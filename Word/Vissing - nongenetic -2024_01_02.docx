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Differences in the Clinical Course of Sarcomeric and Non-Sarcomeric</w:t>
      </w:r>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7777777"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r w:rsidR="005559AF">
        <w:rPr>
          <w:rFonts w:ascii="Roboto" w:hAnsi="Roboto" w:cs="Times New Roman"/>
          <w:sz w:val="18"/>
          <w:szCs w:val="18"/>
        </w:rPr>
        <w:t>Sarcomeric and non-sarcomeric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BB5EBE" w:rsidRDefault="001D711A" w:rsidP="001D711A">
      <w:pPr>
        <w:pStyle w:val="Ingenafstand"/>
        <w:rPr>
          <w:rFonts w:ascii="Roboto" w:hAnsi="Roboto" w:cs="Times New Roman"/>
          <w:sz w:val="18"/>
          <w:szCs w:val="18"/>
          <w:lang w:val="da-DK"/>
          <w:rPrChange w:id="1" w:author="Christoffer Vissing" w:date="2024-01-16T11:49:00Z">
            <w:rPr>
              <w:rFonts w:ascii="Roboto" w:hAnsi="Roboto" w:cs="Times New Roman"/>
              <w:sz w:val="18"/>
              <w:szCs w:val="18"/>
            </w:rPr>
          </w:rPrChange>
        </w:rPr>
      </w:pPr>
      <w:proofErr w:type="spellStart"/>
      <w:r w:rsidRPr="00BB5EBE">
        <w:rPr>
          <w:rFonts w:ascii="Roboto" w:hAnsi="Roboto" w:cs="Times New Roman"/>
          <w:sz w:val="18"/>
          <w:szCs w:val="18"/>
          <w:lang w:val="da-DK"/>
          <w:rPrChange w:id="2" w:author="Christoffer Vissing" w:date="2024-01-16T11:49:00Z">
            <w:rPr>
              <w:rFonts w:ascii="Roboto" w:hAnsi="Roboto" w:cs="Times New Roman"/>
              <w:sz w:val="18"/>
              <w:szCs w:val="18"/>
            </w:rPr>
          </w:rPrChange>
        </w:rPr>
        <w:t>Email</w:t>
      </w:r>
      <w:proofErr w:type="spellEnd"/>
      <w:r w:rsidRPr="00BB5EBE">
        <w:rPr>
          <w:rFonts w:ascii="Roboto" w:hAnsi="Roboto" w:cs="Times New Roman"/>
          <w:sz w:val="18"/>
          <w:szCs w:val="18"/>
          <w:lang w:val="da-DK"/>
          <w:rPrChange w:id="3" w:author="Christoffer Vissing" w:date="2024-01-16T11:49:00Z">
            <w:rPr>
              <w:rFonts w:ascii="Roboto" w:hAnsi="Roboto" w:cs="Times New Roman"/>
              <w:sz w:val="18"/>
              <w:szCs w:val="18"/>
            </w:rPr>
          </w:rPrChange>
        </w:rPr>
        <w:t xml:space="preserve">: </w:t>
      </w:r>
      <w:r w:rsidR="00000000">
        <w:fldChar w:fldCharType="begin"/>
      </w:r>
      <w:r w:rsidR="00000000" w:rsidRPr="00BB5EBE">
        <w:rPr>
          <w:lang w:val="da-DK"/>
          <w:rPrChange w:id="4" w:author="Christoffer Vissing" w:date="2024-01-16T11:49:00Z">
            <w:rPr/>
          </w:rPrChange>
        </w:rPr>
        <w:instrText>HYPERLINK "mailto:christoffer.rasmus.vissing@regionh"</w:instrText>
      </w:r>
      <w:r w:rsidR="00000000">
        <w:fldChar w:fldCharType="separate"/>
      </w:r>
      <w:r w:rsidR="004C6F6D" w:rsidRPr="00BB5EBE">
        <w:rPr>
          <w:rStyle w:val="Hyperlink"/>
          <w:rFonts w:ascii="Roboto" w:hAnsi="Roboto" w:cs="Times New Roman"/>
          <w:sz w:val="18"/>
          <w:szCs w:val="18"/>
          <w:lang w:val="da-DK"/>
          <w:rPrChange w:id="5" w:author="Christoffer Vissing" w:date="2024-01-16T11:49:00Z">
            <w:rPr>
              <w:rStyle w:val="Hyperlink"/>
              <w:rFonts w:ascii="Roboto" w:hAnsi="Roboto" w:cs="Times New Roman"/>
              <w:sz w:val="18"/>
              <w:szCs w:val="18"/>
            </w:rPr>
          </w:rPrChange>
        </w:rPr>
        <w:t>christoffer.rasmus.vissing@regionh</w:t>
      </w:r>
      <w:r w:rsidR="00000000">
        <w:rPr>
          <w:rStyle w:val="Hyperlink"/>
          <w:rFonts w:ascii="Roboto" w:hAnsi="Roboto" w:cs="Times New Roman"/>
          <w:sz w:val="18"/>
          <w:szCs w:val="18"/>
        </w:rPr>
        <w:fldChar w:fldCharType="end"/>
      </w:r>
      <w:r w:rsidRPr="00BB5EBE">
        <w:rPr>
          <w:rFonts w:ascii="Roboto" w:hAnsi="Roboto" w:cs="Times New Roman"/>
          <w:sz w:val="18"/>
          <w:szCs w:val="18"/>
          <w:lang w:val="da-DK"/>
          <w:rPrChange w:id="6" w:author="Christoffer Vissing" w:date="2024-01-16T11:49:00Z">
            <w:rPr>
              <w:rFonts w:ascii="Roboto" w:hAnsi="Roboto" w:cs="Times New Roman"/>
              <w:sz w:val="18"/>
              <w:szCs w:val="18"/>
            </w:rPr>
          </w:rPrChange>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63067D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356</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A0B53A1"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945228">
        <w:rPr>
          <w:rFonts w:ascii="Roboto" w:hAnsi="Roboto"/>
          <w:sz w:val="18"/>
          <w:szCs w:val="18"/>
          <w:lang w:val="en-US"/>
        </w:rPr>
        <w:t>479</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7E446B">
          <w:footerReference w:type="even" r:id="rId9"/>
          <w:footerReference w:type="default" r:id="rId10"/>
          <w:pgSz w:w="12240" w:h="15840"/>
          <w:pgMar w:top="1440" w:right="1440" w:bottom="992" w:left="1259" w:header="720" w:footer="720" w:gutter="0"/>
          <w:cols w:space="720"/>
          <w:titlePg/>
          <w:docGrid w:linePitch="360"/>
        </w:sectPr>
      </w:pPr>
      <w:bookmarkStart w:id="7"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85986C"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Rare variants in sarcomere genes cause h</w:t>
      </w:r>
      <w:r w:rsidRPr="00945228">
        <w:rPr>
          <w:rFonts w:ascii="Roboto" w:hAnsi="Roboto"/>
          <w:sz w:val="22"/>
          <w:szCs w:val="22"/>
          <w:lang w:val="en-US"/>
        </w:rPr>
        <w:t>ypertrophic cardiomyopathy (HCM)</w:t>
      </w:r>
      <w:r w:rsidR="004C6F6D" w:rsidRPr="00945228">
        <w:rPr>
          <w:rFonts w:ascii="Roboto" w:hAnsi="Roboto"/>
          <w:sz w:val="22"/>
          <w:szCs w:val="22"/>
          <w:lang w:val="en-US"/>
        </w:rPr>
        <w:t xml:space="preserve"> </w:t>
      </w:r>
      <w:r w:rsidR="00AE61C5" w:rsidRPr="00945228">
        <w:rPr>
          <w:rFonts w:ascii="Roboto" w:hAnsi="Roboto"/>
          <w:sz w:val="22"/>
          <w:szCs w:val="22"/>
          <w:lang w:val="en-US"/>
        </w:rPr>
        <w:t>in many but not all patients</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 substrate have been identified</w:t>
      </w:r>
      <w:r w:rsidR="003C1656" w:rsidRPr="00945228">
        <w:rPr>
          <w:rFonts w:ascii="Roboto" w:hAnsi="Roboto"/>
          <w:sz w:val="22"/>
          <w:szCs w:val="22"/>
          <w:lang w:val="en-US"/>
        </w:rPr>
        <w:t>,</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r w:rsidR="00AE61C5" w:rsidRPr="00945228">
        <w:rPr>
          <w:rFonts w:ascii="Roboto" w:hAnsi="Roboto"/>
          <w:sz w:val="22"/>
          <w:szCs w:val="22"/>
          <w:lang w:val="en-US"/>
        </w:rPr>
        <w:t>sarcomeric and non-sarcomeric HCM</w:t>
      </w:r>
      <w:r w:rsidR="00E022FF" w:rsidRPr="00945228">
        <w:rPr>
          <w:rFonts w:ascii="Roboto" w:hAnsi="Roboto"/>
          <w:sz w:val="22"/>
          <w:szCs w:val="22"/>
          <w:lang w:val="en-US"/>
        </w:rPr>
        <w:t xml:space="preserve"> </w:t>
      </w:r>
      <w:r w:rsidR="00AE61C5" w:rsidRPr="00945228">
        <w:rPr>
          <w:rFonts w:ascii="Roboto" w:hAnsi="Roboto"/>
          <w:sz w:val="22"/>
          <w:szCs w:val="22"/>
          <w:lang w:val="en-US"/>
        </w:rPr>
        <w:t>have not been comprehensively compared</w:t>
      </w:r>
      <w:r w:rsidR="00797C2D">
        <w:rPr>
          <w:rFonts w:ascii="Roboto" w:hAnsi="Roboto"/>
          <w:sz w:val="22"/>
          <w:szCs w:val="22"/>
          <w:lang w:val="en-US"/>
        </w:rPr>
        <w:t xml:space="preserve">. Additionally, </w:t>
      </w:r>
      <w:r w:rsidR="00E022FF" w:rsidRPr="00945228">
        <w:rPr>
          <w:rFonts w:ascii="Roboto" w:hAnsi="Roboto"/>
          <w:sz w:val="22"/>
          <w:szCs w:val="22"/>
          <w:lang w:val="en-US"/>
        </w:rPr>
        <w:t>the relative timing</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adverse</w:t>
      </w:r>
      <w:r w:rsidR="00D803C7">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impact of cardiovascular comorbidities</w:t>
      </w:r>
      <w:r w:rsidR="0064335B">
        <w:rPr>
          <w:rFonts w:ascii="Roboto" w:hAnsi="Roboto"/>
          <w:sz w:val="22"/>
          <w:szCs w:val="22"/>
          <w:lang w:val="en-US"/>
        </w:rPr>
        <w:t xml:space="preserve"> </w:t>
      </w:r>
      <w:r w:rsidR="0064335B" w:rsidRPr="0064335B">
        <w:rPr>
          <w:rFonts w:ascii="Roboto" w:hAnsi="Roboto"/>
          <w:sz w:val="22"/>
          <w:szCs w:val="22"/>
          <w:lang w:val="en-US"/>
        </w:rPr>
        <w:t>ha</w:t>
      </w:r>
      <w:r w:rsidR="008E1D94">
        <w:rPr>
          <w:rFonts w:ascii="Roboto" w:hAnsi="Roboto"/>
          <w:sz w:val="22"/>
          <w:szCs w:val="22"/>
          <w:lang w:val="en-US"/>
        </w:rPr>
        <w:t>ve</w:t>
      </w:r>
      <w:r w:rsidR="004C6F6D" w:rsidRPr="00907D0E">
        <w:rPr>
          <w:rFonts w:ascii="Roboto" w:hAnsi="Roboto"/>
          <w:sz w:val="22"/>
          <w:szCs w:val="22"/>
          <w:lang w:val="en-US"/>
        </w:rPr>
        <w:t xml:space="preserve"> not been </w:t>
      </w:r>
      <w:r w:rsidR="00AE61C5" w:rsidRPr="00907D0E">
        <w:rPr>
          <w:rFonts w:ascii="Roboto" w:hAnsi="Roboto"/>
          <w:sz w:val="22"/>
          <w:szCs w:val="22"/>
          <w:lang w:val="en-US"/>
        </w:rPr>
        <w:t>assessed</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30E32AFE"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in the Sarcomeric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784843" w:rsidRPr="00907D0E">
        <w:rPr>
          <w:rFonts w:ascii="Roboto" w:hAnsi="Roboto" w:cs="Times"/>
          <w:sz w:val="22"/>
          <w:szCs w:val="22"/>
          <w:lang w:val="en-US"/>
        </w:rPr>
        <w:t>All patients had</w:t>
      </w:r>
      <w:r w:rsidR="00535BD8" w:rsidRPr="00907D0E">
        <w:rPr>
          <w:rFonts w:ascii="Roboto" w:hAnsi="Roboto" w:cs="Times"/>
          <w:sz w:val="22"/>
          <w:szCs w:val="22"/>
          <w:lang w:val="en-US"/>
        </w:rPr>
        <w:t xml:space="preserve"> genetic testing </w:t>
      </w:r>
      <w:r w:rsidR="00784843" w:rsidRPr="00907D0E">
        <w:rPr>
          <w:rFonts w:ascii="Roboto" w:hAnsi="Roboto" w:cs="Times"/>
          <w:sz w:val="22"/>
          <w:szCs w:val="22"/>
          <w:lang w:val="en-US"/>
        </w:rPr>
        <w:t xml:space="preserve">and classified as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non-sarcomeric</w:t>
      </w:r>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The temporal association and 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r w:rsidR="005E3EFD" w:rsidRPr="008E1D94">
        <w:rPr>
          <w:rFonts w:ascii="Roboto" w:hAnsi="Roboto"/>
          <w:sz w:val="22"/>
          <w:szCs w:val="22"/>
          <w:lang w:val="en-US"/>
        </w:rPr>
        <w:t>sarcomeric HCM</w:t>
      </w:r>
      <w:r w:rsidR="00535BD8" w:rsidRPr="008E1D94">
        <w:rPr>
          <w:rFonts w:ascii="Roboto" w:hAnsi="Roboto"/>
          <w:sz w:val="22"/>
          <w:szCs w:val="22"/>
          <w:lang w:val="en-US"/>
        </w:rPr>
        <w:t xml:space="preserve">). </w:t>
      </w:r>
      <w:r w:rsidR="000B140C" w:rsidRPr="008E1D94">
        <w:rPr>
          <w:rFonts w:ascii="Roboto" w:hAnsi="Roboto"/>
          <w:sz w:val="22"/>
          <w:szCs w:val="22"/>
          <w:lang w:val="en-US"/>
        </w:rPr>
        <w:t>Patients with sarcomeric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1924CFF0" w14:textId="38FBE0D1" w:rsidR="008E11EB" w:rsidRDefault="008E11EB" w:rsidP="0064335B">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commentRangeStart w:id="8"/>
      <w:r w:rsidR="00727D41">
        <w:rPr>
          <w:rFonts w:ascii="Roboto" w:hAnsi="Roboto"/>
          <w:sz w:val="22"/>
          <w:szCs w:val="22"/>
          <w:lang w:val="en-US"/>
        </w:rPr>
        <w:t xml:space="preserve">In interaction analysis, </w:t>
      </w:r>
      <w:r>
        <w:rPr>
          <w:rFonts w:ascii="Roboto" w:hAnsi="Roboto"/>
          <w:sz w:val="22"/>
          <w:szCs w:val="22"/>
          <w:lang w:val="en-US"/>
        </w:rPr>
        <w:t xml:space="preserve">sarcomeric HCM </w:t>
      </w:r>
      <w:r w:rsidR="00945228">
        <w:rPr>
          <w:rFonts w:ascii="Roboto" w:hAnsi="Roboto"/>
          <w:sz w:val="22"/>
          <w:szCs w:val="22"/>
          <w:lang w:val="en-US"/>
        </w:rPr>
        <w:t>was linked</w:t>
      </w:r>
      <w:r>
        <w:rPr>
          <w:rFonts w:ascii="Roboto" w:hAnsi="Roboto"/>
          <w:sz w:val="22"/>
          <w:szCs w:val="22"/>
          <w:lang w:val="en-US"/>
        </w:rPr>
        <w:t xml:space="preserve"> with an </w:t>
      </w:r>
      <w:r w:rsidR="009E41E7">
        <w:rPr>
          <w:rFonts w:ascii="Roboto" w:hAnsi="Roboto"/>
          <w:sz w:val="22"/>
          <w:szCs w:val="22"/>
          <w:lang w:val="en-US"/>
        </w:rPr>
        <w:t xml:space="preserve">amplified risk </w:t>
      </w:r>
      <w:r>
        <w:rPr>
          <w:rFonts w:ascii="Roboto" w:hAnsi="Roboto"/>
          <w:sz w:val="22"/>
          <w:szCs w:val="22"/>
          <w:lang w:val="en-US"/>
        </w:rPr>
        <w:t xml:space="preserve">of </w:t>
      </w:r>
      <w:r w:rsidR="0064335B">
        <w:rPr>
          <w:rFonts w:ascii="Roboto" w:hAnsi="Roboto"/>
          <w:sz w:val="22"/>
          <w:szCs w:val="22"/>
          <w:lang w:val="en-US"/>
        </w:rPr>
        <w:t xml:space="preserve">subsequent </w:t>
      </w:r>
      <w:r>
        <w:rPr>
          <w:rFonts w:ascii="Roboto" w:hAnsi="Roboto"/>
          <w:sz w:val="22"/>
          <w:szCs w:val="22"/>
          <w:lang w:val="en-US"/>
        </w:rPr>
        <w:t xml:space="preserve">major adverse events </w:t>
      </w:r>
      <w:r w:rsidR="009E41E7">
        <w:rPr>
          <w:rFonts w:ascii="Roboto" w:hAnsi="Roboto"/>
          <w:sz w:val="22"/>
          <w:szCs w:val="22"/>
          <w:lang w:val="en-US"/>
        </w:rPr>
        <w:t xml:space="preserve">in </w:t>
      </w:r>
      <w:r w:rsidR="0064335B">
        <w:rPr>
          <w:rFonts w:ascii="Roboto" w:hAnsi="Roboto"/>
          <w:sz w:val="22"/>
          <w:szCs w:val="22"/>
          <w:lang w:val="en-US"/>
        </w:rPr>
        <w:t>patients with a</w:t>
      </w:r>
      <w:r w:rsidR="009E41E7">
        <w:rPr>
          <w:rFonts w:ascii="Roboto" w:hAnsi="Roboto"/>
          <w:sz w:val="22"/>
          <w:szCs w:val="22"/>
          <w:lang w:val="en-US"/>
        </w:rPr>
        <w:t>trial fibrillation</w:t>
      </w:r>
      <w:r w:rsidR="0064335B">
        <w:rPr>
          <w:rFonts w:ascii="Roboto" w:hAnsi="Roboto"/>
          <w:sz w:val="22"/>
          <w:szCs w:val="22"/>
          <w:lang w:val="en-US"/>
        </w:rPr>
        <w:t>, LV systolic dysfunction or ventricular arrhythmias</w:t>
      </w:r>
      <w:r w:rsidR="009E41E7">
        <w:rPr>
          <w:rFonts w:ascii="Roboto" w:hAnsi="Roboto"/>
          <w:sz w:val="22"/>
          <w:szCs w:val="22"/>
          <w:lang w:val="en-US"/>
        </w:rPr>
        <w:t>.</w:t>
      </w:r>
      <w:r w:rsidR="00D803C7">
        <w:rPr>
          <w:rFonts w:ascii="Roboto" w:hAnsi="Roboto"/>
          <w:sz w:val="22"/>
          <w:szCs w:val="22"/>
          <w:lang w:val="en-US"/>
        </w:rPr>
        <w:t xml:space="preserve">  </w:t>
      </w:r>
      <w:commentRangeEnd w:id="8"/>
      <w:r w:rsidR="008B3566">
        <w:rPr>
          <w:rStyle w:val="Kommentarhenvisning"/>
          <w:lang w:val="en-US" w:eastAsia="en-US"/>
        </w:rPr>
        <w:commentReference w:id="8"/>
      </w:r>
    </w:p>
    <w:p w14:paraId="7F6E1E76" w14:textId="4DA4DED7" w:rsidR="00FF4CC9" w:rsidRDefault="004C1EB5" w:rsidP="000B140C">
      <w:pPr>
        <w:spacing w:line="360" w:lineRule="auto"/>
        <w:rPr>
          <w:rFonts w:ascii="Roboto" w:hAnsi="Roboto"/>
          <w:sz w:val="22"/>
          <w:szCs w:val="22"/>
          <w:lang w:val="en-US"/>
        </w:rPr>
      </w:pPr>
      <w:r w:rsidRPr="00907D0E">
        <w:rPr>
          <w:rFonts w:ascii="Roboto" w:hAnsi="Roboto"/>
          <w:sz w:val="22"/>
          <w:szCs w:val="22"/>
          <w:lang w:val="en-US"/>
        </w:rPr>
        <w:t>Regarding mortality, patients with sarcomeric HCM</w:t>
      </w:r>
      <w:r w:rsidR="00FF4CC9" w:rsidRPr="00FF4CC9">
        <w:rPr>
          <w:rFonts w:ascii="Roboto" w:hAnsi="Roboto"/>
          <w:sz w:val="22"/>
          <w:szCs w:val="22"/>
          <w:lang w:val="en-US"/>
        </w:rPr>
        <w:t xml:space="preserve"> </w:t>
      </w:r>
      <w:r w:rsidR="00FF4CC9" w:rsidRPr="00BE00B8">
        <w:rPr>
          <w:rFonts w:ascii="Roboto" w:hAnsi="Roboto"/>
          <w:sz w:val="22"/>
          <w:szCs w:val="22"/>
          <w:lang w:val="en-US"/>
        </w:rPr>
        <w:t xml:space="preserve">were </w:t>
      </w:r>
      <w:r w:rsidR="00FF4CC9">
        <w:rPr>
          <w:rFonts w:ascii="Roboto" w:hAnsi="Roboto"/>
          <w:sz w:val="22"/>
          <w:szCs w:val="22"/>
          <w:lang w:val="en-US"/>
        </w:rPr>
        <w:t xml:space="preserve">more than </w:t>
      </w:r>
      <w:r w:rsidR="00FF4CC9" w:rsidRPr="00BE00B8">
        <w:rPr>
          <w:rFonts w:ascii="Roboto" w:hAnsi="Roboto"/>
          <w:sz w:val="22"/>
          <w:szCs w:val="22"/>
          <w:lang w:val="en-US"/>
        </w:rPr>
        <w:t>twice as likely to die from sudden cardiac death, heart failure or stroke</w:t>
      </w:r>
      <w:r w:rsidR="008B3566">
        <w:rPr>
          <w:rFonts w:ascii="Roboto" w:hAnsi="Roboto"/>
          <w:sz w:val="22"/>
          <w:szCs w:val="22"/>
          <w:lang w:val="en-US"/>
        </w:rPr>
        <w:t>. A</w:t>
      </w:r>
      <w:r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Pr="00907D0E">
        <w:rPr>
          <w:rFonts w:ascii="Roboto" w:hAnsi="Roboto"/>
          <w:sz w:val="22"/>
          <w:szCs w:val="22"/>
          <w:lang w:val="en-US"/>
        </w:rPr>
        <w:t>(CI 1.1</w:t>
      </w:r>
      <w:r w:rsidR="00FF4CC9">
        <w:rPr>
          <w:rFonts w:ascii="Roboto" w:hAnsi="Roboto"/>
          <w:sz w:val="22"/>
          <w:szCs w:val="22"/>
          <w:lang w:val="en-US"/>
        </w:rPr>
        <w:t>8</w:t>
      </w:r>
      <w:r w:rsidRPr="00907D0E">
        <w:rPr>
          <w:rFonts w:ascii="Roboto" w:hAnsi="Roboto"/>
          <w:sz w:val="22"/>
          <w:szCs w:val="22"/>
          <w:lang w:val="en-US"/>
        </w:rPr>
        <w:t>-1.4</w:t>
      </w:r>
      <w:r w:rsidR="00FF4CC9">
        <w:rPr>
          <w:rFonts w:ascii="Roboto" w:hAnsi="Roboto"/>
          <w:sz w:val="22"/>
          <w:szCs w:val="22"/>
          <w:lang w:val="en-US"/>
        </w:rPr>
        <w:t>8</w:t>
      </w:r>
      <w:r w:rsidRPr="00907D0E">
        <w:rPr>
          <w:rFonts w:ascii="Roboto" w:hAnsi="Roboto"/>
          <w:sz w:val="22"/>
          <w:szCs w:val="22"/>
          <w:lang w:val="en-US"/>
        </w:rPr>
        <w:t xml:space="preserve">). </w:t>
      </w:r>
    </w:p>
    <w:p w14:paraId="72D090CF" w14:textId="380AA6FC" w:rsidR="00F775AF" w:rsidRDefault="001D711A" w:rsidP="002707A5">
      <w:pPr>
        <w:spacing w:line="360" w:lineRule="auto"/>
        <w:rPr>
          <w:rFonts w:ascii="Roboto" w:hAnsi="Roboto"/>
          <w:sz w:val="22"/>
          <w:szCs w:val="22"/>
          <w:lang w:val="en-US"/>
        </w:rPr>
      </w:pPr>
      <w:commentRangeStart w:id="9"/>
      <w:r w:rsidRPr="00907D0E">
        <w:rPr>
          <w:rFonts w:ascii="Roboto" w:hAnsi="Roboto"/>
          <w:b/>
          <w:bCs/>
          <w:i/>
          <w:iCs/>
          <w:sz w:val="22"/>
          <w:szCs w:val="22"/>
          <w:lang w:val="en-US"/>
        </w:rPr>
        <w:t>Conclusions</w:t>
      </w:r>
      <w:commentRangeEnd w:id="9"/>
      <w:r w:rsidR="00CC498B">
        <w:rPr>
          <w:rStyle w:val="Kommentarhenvisning"/>
          <w:lang w:val="en-US" w:eastAsia="en-US"/>
        </w:rPr>
        <w:commentReference w:id="9"/>
      </w:r>
      <w:r w:rsidRPr="00907D0E">
        <w:rPr>
          <w:rFonts w:ascii="Roboto" w:hAnsi="Roboto"/>
          <w:sz w:val="22"/>
          <w:szCs w:val="22"/>
          <w:lang w:val="en-US"/>
        </w:rPr>
        <w:t xml:space="preserve">: </w:t>
      </w:r>
      <w:bookmarkEnd w:id="7"/>
      <w:r w:rsidR="00CC498B">
        <w:rPr>
          <w:rFonts w:ascii="Roboto" w:hAnsi="Roboto"/>
          <w:sz w:val="22"/>
          <w:szCs w:val="22"/>
          <w:lang w:val="en-US"/>
        </w:rPr>
        <w:t xml:space="preserve">Obesity and hypertension were more prevalent in non-sarcomeric HCM, suggesting these comorbidities may be in the causal pathway for disease development. </w:t>
      </w:r>
      <w:proofErr w:type="spellStart"/>
      <w:r w:rsidR="00CC498B">
        <w:rPr>
          <w:rFonts w:ascii="Roboto" w:hAnsi="Roboto"/>
          <w:sz w:val="22"/>
          <w:szCs w:val="22"/>
          <w:lang w:val="en-US"/>
        </w:rPr>
        <w:t>S</w:t>
      </w:r>
      <w:r w:rsidR="00F775AF" w:rsidRPr="00907D0E">
        <w:rPr>
          <w:rFonts w:ascii="Roboto" w:hAnsi="Roboto"/>
          <w:sz w:val="22"/>
          <w:szCs w:val="22"/>
          <w:lang w:val="en-US"/>
        </w:rPr>
        <w:t>arcomeric</w:t>
      </w:r>
      <w:proofErr w:type="spellEnd"/>
      <w:r w:rsidR="00F775AF" w:rsidRPr="00907D0E">
        <w:rPr>
          <w:rFonts w:ascii="Roboto" w:hAnsi="Roboto"/>
          <w:sz w:val="22"/>
          <w:szCs w:val="22"/>
          <w:lang w:val="en-US"/>
        </w:rPr>
        <w:t xml:space="preserve"> HCM </w:t>
      </w:r>
      <w:r w:rsidR="00CC498B">
        <w:rPr>
          <w:rFonts w:ascii="Roboto" w:hAnsi="Roboto"/>
          <w:sz w:val="22"/>
          <w:szCs w:val="22"/>
          <w:lang w:val="en-US"/>
        </w:rPr>
        <w:t>wa</w:t>
      </w:r>
      <w:r w:rsidR="003E58A3" w:rsidRPr="00907D0E">
        <w:rPr>
          <w:rFonts w:ascii="Roboto" w:hAnsi="Roboto"/>
          <w:sz w:val="22"/>
          <w:szCs w:val="22"/>
          <w:lang w:val="en-US"/>
        </w:rPr>
        <w:t>s</w:t>
      </w:r>
      <w:r w:rsidR="00F775AF" w:rsidRPr="00907D0E">
        <w:rPr>
          <w:rFonts w:ascii="Roboto" w:hAnsi="Roboto"/>
          <w:sz w:val="22"/>
          <w:szCs w:val="22"/>
          <w:lang w:val="en-US"/>
        </w:rPr>
        <w:t xml:space="preserve"> </w:t>
      </w:r>
      <w:r w:rsidR="008B3566">
        <w:rPr>
          <w:rFonts w:ascii="Roboto" w:hAnsi="Roboto"/>
          <w:sz w:val="22"/>
          <w:szCs w:val="22"/>
          <w:lang w:val="en-US"/>
        </w:rPr>
        <w:t>associated</w:t>
      </w:r>
      <w:r w:rsidR="00945228" w:rsidRPr="00907D0E">
        <w:rPr>
          <w:rFonts w:ascii="Roboto" w:hAnsi="Roboto"/>
          <w:sz w:val="22"/>
          <w:szCs w:val="22"/>
          <w:lang w:val="en-US"/>
        </w:rPr>
        <w:t xml:space="preserve"> </w:t>
      </w:r>
      <w:r w:rsidR="00F775AF" w:rsidRPr="00907D0E">
        <w:rPr>
          <w:rFonts w:ascii="Roboto" w:hAnsi="Roboto"/>
          <w:sz w:val="22"/>
          <w:szCs w:val="22"/>
          <w:lang w:val="en-US"/>
        </w:rPr>
        <w:t xml:space="preserve">with </w:t>
      </w:r>
      <w:r w:rsidR="00CC498B">
        <w:rPr>
          <w:rFonts w:ascii="Roboto" w:hAnsi="Roboto"/>
          <w:sz w:val="22"/>
          <w:szCs w:val="22"/>
          <w:lang w:val="en-US"/>
        </w:rPr>
        <w:t xml:space="preserve">greater impact of atrial fibrillation and LV systolic dysfunction, more substantial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 throughout life</w:t>
      </w:r>
      <w:r w:rsidR="00F775AF" w:rsidRPr="00907D0E">
        <w:rPr>
          <w:rFonts w:ascii="Roboto" w:hAnsi="Roboto"/>
          <w:sz w:val="22"/>
          <w:szCs w:val="22"/>
          <w:lang w:val="en-US"/>
        </w:rPr>
        <w:t>,</w:t>
      </w:r>
      <w:r w:rsidR="009E41E7">
        <w:rPr>
          <w:rFonts w:ascii="Roboto" w:hAnsi="Roboto"/>
          <w:sz w:val="22"/>
          <w:szCs w:val="22"/>
          <w:lang w:val="en-US"/>
        </w:rPr>
        <w:t xml:space="preserve"> </w:t>
      </w:r>
      <w:r w:rsidR="008B3566">
        <w:rPr>
          <w:rFonts w:ascii="Roboto" w:hAnsi="Roboto"/>
          <w:sz w:val="22"/>
          <w:szCs w:val="22"/>
          <w:lang w:val="en-US"/>
        </w:rPr>
        <w:t>and</w:t>
      </w:r>
      <w:r w:rsidR="003E58A3" w:rsidRPr="00907D0E">
        <w:rPr>
          <w:rFonts w:ascii="Roboto" w:hAnsi="Roboto"/>
          <w:sz w:val="22"/>
          <w:szCs w:val="22"/>
          <w:lang w:val="en-US"/>
        </w:rPr>
        <w:t xml:space="preserve"> </w:t>
      </w:r>
      <w:r w:rsidR="00F775AF" w:rsidRPr="00907D0E">
        <w:rPr>
          <w:rFonts w:ascii="Roboto" w:hAnsi="Roboto"/>
          <w:sz w:val="22"/>
          <w:szCs w:val="22"/>
          <w:lang w:val="en-US"/>
        </w:rPr>
        <w:t>an HCM-related mortality-rate twice that of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2CA82C6E"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del w:id="10" w:author="Christoffer Vissing" w:date="2024-01-02T13:38:00Z">
        <w:r w:rsidR="00D8498A" w:rsidDel="00907D0E">
          <w:rPr>
            <w:rFonts w:ascii="Roboto" w:hAnsi="Roboto"/>
            <w:sz w:val="22"/>
            <w:szCs w:val="22"/>
          </w:rPr>
          <w:delText>,</w:delText>
        </w:r>
      </w:del>
      <w:r>
        <w:rPr>
          <w:rFonts w:ascii="Roboto" w:hAnsi="Roboto"/>
          <w:sz w:val="22"/>
          <w:szCs w:val="22"/>
        </w:rPr>
        <w:t xml:space="preserve"> </w:t>
      </w:r>
      <w:commentRangeStart w:id="11"/>
      <w:r>
        <w:rPr>
          <w:rFonts w:ascii="Roboto" w:hAnsi="Roboto"/>
          <w:sz w:val="22"/>
          <w:szCs w:val="22"/>
        </w:rPr>
        <w:t xml:space="preserve">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commentRangeEnd w:id="11"/>
      <w:r w:rsidR="00CC498B">
        <w:rPr>
          <w:rStyle w:val="Kommentarhenvisning"/>
        </w:rPr>
        <w:commentReference w:id="11"/>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ins w:id="12" w:author="Christoffer Vissing" w:date="2024-01-02T13:38:00Z">
        <w:r w:rsidR="00907D0E">
          <w:rPr>
            <w:rFonts w:ascii="Roboto" w:hAnsi="Roboto"/>
            <w:sz w:val="22"/>
            <w:szCs w:val="22"/>
          </w:rPr>
          <w:t>,</w:t>
        </w:r>
      </w:ins>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5100D28C" w:rsidR="002F7734"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twice as high in patients with sarcomeric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HCM</w:t>
      </w:r>
      <w:ins w:id="13" w:author="Christoffer Vissing" w:date="2024-01-02T13:38:00Z">
        <w:r w:rsidR="00907D0E">
          <w:rPr>
            <w:rFonts w:ascii="Roboto" w:hAnsi="Roboto"/>
            <w:sz w:val="22"/>
            <w:szCs w:val="22"/>
          </w:rPr>
          <w:t>.</w:t>
        </w:r>
      </w:ins>
      <w:r w:rsidRPr="002F7734">
        <w:rPr>
          <w:rFonts w:ascii="Roboto" w:hAnsi="Roboto"/>
          <w:sz w:val="22"/>
          <w:szCs w:val="22"/>
        </w:rPr>
        <w:t xml:space="preserve"> </w:t>
      </w:r>
    </w:p>
    <w:p w14:paraId="2AB83CC2" w14:textId="72A6A45F" w:rsidR="00201C66" w:rsidRPr="002F7734" w:rsidRDefault="00201C66" w:rsidP="002707A5">
      <w:pPr>
        <w:pStyle w:val="Listeafsnit"/>
        <w:numPr>
          <w:ilvl w:val="0"/>
          <w:numId w:val="21"/>
        </w:numPr>
        <w:spacing w:line="480" w:lineRule="auto"/>
        <w:rPr>
          <w:rFonts w:ascii="Roboto" w:hAnsi="Roboto"/>
          <w:b/>
          <w:bCs/>
          <w:sz w:val="22"/>
          <w:szCs w:val="22"/>
        </w:rPr>
      </w:pPr>
      <w:r w:rsidRPr="002F7734">
        <w:rPr>
          <w:rFonts w:ascii="Roboto" w:hAnsi="Roboto"/>
          <w:b/>
          <w:bCs/>
          <w:sz w:val="22"/>
          <w:szCs w:val="22"/>
        </w:rPr>
        <w:t>What are the clinical implications?</w:t>
      </w:r>
    </w:p>
    <w:p w14:paraId="030FE6F8" w14:textId="52F8CCBA"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Patients with s</w:t>
      </w:r>
      <w:r w:rsidR="00201C66" w:rsidRPr="00201C66">
        <w:rPr>
          <w:rFonts w:ascii="Roboto" w:hAnsi="Roboto"/>
          <w:sz w:val="22"/>
          <w:szCs w:val="22"/>
        </w:rPr>
        <w:t xml:space="preserve">arcomeric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aggressive management of</w:t>
      </w:r>
      <w:del w:id="14" w:author="Christoffer Vissing" w:date="2024-01-02T13:38:00Z">
        <w:r w:rsidR="00201C66" w:rsidRPr="00201C66" w:rsidDel="00907D0E">
          <w:rPr>
            <w:rFonts w:ascii="Roboto" w:hAnsi="Roboto"/>
            <w:sz w:val="22"/>
            <w:szCs w:val="22"/>
          </w:rPr>
          <w:delText xml:space="preserve"> </w:delText>
        </w:r>
      </w:del>
      <w:r w:rsidR="008B3566">
        <w:rPr>
          <w:rFonts w:ascii="Roboto" w:hAnsi="Roboto"/>
          <w:sz w:val="22"/>
          <w:szCs w:val="22"/>
        </w:rPr>
        <w:t xml:space="preserve">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639EFE3D"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r w:rsidR="00705B1C" w:rsidRPr="00391E8B">
        <w:rPr>
          <w:rFonts w:ascii="Roboto" w:hAnsi="Roboto"/>
          <w:sz w:val="22"/>
          <w:szCs w:val="22"/>
          <w:lang w:val="en-US"/>
        </w:rPr>
        <w:t>sarcomeric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 xml:space="preserve">to those with non-sarcomeric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crucial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r w:rsidR="00DE0329" w:rsidRPr="00391E8B">
        <w:rPr>
          <w:rFonts w:ascii="Roboto" w:hAnsi="Roboto"/>
          <w:sz w:val="22"/>
          <w:szCs w:val="22"/>
          <w:lang w:val="en-US"/>
        </w:rPr>
        <w:t>sarcomeric</w:t>
      </w:r>
      <w:r w:rsidRPr="00391E8B">
        <w:rPr>
          <w:rFonts w:ascii="Roboto" w:hAnsi="Roboto"/>
          <w:sz w:val="22"/>
          <w:szCs w:val="22"/>
          <w:lang w:val="en-US"/>
        </w:rPr>
        <w:t xml:space="preserve"> and non-</w:t>
      </w:r>
      <w:r w:rsidR="00DE0329" w:rsidRPr="00391E8B">
        <w:rPr>
          <w:rFonts w:ascii="Roboto" w:hAnsi="Roboto"/>
          <w:sz w:val="22"/>
          <w:szCs w:val="22"/>
          <w:lang w:val="en-US"/>
        </w:rPr>
        <w:t>sarcomeric</w:t>
      </w:r>
      <w:r w:rsidRPr="00391E8B">
        <w:rPr>
          <w:rFonts w:ascii="Roboto" w:hAnsi="Roboto"/>
          <w:sz w:val="22"/>
          <w:szCs w:val="22"/>
          <w:lang w:val="en-US"/>
        </w:rPr>
        <w:t xml:space="preserve"> HCM, with a particular focus on</w:t>
      </w:r>
      <w:r w:rsidR="005220F1" w:rsidRPr="00391E8B">
        <w:rPr>
          <w:rFonts w:ascii="Roboto" w:hAnsi="Roboto"/>
          <w:sz w:val="22"/>
          <w:szCs w:val="22"/>
          <w:lang w:val="en-US"/>
        </w:rPr>
        <w:t xml:space="preserve"> the</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the Sarcomeric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3CCA419" w14:textId="77777777"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(sarcomeric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 xml:space="preserve">(non-sarcomeric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F9458EE" w14:textId="77777777"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sarcomeric and non-sarcomeric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15"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sarcomeric and non-sarcomeric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 xml:space="preserve">We computed the relative risk of cardiovascular comorbidities and adverse events in patients with non-sarcomeric and sarcomeric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31D1BB16"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w:t>
      </w:r>
      <w:del w:id="16" w:author="Christoffer Vissing" w:date="2024-01-02T13:39:00Z">
        <w:r w:rsidRPr="00040F1C" w:rsidDel="00907D0E">
          <w:rPr>
            <w:rFonts w:ascii="Roboto" w:hAnsi="Roboto"/>
            <w:sz w:val="22"/>
            <w:szCs w:val="22"/>
            <w:lang w:val="en-US"/>
          </w:rPr>
          <w:delText>-</w:delText>
        </w:r>
      </w:del>
      <w:r w:rsidRPr="00040F1C">
        <w:rPr>
          <w:rFonts w:ascii="Roboto" w:hAnsi="Roboto"/>
          <w:sz w:val="22"/>
          <w:szCs w:val="22"/>
          <w:lang w:val="en-US"/>
        </w:rPr>
        <w:t>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(non-sarcomeric versus sarcomeric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15"/>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19276F68" w:rsidR="00317FF7" w:rsidRPr="008B3566" w:rsidRDefault="001D711A" w:rsidP="001D711A">
      <w:pPr>
        <w:spacing w:line="480" w:lineRule="auto"/>
        <w:rPr>
          <w:rFonts w:ascii="Roboto" w:hAnsi="Roboto"/>
          <w:sz w:val="22"/>
          <w:szCs w:val="22"/>
          <w:lang w:val="en-US"/>
        </w:rPr>
      </w:pPr>
      <w:r w:rsidRPr="00040F1C">
        <w:rPr>
          <w:rFonts w:ascii="Roboto" w:hAnsi="Roboto"/>
          <w:sz w:val="22"/>
          <w:szCs w:val="22"/>
          <w:lang w:val="en-US"/>
        </w:rPr>
        <w:t xml:space="preserve">This study focused on </w:t>
      </w:r>
      <w:r w:rsidR="00DA50F5" w:rsidRPr="00040F1C">
        <w:rPr>
          <w:rFonts w:ascii="Roboto" w:hAnsi="Roboto"/>
          <w:sz w:val="22"/>
          <w:szCs w:val="22"/>
          <w:lang w:val="en-US"/>
        </w:rPr>
        <w:t>5</w:t>
      </w:r>
      <w:r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genetic sarcomere variant</w:t>
      </w:r>
      <w:r w:rsidR="00B26E80" w:rsidRPr="00040F1C">
        <w:rPr>
          <w:rFonts w:ascii="Roboto" w:hAnsi="Roboto"/>
          <w:sz w:val="22"/>
          <w:szCs w:val="22"/>
          <w:lang w:val="en-US"/>
        </w:rPr>
        <w:t xml:space="preserve"> (</w:t>
      </w:r>
      <w:r w:rsidR="00CD5D89" w:rsidRPr="00040F1C">
        <w:rPr>
          <w:rFonts w:ascii="Roboto" w:hAnsi="Roboto"/>
          <w:sz w:val="22"/>
          <w:szCs w:val="22"/>
          <w:lang w:val="en-US"/>
        </w:rPr>
        <w:t xml:space="preserve">sarcomeric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 xml:space="preserve">non-sarcomeric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25557E8A"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characteristics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Sarcomeric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Non-sarcomeric HCM</w:t>
      </w:r>
    </w:p>
    <w:p w14:paraId="5EF5D3E7" w14:textId="1227388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atients with sarcomeric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r w:rsidR="003157B8" w:rsidRPr="008B3566">
        <w:rPr>
          <w:rFonts w:ascii="Roboto" w:hAnsi="Roboto"/>
          <w:sz w:val="22"/>
          <w:szCs w:val="22"/>
          <w:lang w:val="en-US"/>
        </w:rPr>
        <w:t>sarcomeric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667385" w:rsidRPr="008B3566">
        <w:rPr>
          <w:rFonts w:ascii="Roboto" w:hAnsi="Roboto"/>
          <w:sz w:val="22"/>
          <w:szCs w:val="22"/>
          <w:lang w:val="en-US"/>
        </w:rPr>
        <w:t>,</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 or</w:t>
      </w:r>
      <w:r w:rsidR="00C114B4" w:rsidRPr="008B3566">
        <w:rPr>
          <w:rFonts w:ascii="Roboto" w:hAnsi="Roboto"/>
          <w:sz w:val="22"/>
          <w:szCs w:val="22"/>
          <w:lang w:val="en-US"/>
        </w:rPr>
        <w:t xml:space="preserve"> </w:t>
      </w:r>
      <w:r w:rsidR="00AC1A8D" w:rsidRPr="008B3566">
        <w:rPr>
          <w:rFonts w:ascii="Roboto" w:hAnsi="Roboto"/>
          <w:sz w:val="22"/>
          <w:szCs w:val="22"/>
          <w:lang w:val="en-US"/>
        </w:rPr>
        <w:t>have</w:t>
      </w:r>
      <w:r w:rsidR="00C114B4" w:rsidRPr="008B3566">
        <w:rPr>
          <w:rFonts w:ascii="Roboto" w:hAnsi="Roboto"/>
          <w:sz w:val="22"/>
          <w:szCs w:val="22"/>
          <w:lang w:val="en-US"/>
        </w:rPr>
        <w:t xml:space="preserve"> a family history of sudden cardiac death (OR 0.3</w:t>
      </w:r>
      <w:r w:rsidR="008A4E67" w:rsidRPr="008B3566">
        <w:rPr>
          <w:rFonts w:ascii="Roboto" w:hAnsi="Roboto"/>
          <w:sz w:val="22"/>
          <w:szCs w:val="22"/>
          <w:lang w:val="en-US"/>
        </w:rPr>
        <w:t>3</w:t>
      </w:r>
      <w:r w:rsidR="00C114B4" w:rsidRPr="008B3566">
        <w:rPr>
          <w:rFonts w:ascii="Roboto" w:hAnsi="Roboto"/>
          <w:sz w:val="22"/>
          <w:szCs w:val="22"/>
          <w:lang w:val="en-US"/>
        </w:rPr>
        <w:t xml:space="preserve"> [CI, 0.</w:t>
      </w:r>
      <w:r w:rsidR="008A4E67" w:rsidRPr="008B3566">
        <w:rPr>
          <w:rFonts w:ascii="Roboto" w:hAnsi="Roboto"/>
          <w:sz w:val="22"/>
          <w:szCs w:val="22"/>
          <w:lang w:val="en-US"/>
        </w:rPr>
        <w:t>27</w:t>
      </w:r>
      <w:r w:rsidR="00C114B4" w:rsidRPr="008B3566">
        <w:rPr>
          <w:rFonts w:ascii="Roboto" w:hAnsi="Roboto"/>
          <w:sz w:val="22"/>
          <w:szCs w:val="22"/>
          <w:lang w:val="en-US"/>
        </w:rPr>
        <w:t>-0.4</w:t>
      </w:r>
      <w:r w:rsidR="008A4E67" w:rsidRPr="008B3566">
        <w:rPr>
          <w:rFonts w:ascii="Roboto" w:hAnsi="Roboto"/>
          <w:sz w:val="22"/>
          <w:szCs w:val="22"/>
          <w:lang w:val="en-US"/>
        </w:rPr>
        <w:t>1</w:t>
      </w:r>
      <w:r w:rsidR="00C114B4"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359D9E2" w:rsidR="005B44F4" w:rsidRPr="00391E8B" w:rsidRDefault="00AC1A8D" w:rsidP="004C619B">
      <w:pPr>
        <w:spacing w:line="480" w:lineRule="auto"/>
        <w:rPr>
          <w:rFonts w:ascii="Roboto" w:hAnsi="Roboto"/>
          <w:b/>
          <w:bCs/>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 xml:space="preserve">in patients with non-sarcomeric </w:t>
      </w:r>
      <w:r w:rsidR="00F826AF" w:rsidRPr="00391E8B">
        <w:rPr>
          <w:rFonts w:ascii="Roboto" w:hAnsi="Roboto"/>
          <w:sz w:val="22"/>
          <w:szCs w:val="22"/>
          <w:lang w:val="en-US"/>
        </w:rPr>
        <w:t>versus</w:t>
      </w:r>
      <w:r w:rsidR="004C619B" w:rsidRPr="00391E8B">
        <w:rPr>
          <w:rFonts w:ascii="Roboto" w:hAnsi="Roboto"/>
          <w:sz w:val="22"/>
          <w:szCs w:val="22"/>
          <w:lang w:val="en-US"/>
        </w:rPr>
        <w:t xml:space="preserve"> sarcomeric HCM. Overall, patients with non-sarcomeric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8B3566">
        <w:rPr>
          <w:rFonts w:ascii="Roboto" w:hAnsi="Roboto"/>
          <w:sz w:val="22"/>
          <w:szCs w:val="22"/>
          <w:lang w:val="en-US"/>
        </w:rPr>
        <w:t>and</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sarcomeric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t xml:space="preserve"> </w:t>
      </w:r>
    </w:p>
    <w:p w14:paraId="17CF2D39" w14:textId="523FBA8B" w:rsidR="00CA4002" w:rsidRPr="00391E8B" w:rsidRDefault="00DF5988" w:rsidP="00CA4002">
      <w:pPr>
        <w:spacing w:line="480" w:lineRule="auto"/>
        <w:rPr>
          <w:rFonts w:ascii="Roboto" w:hAnsi="Roboto"/>
          <w:b/>
          <w:bCs/>
          <w:sz w:val="22"/>
          <w:szCs w:val="22"/>
          <w:lang w:val="en-US"/>
        </w:rPr>
      </w:pPr>
      <w:r w:rsidRPr="00391E8B">
        <w:rPr>
          <w:rFonts w:ascii="Roboto" w:hAnsi="Roboto"/>
          <w:b/>
          <w:bCs/>
          <w:sz w:val="22"/>
          <w:szCs w:val="22"/>
          <w:lang w:val="en-US"/>
        </w:rPr>
        <w:t xml:space="preserve">Cardiac Structure and Function in </w:t>
      </w:r>
      <w:r w:rsidR="00CA4002" w:rsidRPr="00391E8B">
        <w:rPr>
          <w:rFonts w:ascii="Roboto" w:hAnsi="Roboto"/>
          <w:b/>
          <w:bCs/>
          <w:sz w:val="22"/>
          <w:szCs w:val="22"/>
          <w:lang w:val="en-US"/>
        </w:rPr>
        <w:t xml:space="preserve">Sarcomeric </w:t>
      </w:r>
      <w:r w:rsidR="003F641C" w:rsidRPr="00391E8B">
        <w:rPr>
          <w:rFonts w:ascii="Roboto" w:hAnsi="Roboto"/>
          <w:b/>
          <w:bCs/>
          <w:sz w:val="22"/>
          <w:szCs w:val="22"/>
          <w:lang w:val="en-US"/>
        </w:rPr>
        <w:t>versus</w:t>
      </w:r>
      <w:r w:rsidR="00CA4002" w:rsidRPr="00391E8B">
        <w:rPr>
          <w:rFonts w:ascii="Roboto" w:hAnsi="Roboto"/>
          <w:b/>
          <w:bCs/>
          <w:sz w:val="22"/>
          <w:szCs w:val="22"/>
          <w:lang w:val="en-US"/>
        </w:rPr>
        <w:t xml:space="preserve"> Non-sarcomeric HCM</w:t>
      </w:r>
    </w:p>
    <w:p w14:paraId="715FB1E4" w14:textId="0938272E" w:rsidR="00C81C49" w:rsidRPr="00040F1C" w:rsidRDefault="00CA4002" w:rsidP="00BF182A">
      <w:pPr>
        <w:spacing w:line="480" w:lineRule="auto"/>
        <w:rPr>
          <w:rFonts w:ascii="Roboto" w:hAnsi="Roboto"/>
          <w:sz w:val="22"/>
          <w:szCs w:val="22"/>
          <w:lang w:val="en-US"/>
        </w:rPr>
      </w:pPr>
      <w:r w:rsidRPr="00391E8B">
        <w:rPr>
          <w:rFonts w:ascii="Roboto" w:hAnsi="Roboto"/>
          <w:sz w:val="22"/>
          <w:szCs w:val="22"/>
          <w:lang w:val="en-US"/>
        </w:rPr>
        <w:lastRenderedPageBreak/>
        <w:t>M</w:t>
      </w:r>
      <w:r w:rsidR="00C113BB" w:rsidRPr="00391E8B">
        <w:rPr>
          <w:rFonts w:ascii="Roboto" w:hAnsi="Roboto"/>
          <w:sz w:val="22"/>
          <w:szCs w:val="22"/>
          <w:lang w:val="en-US"/>
        </w:rPr>
        <w:t>easures of cardiac</w:t>
      </w:r>
      <w:r w:rsidR="008B59F9" w:rsidRPr="00391E8B">
        <w:rPr>
          <w:rFonts w:ascii="Roboto" w:hAnsi="Roboto"/>
          <w:sz w:val="22"/>
          <w:szCs w:val="22"/>
          <w:lang w:val="en-US"/>
        </w:rPr>
        <w:t xml:space="preserve"> function and</w:t>
      </w:r>
      <w:r w:rsidR="00C113BB" w:rsidRPr="00391E8B">
        <w:rPr>
          <w:rFonts w:ascii="Roboto" w:hAnsi="Roboto"/>
          <w:sz w:val="22"/>
          <w:szCs w:val="22"/>
          <w:lang w:val="en-US"/>
        </w:rPr>
        <w:t xml:space="preserve"> remodeling </w:t>
      </w:r>
      <w:r w:rsidR="00580470" w:rsidRPr="00391E8B">
        <w:rPr>
          <w:rFonts w:ascii="Roboto" w:hAnsi="Roboto"/>
          <w:sz w:val="22"/>
          <w:szCs w:val="22"/>
          <w:lang w:val="en-US"/>
        </w:rPr>
        <w:t>were</w:t>
      </w:r>
      <w:r w:rsidR="00C113BB" w:rsidRPr="00391E8B">
        <w:rPr>
          <w:rFonts w:ascii="Roboto" w:hAnsi="Roboto"/>
          <w:sz w:val="22"/>
          <w:szCs w:val="22"/>
          <w:lang w:val="en-US"/>
        </w:rPr>
        <w:t xml:space="preserve"> </w:t>
      </w:r>
      <w:r w:rsidR="00FA0FD1" w:rsidRPr="00391E8B">
        <w:rPr>
          <w:rFonts w:ascii="Roboto" w:hAnsi="Roboto"/>
          <w:sz w:val="22"/>
          <w:szCs w:val="22"/>
          <w:lang w:val="en-US"/>
        </w:rPr>
        <w:t>relatively</w:t>
      </w:r>
      <w:r w:rsidR="00D57B5A" w:rsidRPr="00391E8B">
        <w:rPr>
          <w:rFonts w:ascii="Roboto" w:hAnsi="Roboto"/>
          <w:sz w:val="22"/>
          <w:szCs w:val="22"/>
          <w:lang w:val="en-US"/>
        </w:rPr>
        <w:t xml:space="preserve"> </w:t>
      </w:r>
      <w:r w:rsidR="00C113BB" w:rsidRPr="00391E8B">
        <w:rPr>
          <w:rFonts w:ascii="Roboto" w:hAnsi="Roboto"/>
          <w:sz w:val="22"/>
          <w:szCs w:val="22"/>
          <w:lang w:val="en-US"/>
        </w:rPr>
        <w:t>similar between the two groups</w:t>
      </w:r>
      <w:r w:rsidRPr="00391E8B">
        <w:rPr>
          <w:rFonts w:ascii="Roboto" w:hAnsi="Roboto"/>
          <w:sz w:val="22"/>
          <w:szCs w:val="22"/>
          <w:lang w:val="en-US"/>
        </w:rPr>
        <w:t>.</w:t>
      </w:r>
      <w:r w:rsidR="00667385" w:rsidRPr="00391E8B">
        <w:rPr>
          <w:rFonts w:ascii="Roboto" w:hAnsi="Roboto"/>
          <w:sz w:val="22"/>
          <w:szCs w:val="22"/>
          <w:lang w:val="en-US"/>
        </w:rPr>
        <w:t xml:space="preserve"> </w:t>
      </w:r>
      <w:r w:rsidRPr="00391E8B">
        <w:rPr>
          <w:rFonts w:ascii="Roboto" w:hAnsi="Roboto"/>
          <w:sz w:val="22"/>
          <w:szCs w:val="22"/>
          <w:lang w:val="en-US"/>
        </w:rPr>
        <w:t>However,</w:t>
      </w:r>
      <w:r w:rsidR="00667385" w:rsidRPr="00391E8B">
        <w:rPr>
          <w:rFonts w:ascii="Roboto" w:hAnsi="Roboto"/>
          <w:sz w:val="22"/>
          <w:szCs w:val="22"/>
          <w:lang w:val="en-US"/>
        </w:rPr>
        <w:t xml:space="preserve"> </w:t>
      </w:r>
      <w:r w:rsidR="00D57B5A" w:rsidRPr="00391E8B">
        <w:rPr>
          <w:rFonts w:ascii="Roboto" w:hAnsi="Roboto"/>
          <w:sz w:val="22"/>
          <w:szCs w:val="22"/>
          <w:lang w:val="en-US"/>
        </w:rPr>
        <w:t>patients with non-sarcomeric HCM had</w:t>
      </w:r>
      <w:r w:rsidR="008A637F" w:rsidRPr="00391E8B">
        <w:rPr>
          <w:rFonts w:ascii="Roboto" w:hAnsi="Roboto"/>
          <w:sz w:val="22"/>
          <w:szCs w:val="22"/>
          <w:lang w:val="en-US"/>
        </w:rPr>
        <w:t xml:space="preserve"> slightly</w:t>
      </w:r>
      <w:r w:rsidR="00D57B5A" w:rsidRPr="00391E8B">
        <w:rPr>
          <w:rFonts w:ascii="Roboto" w:hAnsi="Roboto"/>
          <w:sz w:val="22"/>
          <w:szCs w:val="22"/>
          <w:lang w:val="en-US"/>
        </w:rPr>
        <w:t xml:space="preserve"> higher </w:t>
      </w:r>
      <w:commentRangeStart w:id="17"/>
      <w:r w:rsidR="00D57B5A" w:rsidRPr="00391E8B">
        <w:rPr>
          <w:rFonts w:ascii="Roboto" w:hAnsi="Roboto"/>
          <w:sz w:val="22"/>
          <w:szCs w:val="22"/>
          <w:lang w:val="en-US"/>
        </w:rPr>
        <w:t>LV ejection fraction (+</w:t>
      </w:r>
      <w:r w:rsidR="00482E50" w:rsidRPr="00391E8B">
        <w:rPr>
          <w:rFonts w:ascii="Roboto" w:hAnsi="Roboto"/>
          <w:sz w:val="22"/>
          <w:szCs w:val="22"/>
          <w:lang w:val="en-US"/>
        </w:rPr>
        <w:t>1</w:t>
      </w:r>
      <w:r w:rsidR="00D57B5A" w:rsidRPr="00391E8B">
        <w:rPr>
          <w:rFonts w:ascii="Roboto" w:hAnsi="Roboto"/>
          <w:sz w:val="22"/>
          <w:szCs w:val="22"/>
          <w:lang w:val="en-US"/>
        </w:rPr>
        <w:t>.</w:t>
      </w:r>
      <w:r w:rsidR="00482E50" w:rsidRPr="00391E8B">
        <w:rPr>
          <w:rFonts w:ascii="Roboto" w:hAnsi="Roboto"/>
          <w:sz w:val="22"/>
          <w:szCs w:val="22"/>
          <w:lang w:val="en-US"/>
        </w:rPr>
        <w:t>6</w:t>
      </w:r>
      <w:r w:rsidR="00D57B5A" w:rsidRPr="00391E8B">
        <w:rPr>
          <w:rFonts w:ascii="Roboto" w:hAnsi="Roboto"/>
          <w:sz w:val="22"/>
          <w:szCs w:val="22"/>
          <w:lang w:val="en-US"/>
        </w:rPr>
        <w:t xml:space="preserve"> %-points [CI: 1.</w:t>
      </w:r>
      <w:r w:rsidR="00E44A75">
        <w:rPr>
          <w:rFonts w:ascii="Roboto" w:hAnsi="Roboto"/>
          <w:sz w:val="22"/>
          <w:szCs w:val="22"/>
          <w:lang w:val="en-US"/>
        </w:rPr>
        <w:t>1</w:t>
      </w:r>
      <w:r w:rsidR="00D57B5A" w:rsidRPr="003A41F5">
        <w:rPr>
          <w:rFonts w:ascii="Roboto" w:hAnsi="Roboto"/>
          <w:sz w:val="22"/>
          <w:szCs w:val="22"/>
          <w:lang w:val="en-US"/>
        </w:rPr>
        <w:t xml:space="preserve"> to 2.</w:t>
      </w:r>
      <w:r w:rsidR="00482E50" w:rsidRPr="003A41F5">
        <w:rPr>
          <w:rFonts w:ascii="Roboto" w:hAnsi="Roboto"/>
          <w:sz w:val="22"/>
          <w:szCs w:val="22"/>
          <w:lang w:val="en-US"/>
        </w:rPr>
        <w:t>1</w:t>
      </w:r>
      <w:r w:rsidR="00D57B5A" w:rsidRPr="003A41F5">
        <w:rPr>
          <w:rFonts w:ascii="Roboto" w:hAnsi="Roboto"/>
          <w:sz w:val="22"/>
          <w:szCs w:val="22"/>
          <w:lang w:val="en-US"/>
        </w:rPr>
        <w:t>], p &lt;0.001</w:t>
      </w:r>
      <w:r w:rsidR="00C81C49" w:rsidRPr="003A41F5">
        <w:rPr>
          <w:rFonts w:ascii="Roboto" w:hAnsi="Roboto"/>
          <w:sz w:val="22"/>
          <w:szCs w:val="22"/>
          <w:lang w:val="en-US"/>
        </w:rPr>
        <w:t xml:space="preserve">; </w:t>
      </w:r>
      <w:r w:rsidR="00C81C49" w:rsidRPr="003A41F5">
        <w:rPr>
          <w:rFonts w:ascii="Roboto" w:hAnsi="Roboto"/>
          <w:b/>
          <w:bCs/>
          <w:sz w:val="22"/>
          <w:szCs w:val="22"/>
          <w:lang w:val="en-US"/>
        </w:rPr>
        <w:t>Table 1</w:t>
      </w:r>
      <w:r w:rsidR="00DF5988" w:rsidRPr="003A41F5">
        <w:rPr>
          <w:rFonts w:ascii="Roboto" w:hAnsi="Roboto"/>
          <w:sz w:val="22"/>
          <w:szCs w:val="22"/>
          <w:lang w:val="en-US"/>
        </w:rPr>
        <w:t xml:space="preserve"> and</w:t>
      </w:r>
      <w:r w:rsidR="00D12475" w:rsidRPr="003A41F5">
        <w:rPr>
          <w:rFonts w:ascii="Roboto" w:hAnsi="Roboto"/>
          <w:sz w:val="22"/>
          <w:szCs w:val="22"/>
          <w:lang w:val="en-US"/>
        </w:rPr>
        <w:t xml:space="preserve"> </w:t>
      </w:r>
      <w:r w:rsidR="001D766A" w:rsidRPr="003A41F5">
        <w:rPr>
          <w:rFonts w:ascii="Roboto" w:hAnsi="Roboto"/>
          <w:sz w:val="22"/>
          <w:szCs w:val="22"/>
          <w:lang w:val="en-US"/>
        </w:rPr>
        <w:t>maximal</w:t>
      </w:r>
      <w:r w:rsidR="00D12475" w:rsidRPr="003A41F5">
        <w:rPr>
          <w:rFonts w:ascii="Roboto" w:hAnsi="Roboto"/>
          <w:sz w:val="22"/>
          <w:szCs w:val="22"/>
          <w:lang w:val="en-US"/>
        </w:rPr>
        <w:t xml:space="preserve"> LV gradient</w:t>
      </w:r>
      <w:r w:rsidR="00DF5988" w:rsidRPr="003A41F5">
        <w:rPr>
          <w:rFonts w:ascii="Roboto" w:hAnsi="Roboto"/>
          <w:sz w:val="22"/>
          <w:szCs w:val="22"/>
          <w:lang w:val="en-US"/>
        </w:rPr>
        <w:t>s</w:t>
      </w:r>
      <w:r w:rsidR="00D12475" w:rsidRPr="003A41F5">
        <w:rPr>
          <w:rFonts w:ascii="Roboto" w:hAnsi="Roboto"/>
          <w:sz w:val="22"/>
          <w:szCs w:val="22"/>
          <w:lang w:val="en-US"/>
        </w:rPr>
        <w:t xml:space="preserve"> </w:t>
      </w:r>
      <w:commentRangeEnd w:id="17"/>
      <w:r w:rsidR="00EA623F">
        <w:rPr>
          <w:rStyle w:val="Kommentarhenvisning"/>
          <w:lang w:val="en-US" w:eastAsia="en-US"/>
        </w:rPr>
        <w:commentReference w:id="17"/>
      </w:r>
      <w:r w:rsidR="00D12475" w:rsidRPr="003A41F5">
        <w:rPr>
          <w:rFonts w:ascii="Roboto" w:hAnsi="Roboto"/>
          <w:sz w:val="22"/>
          <w:szCs w:val="22"/>
          <w:lang w:val="en-US"/>
        </w:rPr>
        <w:t>(+1</w:t>
      </w:r>
      <w:r w:rsidR="00E44A75">
        <w:rPr>
          <w:rFonts w:ascii="Roboto" w:hAnsi="Roboto"/>
          <w:sz w:val="22"/>
          <w:szCs w:val="22"/>
          <w:lang w:val="en-US"/>
        </w:rPr>
        <w:t>8</w:t>
      </w:r>
      <w:r w:rsidR="00D12475" w:rsidRPr="003A41F5">
        <w:rPr>
          <w:rFonts w:ascii="Roboto" w:hAnsi="Roboto"/>
          <w:sz w:val="22"/>
          <w:szCs w:val="22"/>
          <w:lang w:val="en-US"/>
        </w:rPr>
        <w:t xml:space="preserve">.7 mmHg [CI: </w:t>
      </w:r>
      <w:r w:rsidR="00E44A75" w:rsidRPr="003A41F5">
        <w:rPr>
          <w:rFonts w:ascii="Roboto" w:hAnsi="Roboto"/>
          <w:sz w:val="22"/>
          <w:szCs w:val="22"/>
          <w:lang w:val="en-US"/>
        </w:rPr>
        <w:t>1</w:t>
      </w:r>
      <w:r w:rsidR="00E44A75">
        <w:rPr>
          <w:rFonts w:ascii="Roboto" w:hAnsi="Roboto"/>
          <w:sz w:val="22"/>
          <w:szCs w:val="22"/>
          <w:lang w:val="en-US"/>
        </w:rPr>
        <w:t>6</w:t>
      </w:r>
      <w:r w:rsidR="00D12475" w:rsidRPr="00391E8B">
        <w:rPr>
          <w:rFonts w:ascii="Roboto" w:hAnsi="Roboto"/>
          <w:sz w:val="22"/>
          <w:szCs w:val="22"/>
          <w:lang w:val="en-US"/>
        </w:rPr>
        <w:t>.</w:t>
      </w:r>
      <w:r w:rsidR="00E44A75">
        <w:rPr>
          <w:rFonts w:ascii="Roboto" w:hAnsi="Roboto"/>
          <w:sz w:val="22"/>
          <w:szCs w:val="22"/>
          <w:lang w:val="en-US"/>
        </w:rPr>
        <w:t>6</w:t>
      </w:r>
      <w:r w:rsidR="00D12475" w:rsidRPr="00391E8B">
        <w:rPr>
          <w:rFonts w:ascii="Roboto" w:hAnsi="Roboto"/>
          <w:sz w:val="22"/>
          <w:szCs w:val="22"/>
          <w:lang w:val="en-US"/>
        </w:rPr>
        <w:t xml:space="preserve"> to 2</w:t>
      </w:r>
      <w:r w:rsidR="00E44A75">
        <w:rPr>
          <w:rFonts w:ascii="Roboto" w:hAnsi="Roboto"/>
          <w:sz w:val="22"/>
          <w:szCs w:val="22"/>
          <w:lang w:val="en-US"/>
        </w:rPr>
        <w:t>0</w:t>
      </w:r>
      <w:r w:rsidR="00D12475" w:rsidRPr="003A41F5">
        <w:rPr>
          <w:rFonts w:ascii="Roboto" w:hAnsi="Roboto"/>
          <w:sz w:val="22"/>
          <w:szCs w:val="22"/>
          <w:lang w:val="en-US"/>
        </w:rPr>
        <w:t>.</w:t>
      </w:r>
      <w:r w:rsidR="00E44A75">
        <w:rPr>
          <w:rFonts w:ascii="Roboto" w:hAnsi="Roboto"/>
          <w:sz w:val="22"/>
          <w:szCs w:val="22"/>
          <w:lang w:val="en-US"/>
        </w:rPr>
        <w:t>7</w:t>
      </w:r>
      <w:r w:rsidR="00D12475" w:rsidRPr="00391E8B">
        <w:rPr>
          <w:rFonts w:ascii="Roboto" w:hAnsi="Roboto"/>
          <w:sz w:val="22"/>
          <w:szCs w:val="22"/>
          <w:lang w:val="en-US"/>
        </w:rPr>
        <w:t>], p &lt;0.001).</w:t>
      </w:r>
      <w:r w:rsidR="00FA0FD1" w:rsidRPr="00391E8B">
        <w:rPr>
          <w:rFonts w:ascii="Roboto" w:hAnsi="Roboto"/>
          <w:sz w:val="22"/>
          <w:szCs w:val="22"/>
          <w:lang w:val="en-US"/>
        </w:rPr>
        <w:t xml:space="preserve"> </w:t>
      </w:r>
      <w:r w:rsidR="00976566" w:rsidRPr="00391E8B">
        <w:rPr>
          <w:rFonts w:ascii="Roboto" w:hAnsi="Roboto"/>
          <w:sz w:val="22"/>
          <w:szCs w:val="22"/>
          <w:lang w:val="en-US"/>
        </w:rPr>
        <w:t>P</w:t>
      </w:r>
      <w:r w:rsidR="00FA0FD1" w:rsidRPr="00391E8B">
        <w:rPr>
          <w:rFonts w:ascii="Roboto" w:hAnsi="Roboto"/>
          <w:sz w:val="22"/>
          <w:szCs w:val="22"/>
          <w:lang w:val="en-US"/>
        </w:rPr>
        <w:t xml:space="preserve">atients with sarcomeric HCM had </w:t>
      </w:r>
      <w:r w:rsidR="00547A32" w:rsidRPr="00391E8B">
        <w:rPr>
          <w:rFonts w:ascii="Roboto" w:hAnsi="Roboto"/>
          <w:sz w:val="22"/>
          <w:szCs w:val="22"/>
          <w:lang w:val="en-US"/>
        </w:rPr>
        <w:t xml:space="preserve">slightly </w:t>
      </w:r>
      <w:r w:rsidR="00976566" w:rsidRPr="00391E8B">
        <w:rPr>
          <w:rFonts w:ascii="Roboto" w:hAnsi="Roboto"/>
          <w:sz w:val="22"/>
          <w:szCs w:val="22"/>
          <w:lang w:val="en-US"/>
        </w:rPr>
        <w:t xml:space="preserve">greater </w:t>
      </w:r>
      <w:r w:rsidR="00FA0FD1" w:rsidRPr="00391E8B">
        <w:rPr>
          <w:rFonts w:ascii="Roboto" w:hAnsi="Roboto"/>
          <w:sz w:val="22"/>
          <w:szCs w:val="22"/>
          <w:lang w:val="en-US"/>
        </w:rPr>
        <w:t>max</w:t>
      </w:r>
      <w:r w:rsidR="00976566" w:rsidRPr="00391E8B">
        <w:rPr>
          <w:rFonts w:ascii="Roboto" w:hAnsi="Roboto"/>
          <w:sz w:val="22"/>
          <w:szCs w:val="22"/>
          <w:lang w:val="en-US"/>
        </w:rPr>
        <w:t>imal</w:t>
      </w:r>
      <w:r w:rsidR="00FA0FD1" w:rsidRPr="00391E8B">
        <w:rPr>
          <w:rFonts w:ascii="Roboto" w:hAnsi="Roboto"/>
          <w:sz w:val="22"/>
          <w:szCs w:val="22"/>
          <w:lang w:val="en-US"/>
        </w:rPr>
        <w:t xml:space="preserve"> LV wall thickness</w:t>
      </w:r>
      <w:r w:rsidR="00A26503" w:rsidRPr="00391E8B">
        <w:rPr>
          <w:rFonts w:ascii="Roboto" w:hAnsi="Roboto"/>
          <w:sz w:val="22"/>
          <w:szCs w:val="22"/>
          <w:lang w:val="en-US"/>
        </w:rPr>
        <w:t>, both in absolute terms</w:t>
      </w:r>
      <w:r w:rsidR="00FA0FD1" w:rsidRPr="00391E8B">
        <w:rPr>
          <w:rFonts w:ascii="Roboto" w:hAnsi="Roboto"/>
          <w:sz w:val="22"/>
          <w:szCs w:val="22"/>
          <w:lang w:val="en-US"/>
        </w:rPr>
        <w:t xml:space="preserve"> (</w:t>
      </w:r>
      <w:r w:rsidR="00D3112F" w:rsidRPr="00391E8B">
        <w:rPr>
          <w:rFonts w:ascii="Roboto" w:hAnsi="Roboto"/>
          <w:sz w:val="22"/>
          <w:szCs w:val="22"/>
          <w:lang w:val="en-US"/>
        </w:rPr>
        <w:t>+</w:t>
      </w:r>
      <w:r w:rsidR="00FA0FD1" w:rsidRPr="00391E8B">
        <w:rPr>
          <w:rFonts w:ascii="Roboto" w:hAnsi="Roboto"/>
          <w:sz w:val="22"/>
          <w:szCs w:val="22"/>
          <w:lang w:val="en-US"/>
        </w:rPr>
        <w:t>1.</w:t>
      </w:r>
      <w:r w:rsidR="00E44A75">
        <w:rPr>
          <w:rFonts w:ascii="Roboto" w:hAnsi="Roboto"/>
          <w:sz w:val="22"/>
          <w:szCs w:val="22"/>
          <w:lang w:val="en-US"/>
        </w:rPr>
        <w:t>2</w:t>
      </w:r>
      <w:r w:rsidR="00FA0FD1" w:rsidRPr="003A41F5">
        <w:rPr>
          <w:rFonts w:ascii="Roboto" w:hAnsi="Roboto"/>
          <w:sz w:val="22"/>
          <w:szCs w:val="22"/>
          <w:lang w:val="en-US"/>
        </w:rPr>
        <w:t xml:space="preserve"> mm [CI: </w:t>
      </w:r>
      <w:r w:rsidR="00A26503" w:rsidRPr="003A41F5">
        <w:rPr>
          <w:rFonts w:ascii="Roboto" w:hAnsi="Roboto"/>
          <w:sz w:val="22"/>
          <w:szCs w:val="22"/>
          <w:lang w:val="en-US"/>
        </w:rPr>
        <w:t>0.9</w:t>
      </w:r>
      <w:r w:rsidR="00FA0FD1" w:rsidRPr="003A41F5">
        <w:rPr>
          <w:rFonts w:ascii="Roboto" w:hAnsi="Roboto"/>
          <w:sz w:val="22"/>
          <w:szCs w:val="22"/>
          <w:lang w:val="en-US"/>
        </w:rPr>
        <w:t xml:space="preserve"> to </w:t>
      </w:r>
      <w:r w:rsidR="00A26503" w:rsidRPr="003A41F5">
        <w:rPr>
          <w:rFonts w:ascii="Roboto" w:hAnsi="Roboto"/>
          <w:sz w:val="22"/>
          <w:szCs w:val="22"/>
          <w:lang w:val="en-US"/>
        </w:rPr>
        <w:t>1.</w:t>
      </w:r>
      <w:r w:rsidR="00E44A75">
        <w:rPr>
          <w:rFonts w:ascii="Roboto" w:hAnsi="Roboto"/>
          <w:sz w:val="22"/>
          <w:szCs w:val="22"/>
          <w:lang w:val="en-US"/>
        </w:rPr>
        <w:t>5</w:t>
      </w:r>
      <w:r w:rsidR="00FA0FD1" w:rsidRPr="003A41F5">
        <w:rPr>
          <w:rFonts w:ascii="Roboto" w:hAnsi="Roboto"/>
          <w:sz w:val="22"/>
          <w:szCs w:val="22"/>
          <w:lang w:val="en-US"/>
        </w:rPr>
        <w:t xml:space="preserve">], p &lt;0.001) and </w:t>
      </w:r>
      <w:r w:rsidR="00A26503" w:rsidRPr="003A41F5">
        <w:rPr>
          <w:rFonts w:ascii="Roboto" w:hAnsi="Roboto"/>
          <w:sz w:val="22"/>
          <w:szCs w:val="22"/>
          <w:lang w:val="en-US"/>
        </w:rPr>
        <w:t>when converted to</w:t>
      </w:r>
      <w:r w:rsidR="008A637F" w:rsidRPr="003A41F5">
        <w:rPr>
          <w:rFonts w:ascii="Roboto" w:hAnsi="Roboto"/>
          <w:sz w:val="22"/>
          <w:szCs w:val="22"/>
          <w:lang w:val="en-US"/>
        </w:rPr>
        <w:t xml:space="preserve"> BSA-adjusted</w:t>
      </w:r>
      <w:r w:rsidR="00A26503" w:rsidRPr="003A41F5">
        <w:rPr>
          <w:rFonts w:ascii="Roboto" w:hAnsi="Roboto"/>
          <w:sz w:val="22"/>
          <w:szCs w:val="22"/>
          <w:lang w:val="en-US"/>
        </w:rPr>
        <w:t xml:space="preserve"> z-scores (+1.5 z [CI: 1.1 to 1.</w:t>
      </w:r>
      <w:r w:rsidR="00E44A75">
        <w:rPr>
          <w:rFonts w:ascii="Roboto" w:hAnsi="Roboto"/>
          <w:sz w:val="22"/>
          <w:szCs w:val="22"/>
          <w:lang w:val="en-US"/>
        </w:rPr>
        <w:t>8</w:t>
      </w:r>
      <w:r w:rsidR="00A26503" w:rsidRPr="00040F1C">
        <w:rPr>
          <w:rFonts w:ascii="Roboto" w:hAnsi="Roboto"/>
          <w:sz w:val="22"/>
          <w:szCs w:val="22"/>
          <w:lang w:val="en-US"/>
        </w:rPr>
        <w:t>], p &lt;0.001</w:t>
      </w:r>
      <w:r w:rsidR="00FA0FD1" w:rsidRPr="00040F1C">
        <w:rPr>
          <w:rFonts w:ascii="Roboto" w:hAnsi="Roboto"/>
          <w:sz w:val="22"/>
          <w:szCs w:val="22"/>
          <w:lang w:val="en-US"/>
        </w:rPr>
        <w:t>)</w:t>
      </w:r>
      <w:r w:rsidR="00C113BB"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up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ins w:id="18" w:author="Christoffer Vissing" w:date="2024-01-02T13:39:00Z">
        <w:r w:rsidR="00907D0E">
          <w:rPr>
            <w:rFonts w:ascii="Roboto" w:hAnsi="Roboto"/>
            <w:sz w:val="22"/>
            <w:szCs w:val="22"/>
            <w:lang w:val="en-US"/>
          </w:rPr>
          <w:t>,</w:t>
        </w:r>
      </w:ins>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non-sarcomeric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Patients with s</w:t>
      </w:r>
      <w:r w:rsidR="00D12475" w:rsidRPr="003A41F5">
        <w:rPr>
          <w:rFonts w:ascii="Roboto" w:hAnsi="Roboto"/>
          <w:sz w:val="22"/>
          <w:szCs w:val="22"/>
          <w:lang w:val="en-US"/>
        </w:rPr>
        <w:t>arcomeric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and sarcomeric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for LV systolic dysfunction in sarcomeric HCM.</w:t>
      </w:r>
    </w:p>
    <w:p w14:paraId="690C64B2" w14:textId="2C6A85D4"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EB440E" w:rsidRPr="00040F1C">
        <w:rPr>
          <w:rFonts w:ascii="Roboto" w:hAnsi="Roboto"/>
          <w:sz w:val="22"/>
          <w:szCs w:val="22"/>
          <w:lang w:val="en-US"/>
        </w:rPr>
        <w:t xml:space="preserve">lifetime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w:t>
      </w:r>
      <w:r w:rsidR="003C2490">
        <w:rPr>
          <w:rFonts w:ascii="Roboto" w:hAnsi="Roboto"/>
          <w:sz w:val="22"/>
          <w:szCs w:val="22"/>
          <w:lang w:val="en-US"/>
        </w:rPr>
        <w:lastRenderedPageBreak/>
        <w:t>(cardiac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for patients with sarcomeric HCM</w:t>
      </w:r>
      <w:r w:rsidR="00BB654F" w:rsidRPr="00040F1C">
        <w:rPr>
          <w:rFonts w:ascii="Roboto" w:hAnsi="Roboto"/>
          <w:sz w:val="22"/>
          <w:szCs w:val="22"/>
          <w:lang w:val="en-US"/>
        </w:rPr>
        <w:t>, but the distribution of incident events was wide; spread over most of adulthood</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occurrence of these </w:t>
      </w:r>
      <w:r w:rsidR="001E0DCC" w:rsidRPr="00040F1C">
        <w:rPr>
          <w:rFonts w:ascii="Roboto" w:hAnsi="Roboto"/>
          <w:sz w:val="22"/>
          <w:szCs w:val="22"/>
          <w:lang w:val="en-US"/>
        </w:rPr>
        <w:t xml:space="preserve">outcomes </w:t>
      </w:r>
      <w:r w:rsidR="00AE4DF8" w:rsidRPr="00040F1C">
        <w:rPr>
          <w:rFonts w:ascii="Roboto" w:hAnsi="Roboto"/>
          <w:sz w:val="22"/>
          <w:szCs w:val="22"/>
          <w:lang w:val="en-US"/>
        </w:rPr>
        <w:t>in patients with non-sarcomeric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centered around the time of diagnosis of HCM.</w:t>
      </w:r>
      <w:r w:rsidR="00BD14EE" w:rsidRPr="00040F1C">
        <w:rPr>
          <w:rFonts w:ascii="Roboto" w:hAnsi="Roboto"/>
          <w:sz w:val="22"/>
          <w:szCs w:val="22"/>
          <w:lang w:val="en-US"/>
        </w:rPr>
        <w:t xml:space="preserve"> </w:t>
      </w:r>
    </w:p>
    <w:p w14:paraId="7DC15CF0" w14:textId="77777777" w:rsidR="00BB654F" w:rsidRPr="00040F1C" w:rsidRDefault="00BB654F" w:rsidP="00DB6D77">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36049942"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these </w:t>
      </w:r>
      <w:r w:rsidR="00E27B32" w:rsidRPr="00907D0E">
        <w:rPr>
          <w:rFonts w:ascii="Roboto" w:hAnsi="Roboto"/>
          <w:sz w:val="22"/>
          <w:szCs w:val="22"/>
          <w:lang w:val="en-US"/>
        </w:rPr>
        <w:t>effects</w:t>
      </w:r>
      <w:r w:rsidR="002573A9" w:rsidRPr="00907D0E">
        <w:rPr>
          <w:rFonts w:ascii="Roboto" w:hAnsi="Roboto"/>
          <w:sz w:val="22"/>
          <w:szCs w:val="22"/>
          <w:lang w:val="en-US"/>
        </w:rPr>
        <w:t xml:space="preserve"> were </w:t>
      </w:r>
      <w:r w:rsidR="00F422FE">
        <w:rPr>
          <w:rFonts w:ascii="Roboto" w:hAnsi="Roboto"/>
          <w:sz w:val="22"/>
          <w:szCs w:val="22"/>
          <w:lang w:val="en-US"/>
        </w:rPr>
        <w:t>modified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19DA4B41"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del w:id="19" w:author="Christoffer Vissing" w:date="2024-01-16T13:13:00Z">
        <w:r w:rsidR="00D52FCA" w:rsidRPr="00431AEB" w:rsidDel="00C52160">
          <w:rPr>
            <w:rFonts w:ascii="Roboto" w:hAnsi="Roboto"/>
            <w:sz w:val="22"/>
            <w:szCs w:val="22"/>
            <w:lang w:val="en-US"/>
          </w:rPr>
          <w:delText>2</w:delText>
        </w:r>
        <w:r w:rsidR="00E44A75" w:rsidDel="00C52160">
          <w:rPr>
            <w:rFonts w:ascii="Roboto" w:hAnsi="Roboto"/>
            <w:sz w:val="22"/>
            <w:szCs w:val="22"/>
            <w:lang w:val="en-US"/>
          </w:rPr>
          <w:delText>1</w:delText>
        </w:r>
        <w:r w:rsidR="00D52FCA" w:rsidRPr="00431AEB" w:rsidDel="00C52160">
          <w:rPr>
            <w:rFonts w:ascii="Roboto" w:hAnsi="Roboto"/>
            <w:sz w:val="22"/>
            <w:szCs w:val="22"/>
            <w:lang w:val="en-US"/>
          </w:rPr>
          <w:delText xml:space="preserve"> </w:delText>
        </w:r>
      </w:del>
      <w:ins w:id="20" w:author="Christoffer Vissing" w:date="2024-01-16T13:13:00Z">
        <w:r w:rsidR="00C52160">
          <w:rPr>
            <w:rFonts w:ascii="Roboto" w:hAnsi="Roboto"/>
            <w:sz w:val="22"/>
            <w:szCs w:val="22"/>
            <w:lang w:val="en-US"/>
          </w:rPr>
          <w:t>multiple</w:t>
        </w:r>
        <w:r w:rsidR="00C52160" w:rsidRPr="00431AEB">
          <w:rPr>
            <w:rFonts w:ascii="Roboto" w:hAnsi="Roboto"/>
            <w:sz w:val="22"/>
            <w:szCs w:val="22"/>
            <w:lang w:val="en-US"/>
          </w:rPr>
          <w:t xml:space="preserve"> </w:t>
        </w:r>
      </w:ins>
      <w:r w:rsidR="003B08C6" w:rsidRPr="00431AEB">
        <w:rPr>
          <w:rFonts w:ascii="Roboto" w:hAnsi="Roboto"/>
          <w:sz w:val="22"/>
          <w:szCs w:val="22"/>
          <w:lang w:val="en-US"/>
        </w:rPr>
        <w:t>modifier</w:t>
      </w:r>
      <w:r w:rsidR="00D52FCA" w:rsidRPr="00431AEB">
        <w:rPr>
          <w:rFonts w:ascii="Roboto" w:hAnsi="Roboto"/>
          <w:sz w:val="22"/>
          <w:szCs w:val="22"/>
          <w:lang w:val="en-US"/>
        </w:rPr>
        <w:t>-outcome pairs</w:t>
      </w:r>
      <w:ins w:id="21" w:author="Christoffer Vissing" w:date="2024-01-16T13:13:00Z">
        <w:r w:rsidR="00C52160">
          <w:rPr>
            <w:rFonts w:ascii="Roboto" w:hAnsi="Roboto"/>
            <w:sz w:val="22"/>
            <w:szCs w:val="22"/>
            <w:lang w:val="en-US"/>
          </w:rPr>
          <w:t>, which were found to</w:t>
        </w:r>
      </w:ins>
      <w:r w:rsidRPr="00431AEB">
        <w:rPr>
          <w:rFonts w:ascii="Roboto" w:hAnsi="Roboto"/>
          <w:sz w:val="22"/>
          <w:szCs w:val="22"/>
          <w:lang w:val="en-US"/>
        </w:rPr>
        <w:t xml:space="preserve"> </w:t>
      </w:r>
      <w:r w:rsidR="00525D5A">
        <w:rPr>
          <w:rFonts w:ascii="Roboto" w:hAnsi="Roboto"/>
          <w:sz w:val="22"/>
          <w:szCs w:val="22"/>
          <w:lang w:val="en-US"/>
        </w:rPr>
        <w:t>occur</w:t>
      </w:r>
      <w:del w:id="22" w:author="Christoffer Vissing" w:date="2024-01-16T13:13:00Z">
        <w:r w:rsidR="00525D5A" w:rsidDel="00C52160">
          <w:rPr>
            <w:rFonts w:ascii="Roboto" w:hAnsi="Roboto"/>
            <w:sz w:val="22"/>
            <w:szCs w:val="22"/>
            <w:lang w:val="en-US"/>
          </w:rPr>
          <w:delText>ring</w:delText>
        </w:r>
      </w:del>
      <w:r w:rsidR="00525D5A">
        <w:rPr>
          <w:rFonts w:ascii="Roboto" w:hAnsi="Roboto"/>
          <w:sz w:val="22"/>
          <w:szCs w:val="22"/>
          <w:lang w:val="en-US"/>
        </w:rPr>
        <w:t xml:space="preserve"> in a </w:t>
      </w:r>
      <w:commentRangeStart w:id="23"/>
      <w:r w:rsidR="00525D5A">
        <w:rPr>
          <w:rFonts w:ascii="Roboto" w:hAnsi="Roboto"/>
          <w:sz w:val="22"/>
          <w:szCs w:val="22"/>
          <w:lang w:val="en-US"/>
        </w:rPr>
        <w:t>specific</w:t>
      </w:r>
      <w:r w:rsidR="00F422FE">
        <w:rPr>
          <w:rFonts w:ascii="Roboto" w:hAnsi="Roboto"/>
          <w:sz w:val="22"/>
          <w:szCs w:val="22"/>
          <w:lang w:val="en-US"/>
        </w:rPr>
        <w:t xml:space="preserve"> </w:t>
      </w:r>
      <w:r w:rsidR="00F422FE" w:rsidRPr="00431AEB">
        <w:rPr>
          <w:rFonts w:ascii="Roboto" w:hAnsi="Roboto"/>
          <w:sz w:val="22"/>
          <w:szCs w:val="22"/>
          <w:lang w:val="en-US"/>
        </w:rPr>
        <w:t>temporal</w:t>
      </w:r>
      <w:r w:rsidR="00525D5A">
        <w:rPr>
          <w:rFonts w:ascii="Roboto" w:hAnsi="Roboto"/>
          <w:sz w:val="22"/>
          <w:szCs w:val="22"/>
          <w:lang w:val="en-US"/>
        </w:rPr>
        <w:t xml:space="preserve"> </w:t>
      </w:r>
      <w:r w:rsidR="006D62AB">
        <w:rPr>
          <w:rFonts w:ascii="Roboto" w:hAnsi="Roboto"/>
          <w:sz w:val="22"/>
          <w:szCs w:val="22"/>
          <w:lang w:val="en-US"/>
        </w:rPr>
        <w:t>sequence</w:t>
      </w:r>
      <w:r w:rsidR="00525D5A">
        <w:rPr>
          <w:rFonts w:ascii="Roboto" w:hAnsi="Roboto"/>
          <w:sz w:val="22"/>
          <w:szCs w:val="22"/>
          <w:lang w:val="en-US"/>
        </w:rPr>
        <w:t xml:space="preserve"> </w:t>
      </w:r>
      <w:commentRangeEnd w:id="23"/>
      <w:r w:rsidR="003C2490">
        <w:rPr>
          <w:rStyle w:val="Kommentarhenvisning"/>
          <w:lang w:val="en-US" w:eastAsia="en-US"/>
        </w:rPr>
        <w:commentReference w:id="23"/>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 xml:space="preserve">a higher </w:t>
      </w:r>
      <w:r w:rsidR="00525D5A">
        <w:rPr>
          <w:rFonts w:ascii="Roboto" w:hAnsi="Roboto"/>
          <w:sz w:val="22"/>
          <w:szCs w:val="22"/>
          <w:lang w:val="en-US"/>
        </w:rPr>
        <w:t xml:space="preserve">subsequent </w:t>
      </w:r>
      <w:r w:rsidRPr="00431AEB">
        <w:rPr>
          <w:rFonts w:ascii="Roboto" w:hAnsi="Roboto"/>
          <w:sz w:val="22"/>
          <w:szCs w:val="22"/>
          <w:lang w:val="en-US"/>
        </w:rPr>
        <w:t>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w:t>
      </w:r>
      <w:proofErr w:type="gramStart"/>
      <w:r w:rsidR="00CC498B">
        <w:rPr>
          <w:rFonts w:ascii="Roboto" w:hAnsi="Roboto"/>
          <w:sz w:val="22"/>
          <w:szCs w:val="22"/>
          <w:lang w:val="en-US"/>
        </w:rPr>
        <w:t>stroke</w:t>
      </w:r>
      <w:proofErr w:type="gramEnd"/>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49191A" w:rsidRPr="003A41F5">
        <w:rPr>
          <w:rFonts w:ascii="Roboto" w:hAnsi="Roboto"/>
          <w:sz w:val="22"/>
          <w:szCs w:val="22"/>
          <w:lang w:val="en-US"/>
        </w:rPr>
        <w:t xml:space="preserve">was found to </w:t>
      </w:r>
      <w:r w:rsidR="00F85441">
        <w:rPr>
          <w:rFonts w:ascii="Roboto" w:hAnsi="Roboto"/>
          <w:sz w:val="22"/>
          <w:szCs w:val="22"/>
          <w:lang w:val="en-US"/>
        </w:rPr>
        <w:t>lead to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xml:space="preserve">, ventricular arrhythmias </w:t>
      </w:r>
      <w:r w:rsidR="00461927" w:rsidRPr="00431AEB">
        <w:rPr>
          <w:rFonts w:ascii="Roboto" w:hAnsi="Roboto"/>
          <w:sz w:val="22"/>
          <w:szCs w:val="22"/>
          <w:lang w:val="en-US"/>
        </w:rPr>
        <w:lastRenderedPageBreak/>
        <w:t>(HR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2F8B0DC1"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BC0D22" w:rsidRPr="00431AEB">
        <w:rPr>
          <w:rFonts w:ascii="Roboto" w:hAnsi="Roboto"/>
          <w:sz w:val="22"/>
          <w:szCs w:val="22"/>
          <w:lang w:val="en-US"/>
        </w:rPr>
        <w:t xml:space="preserve"> indicated</w:t>
      </w:r>
      <w:r w:rsidR="00461927" w:rsidRPr="00431AEB">
        <w:rPr>
          <w:rFonts w:ascii="Roboto" w:hAnsi="Roboto"/>
          <w:sz w:val="22"/>
          <w:szCs w:val="22"/>
          <w:lang w:val="en-US"/>
        </w:rPr>
        <w:t xml:space="preserve"> </w:t>
      </w:r>
      <w:r w:rsidR="00A961C0" w:rsidRPr="00431AEB">
        <w:rPr>
          <w:rFonts w:ascii="Roboto" w:hAnsi="Roboto"/>
          <w:sz w:val="22"/>
          <w:szCs w:val="22"/>
          <w:lang w:val="en-US"/>
        </w:rPr>
        <w:t xml:space="preserve">that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BC0D22" w:rsidRPr="00040F1C">
        <w:rPr>
          <w:rFonts w:ascii="Roboto" w:hAnsi="Roboto"/>
          <w:sz w:val="22"/>
          <w:szCs w:val="22"/>
          <w:lang w:val="en-US"/>
        </w:rPr>
        <w:t>)</w:t>
      </w:r>
      <w:r w:rsidRPr="00040F1C">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 increasing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 xml:space="preserve">]) </w:t>
      </w:r>
      <w:r w:rsidR="008F6EC6" w:rsidRPr="00431AEB">
        <w:rPr>
          <w:rFonts w:ascii="Roboto" w:hAnsi="Roboto"/>
          <w:sz w:val="22"/>
          <w:szCs w:val="22"/>
          <w:lang w:val="en-US"/>
        </w:rPr>
        <w:t xml:space="preserve">in </w:t>
      </w:r>
      <w:r w:rsidR="004C5855" w:rsidRPr="00431AEB">
        <w:rPr>
          <w:rFonts w:ascii="Roboto" w:hAnsi="Roboto"/>
          <w:sz w:val="22"/>
          <w:szCs w:val="22"/>
          <w:lang w:val="en-US"/>
        </w:rPr>
        <w:t>sarcomeric HCM relative to non-sarcomeric HCM</w:t>
      </w:r>
      <w:r w:rsidR="009B21C5" w:rsidRPr="00431AEB">
        <w:rPr>
          <w:rFonts w:ascii="Roboto" w:hAnsi="Roboto"/>
          <w:sz w:val="22"/>
          <w:szCs w:val="22"/>
          <w:lang w:val="en-US"/>
        </w:rPr>
        <w:t>.</w:t>
      </w:r>
      <w:r w:rsidR="00D51E41" w:rsidRPr="00431AEB">
        <w:rPr>
          <w:rFonts w:ascii="Roboto" w:hAnsi="Roboto"/>
          <w:sz w:val="22"/>
          <w:szCs w:val="22"/>
          <w:lang w:val="en-US"/>
        </w:rPr>
        <w:t xml:space="preserve"> LV obstruction w</w:t>
      </w:r>
      <w:r w:rsidR="00525D5A">
        <w:rPr>
          <w:rFonts w:ascii="Roboto" w:hAnsi="Roboto"/>
          <w:sz w:val="22"/>
          <w:szCs w:val="22"/>
          <w:lang w:val="en-US"/>
        </w:rPr>
        <w:t>as</w:t>
      </w:r>
      <w:r w:rsidR="00D51E41" w:rsidRPr="00431AEB">
        <w:rPr>
          <w:rFonts w:ascii="Roboto" w:hAnsi="Roboto"/>
          <w:sz w:val="22"/>
          <w:szCs w:val="22"/>
          <w:lang w:val="en-US"/>
        </w:rPr>
        <w:t xml:space="preserve"> more likely to result in developing atrial fibrillation in sarcomeric HCM than non-sarcomeric HCM (effect ratio 1.</w:t>
      </w:r>
      <w:r w:rsidR="00525D5A">
        <w:rPr>
          <w:rFonts w:ascii="Roboto" w:hAnsi="Roboto"/>
          <w:sz w:val="22"/>
          <w:szCs w:val="22"/>
          <w:lang w:val="en-US"/>
        </w:rPr>
        <w:t>58</w:t>
      </w:r>
      <w:r w:rsidR="00D51E41" w:rsidRPr="00431AEB">
        <w:rPr>
          <w:rFonts w:ascii="Roboto" w:hAnsi="Roboto"/>
          <w:sz w:val="22"/>
          <w:szCs w:val="22"/>
          <w:lang w:val="en-US"/>
        </w:rPr>
        <w:t xml:space="preserve"> [CI 1.</w:t>
      </w:r>
      <w:r w:rsidR="00525D5A">
        <w:rPr>
          <w:rFonts w:ascii="Roboto" w:hAnsi="Roboto"/>
          <w:sz w:val="22"/>
          <w:szCs w:val="22"/>
          <w:lang w:val="en-US"/>
        </w:rPr>
        <w:t>29</w:t>
      </w:r>
      <w:r w:rsidR="00D51E41" w:rsidRPr="00431AEB">
        <w:rPr>
          <w:rFonts w:ascii="Roboto" w:hAnsi="Roboto"/>
          <w:sz w:val="22"/>
          <w:szCs w:val="22"/>
          <w:lang w:val="en-US"/>
        </w:rPr>
        <w:t>-</w:t>
      </w:r>
      <w:r w:rsidR="00525D5A">
        <w:rPr>
          <w:rFonts w:ascii="Roboto" w:hAnsi="Roboto"/>
          <w:sz w:val="22"/>
          <w:szCs w:val="22"/>
          <w:lang w:val="en-US"/>
        </w:rPr>
        <w:t>1</w:t>
      </w:r>
      <w:r w:rsidR="00D51E41" w:rsidRPr="00431AEB">
        <w:rPr>
          <w:rFonts w:ascii="Roboto" w:hAnsi="Roboto"/>
          <w:sz w:val="22"/>
          <w:szCs w:val="22"/>
          <w:lang w:val="en-US"/>
        </w:rPr>
        <w:t>.</w:t>
      </w:r>
      <w:r w:rsidR="00525D5A">
        <w:rPr>
          <w:rFonts w:ascii="Roboto" w:hAnsi="Roboto"/>
          <w:sz w:val="22"/>
          <w:szCs w:val="22"/>
          <w:lang w:val="en-US"/>
        </w:rPr>
        <w:t>95</w:t>
      </w:r>
      <w:r w:rsidR="00D51E41" w:rsidRPr="00431AEB">
        <w:rPr>
          <w:rFonts w:ascii="Roboto" w:hAnsi="Roboto"/>
          <w:sz w:val="22"/>
          <w:szCs w:val="22"/>
          <w:lang w:val="en-US"/>
        </w:rPr>
        <w:t xml:space="preserve">]). </w:t>
      </w:r>
    </w:p>
    <w:p w14:paraId="49156C05" w14:textId="59F980FC" w:rsidR="009B21C5" w:rsidRPr="00431AEB" w:rsidRDefault="00981E55" w:rsidP="00DA5B65">
      <w:pPr>
        <w:spacing w:line="480" w:lineRule="auto"/>
        <w:rPr>
          <w:rFonts w:ascii="Roboto" w:hAnsi="Roboto"/>
          <w:sz w:val="22"/>
          <w:szCs w:val="22"/>
          <w:lang w:val="en-US"/>
        </w:rPr>
      </w:pPr>
      <w:r w:rsidRPr="00431AEB">
        <w:rPr>
          <w:rFonts w:ascii="Roboto" w:hAnsi="Roboto"/>
          <w:sz w:val="22"/>
          <w:szCs w:val="22"/>
          <w:lang w:val="en-US"/>
        </w:rPr>
        <w:t xml:space="preserve">In contrast, </w:t>
      </w:r>
      <w:r w:rsidR="004C5855" w:rsidRPr="00431AEB">
        <w:rPr>
          <w:rFonts w:ascii="Roboto" w:hAnsi="Roboto"/>
          <w:sz w:val="22"/>
          <w:szCs w:val="22"/>
          <w:lang w:val="en-US"/>
        </w:rPr>
        <w:t>th</w:t>
      </w:r>
      <w:r w:rsidRPr="00431AEB">
        <w:rPr>
          <w:rFonts w:ascii="Roboto" w:hAnsi="Roboto"/>
          <w:sz w:val="22"/>
          <w:szCs w:val="22"/>
          <w:lang w:val="en-US"/>
        </w:rPr>
        <w:t xml:space="preserve">e effect of both obesity and hypertension </w:t>
      </w:r>
      <w:r w:rsidR="004C5855" w:rsidRPr="00431AEB">
        <w:rPr>
          <w:rFonts w:ascii="Roboto" w:hAnsi="Roboto"/>
          <w:sz w:val="22"/>
          <w:szCs w:val="22"/>
          <w:lang w:val="en-US"/>
        </w:rPr>
        <w:t xml:space="preserve">had a greater impact </w:t>
      </w:r>
      <w:r w:rsidRPr="00431AEB">
        <w:rPr>
          <w:rFonts w:ascii="Roboto" w:hAnsi="Roboto"/>
          <w:sz w:val="22"/>
          <w:szCs w:val="22"/>
          <w:lang w:val="en-US"/>
        </w:rPr>
        <w:t>on developing LV obstruction in non-sarcomeric HCM</w:t>
      </w:r>
      <w:r w:rsidR="004C5855" w:rsidRPr="00431AEB">
        <w:rPr>
          <w:rFonts w:ascii="Roboto" w:hAnsi="Roboto"/>
          <w:sz w:val="22"/>
          <w:szCs w:val="22"/>
          <w:lang w:val="en-US"/>
        </w:rPr>
        <w:t xml:space="preserve"> (effect ratio 2.</w:t>
      </w:r>
      <w:r w:rsidR="00525D5A">
        <w:rPr>
          <w:rFonts w:ascii="Roboto" w:hAnsi="Roboto"/>
          <w:sz w:val="22"/>
          <w:szCs w:val="22"/>
          <w:lang w:val="en-US"/>
        </w:rPr>
        <w:t>20</w:t>
      </w:r>
      <w:r w:rsidR="004C5855" w:rsidRPr="00431AEB">
        <w:rPr>
          <w:rFonts w:ascii="Roboto" w:hAnsi="Roboto"/>
          <w:sz w:val="22"/>
          <w:szCs w:val="22"/>
          <w:lang w:val="en-US"/>
        </w:rPr>
        <w:t xml:space="preserve"> [CI 1.</w:t>
      </w:r>
      <w:r w:rsidR="00525D5A">
        <w:rPr>
          <w:rFonts w:ascii="Roboto" w:hAnsi="Roboto"/>
          <w:sz w:val="22"/>
          <w:szCs w:val="22"/>
          <w:lang w:val="en-US"/>
        </w:rPr>
        <w:t>7</w:t>
      </w:r>
      <w:r w:rsidR="004C5855" w:rsidRPr="00431AEB">
        <w:rPr>
          <w:rFonts w:ascii="Roboto" w:hAnsi="Roboto"/>
          <w:sz w:val="22"/>
          <w:szCs w:val="22"/>
          <w:lang w:val="en-US"/>
        </w:rPr>
        <w:t>9-2.6</w:t>
      </w:r>
      <w:r w:rsidR="00525D5A">
        <w:rPr>
          <w:rFonts w:ascii="Roboto" w:hAnsi="Roboto"/>
          <w:sz w:val="22"/>
          <w:szCs w:val="22"/>
          <w:lang w:val="en-US"/>
        </w:rPr>
        <w:t>9</w:t>
      </w:r>
      <w:r w:rsidR="004C5855" w:rsidRPr="00431AEB">
        <w:rPr>
          <w:rFonts w:ascii="Roboto" w:hAnsi="Roboto"/>
          <w:sz w:val="22"/>
          <w:szCs w:val="22"/>
          <w:lang w:val="en-US"/>
        </w:rPr>
        <w:t>]) for obesity and 2.</w:t>
      </w:r>
      <w:r w:rsidR="00525D5A">
        <w:rPr>
          <w:rFonts w:ascii="Roboto" w:hAnsi="Roboto"/>
          <w:sz w:val="22"/>
          <w:szCs w:val="22"/>
          <w:lang w:val="en-US"/>
        </w:rPr>
        <w:t>70</w:t>
      </w:r>
      <w:r w:rsidR="004C5855" w:rsidRPr="00431AEB">
        <w:rPr>
          <w:rFonts w:ascii="Roboto" w:hAnsi="Roboto"/>
          <w:sz w:val="22"/>
          <w:szCs w:val="22"/>
          <w:lang w:val="en-US"/>
        </w:rPr>
        <w:t xml:space="preserve"> [CI 2.</w:t>
      </w:r>
      <w:r w:rsidR="00525D5A">
        <w:rPr>
          <w:rFonts w:ascii="Roboto" w:hAnsi="Roboto"/>
          <w:sz w:val="22"/>
          <w:szCs w:val="22"/>
          <w:lang w:val="en-US"/>
        </w:rPr>
        <w:t>20</w:t>
      </w:r>
      <w:r w:rsidR="004C5855" w:rsidRPr="00431AEB">
        <w:rPr>
          <w:rFonts w:ascii="Roboto" w:hAnsi="Roboto"/>
          <w:sz w:val="22"/>
          <w:szCs w:val="22"/>
          <w:lang w:val="en-US"/>
        </w:rPr>
        <w:t>-3.3</w:t>
      </w:r>
      <w:r w:rsidR="00525D5A">
        <w:rPr>
          <w:rFonts w:ascii="Roboto" w:hAnsi="Roboto"/>
          <w:sz w:val="22"/>
          <w:szCs w:val="22"/>
          <w:lang w:val="en-US"/>
        </w:rPr>
        <w:t>1</w:t>
      </w:r>
      <w:r w:rsidR="004C5855" w:rsidRPr="00431AEB">
        <w:rPr>
          <w:rFonts w:ascii="Roboto" w:hAnsi="Roboto"/>
          <w:sz w:val="22"/>
          <w:szCs w:val="22"/>
          <w:lang w:val="en-US"/>
        </w:rPr>
        <w:t xml:space="preserve"> for hypertension)</w:t>
      </w:r>
      <w:r w:rsidR="009B21C5" w:rsidRPr="00431AEB">
        <w:rPr>
          <w:rFonts w:ascii="Roboto" w:hAnsi="Roboto"/>
          <w:sz w:val="22"/>
          <w:szCs w:val="22"/>
          <w:lang w:val="en-US"/>
        </w:rPr>
        <w:t xml:space="preserve">. </w:t>
      </w:r>
    </w:p>
    <w:p w14:paraId="7067D354" w14:textId="303E53EA"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Lastly</w:t>
      </w:r>
      <w:r w:rsidR="00B83119" w:rsidRPr="00431AEB">
        <w:rPr>
          <w:rFonts w:ascii="Roboto" w:hAnsi="Roboto"/>
          <w:sz w:val="22"/>
          <w:szCs w:val="22"/>
          <w:lang w:val="en-US"/>
        </w:rPr>
        <w:t>,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sarcomeric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Pr="00431AEB" w:rsidRDefault="00D51E41" w:rsidP="001D711A">
      <w:pPr>
        <w:spacing w:line="480" w:lineRule="auto"/>
        <w:rPr>
          <w:rFonts w:ascii="Roboto" w:hAnsi="Roboto"/>
          <w:b/>
          <w:bCs/>
          <w:sz w:val="22"/>
          <w:szCs w:val="22"/>
          <w:lang w:val="en-US"/>
        </w:rPr>
      </w:pPr>
    </w:p>
    <w:p w14:paraId="5A233F37" w14:textId="03A74D67" w:rsidR="00653619" w:rsidRPr="00431AEB" w:rsidRDefault="00B907DF" w:rsidP="001D711A">
      <w:pPr>
        <w:spacing w:line="480" w:lineRule="auto"/>
        <w:rPr>
          <w:rFonts w:ascii="Roboto" w:hAnsi="Roboto"/>
          <w:b/>
          <w:bCs/>
          <w:sz w:val="22"/>
          <w:szCs w:val="22"/>
          <w:lang w:val="en-US"/>
        </w:rPr>
      </w:pPr>
      <w:r w:rsidRPr="00431AEB">
        <w:rPr>
          <w:rFonts w:ascii="Roboto" w:hAnsi="Roboto"/>
          <w:b/>
          <w:bCs/>
          <w:sz w:val="22"/>
          <w:szCs w:val="22"/>
          <w:lang w:val="en-US"/>
        </w:rPr>
        <w:t>Mortality in sarcomeric and non-sarcomeric HCM</w:t>
      </w:r>
    </w:p>
    <w:p w14:paraId="153D0B02" w14:textId="4E687816" w:rsidR="00580470" w:rsidRPr="00DF613E" w:rsidRDefault="00653619" w:rsidP="00AE4D82">
      <w:pPr>
        <w:spacing w:line="480" w:lineRule="auto"/>
        <w:rPr>
          <w:rFonts w:ascii="Roboto" w:hAnsi="Roboto"/>
          <w:sz w:val="22"/>
          <w:szCs w:val="22"/>
          <w:lang w:val="en-US"/>
        </w:rPr>
      </w:pPr>
      <w:r w:rsidRPr="00431AEB">
        <w:rPr>
          <w:rFonts w:ascii="Roboto" w:hAnsi="Roboto"/>
          <w:sz w:val="22"/>
          <w:szCs w:val="22"/>
          <w:lang w:val="en-US"/>
        </w:rPr>
        <w:t>Finally, we investigate</w:t>
      </w:r>
      <w:r w:rsidR="009C7FDC" w:rsidRPr="00431AEB">
        <w:rPr>
          <w:rFonts w:ascii="Roboto" w:hAnsi="Roboto"/>
          <w:sz w:val="22"/>
          <w:szCs w:val="22"/>
          <w:lang w:val="en-US"/>
        </w:rPr>
        <w:t>d</w:t>
      </w:r>
      <w:r w:rsidRPr="00431AEB">
        <w:rPr>
          <w:rFonts w:ascii="Roboto" w:hAnsi="Roboto"/>
          <w:sz w:val="22"/>
          <w:szCs w:val="22"/>
          <w:lang w:val="en-US"/>
        </w:rPr>
        <w:t xml:space="preserve"> the timing and cause</w:t>
      </w:r>
      <w:r w:rsidR="009C7FDC" w:rsidRPr="00431AEB">
        <w:rPr>
          <w:rFonts w:ascii="Roboto" w:hAnsi="Roboto"/>
          <w:sz w:val="22"/>
          <w:szCs w:val="22"/>
          <w:lang w:val="en-US"/>
        </w:rPr>
        <w:t>s</w:t>
      </w:r>
      <w:r w:rsidRPr="00431AEB">
        <w:rPr>
          <w:rFonts w:ascii="Roboto" w:hAnsi="Roboto"/>
          <w:sz w:val="22"/>
          <w:szCs w:val="22"/>
          <w:lang w:val="en-US"/>
        </w:rPr>
        <w:t xml:space="preserve"> of death in patients with sarcomeric and non-sarcomeric HCM. </w:t>
      </w:r>
      <w:r w:rsidR="00B577A4" w:rsidRPr="00431AEB">
        <w:rPr>
          <w:rFonts w:ascii="Roboto" w:hAnsi="Roboto"/>
          <w:sz w:val="22"/>
          <w:szCs w:val="22"/>
          <w:lang w:val="en-US"/>
        </w:rPr>
        <w:t>A total of</w:t>
      </w:r>
      <w:r w:rsidR="005033ED" w:rsidRPr="00431AEB">
        <w:rPr>
          <w:rFonts w:ascii="Roboto" w:hAnsi="Roboto"/>
          <w:sz w:val="22"/>
          <w:szCs w:val="22"/>
          <w:lang w:val="en-US"/>
        </w:rPr>
        <w:t xml:space="preserve"> 5</w:t>
      </w:r>
      <w:r w:rsidR="008E21C5">
        <w:rPr>
          <w:rFonts w:ascii="Roboto" w:hAnsi="Roboto"/>
          <w:sz w:val="22"/>
          <w:szCs w:val="22"/>
          <w:lang w:val="en-US"/>
        </w:rPr>
        <w:t>9</w:t>
      </w:r>
      <w:r w:rsidR="005033ED" w:rsidRPr="003A41F5">
        <w:rPr>
          <w:rFonts w:ascii="Roboto" w:hAnsi="Roboto"/>
          <w:sz w:val="22"/>
          <w:szCs w:val="22"/>
          <w:lang w:val="en-US"/>
        </w:rPr>
        <w:t>1 (9.9%) patients died</w:t>
      </w:r>
      <w:r w:rsidR="00B577A4" w:rsidRPr="003A41F5">
        <w:rPr>
          <w:rFonts w:ascii="Roboto" w:hAnsi="Roboto"/>
          <w:sz w:val="22"/>
          <w:szCs w:val="22"/>
          <w:lang w:val="en-US"/>
        </w:rPr>
        <w:t xml:space="preserve"> during follow-up</w:t>
      </w:r>
      <w:r w:rsidR="005033ED" w:rsidRPr="003A41F5">
        <w:rPr>
          <w:rFonts w:ascii="Roboto" w:hAnsi="Roboto"/>
          <w:sz w:val="22"/>
          <w:szCs w:val="22"/>
          <w:lang w:val="en-US"/>
        </w:rPr>
        <w:t xml:space="preserve">, with similar </w:t>
      </w:r>
      <w:r w:rsidR="002F2FB6" w:rsidRPr="003A41F5">
        <w:rPr>
          <w:rFonts w:ascii="Roboto" w:hAnsi="Roboto"/>
          <w:sz w:val="22"/>
          <w:szCs w:val="22"/>
          <w:lang w:val="en-US"/>
        </w:rPr>
        <w:t xml:space="preserve">all-cause </w:t>
      </w:r>
      <w:r w:rsidR="005033ED" w:rsidRPr="003A41F5">
        <w:rPr>
          <w:rFonts w:ascii="Roboto" w:hAnsi="Roboto"/>
          <w:sz w:val="22"/>
          <w:szCs w:val="22"/>
          <w:lang w:val="en-US"/>
        </w:rPr>
        <w:t xml:space="preserve">mortality in patients </w:t>
      </w:r>
      <w:r w:rsidR="00B215FC" w:rsidRPr="003A41F5">
        <w:rPr>
          <w:rFonts w:ascii="Roboto" w:hAnsi="Roboto"/>
          <w:sz w:val="22"/>
          <w:szCs w:val="22"/>
          <w:lang w:val="en-US"/>
        </w:rPr>
        <w:t>with sarcomeric and non-sarcomeric HCM (10% and 9.</w:t>
      </w:r>
      <w:r w:rsidR="008E21C5">
        <w:rPr>
          <w:rFonts w:ascii="Roboto" w:hAnsi="Roboto"/>
          <w:sz w:val="22"/>
          <w:szCs w:val="22"/>
          <w:lang w:val="en-US"/>
        </w:rPr>
        <w:t>6</w:t>
      </w:r>
      <w:r w:rsidR="00B215FC" w:rsidRPr="003A41F5">
        <w:rPr>
          <w:rFonts w:ascii="Roboto" w:hAnsi="Roboto"/>
          <w:sz w:val="22"/>
          <w:szCs w:val="22"/>
          <w:lang w:val="en-US"/>
        </w:rPr>
        <w:t>% respectively).</w:t>
      </w:r>
      <w:r w:rsidR="005033ED" w:rsidRPr="003A41F5">
        <w:rPr>
          <w:rFonts w:ascii="Roboto" w:hAnsi="Roboto"/>
          <w:sz w:val="22"/>
          <w:szCs w:val="22"/>
          <w:lang w:val="en-US"/>
        </w:rPr>
        <w:t xml:space="preserve"> </w:t>
      </w:r>
      <w:r w:rsidR="0067560E" w:rsidRPr="003A41F5">
        <w:rPr>
          <w:rFonts w:ascii="Roboto" w:hAnsi="Roboto"/>
          <w:sz w:val="22"/>
          <w:szCs w:val="22"/>
          <w:lang w:val="en-US"/>
        </w:rPr>
        <w:t>However, t</w:t>
      </w:r>
      <w:r w:rsidR="00B215FC" w:rsidRPr="003A41F5">
        <w:rPr>
          <w:rFonts w:ascii="Roboto" w:hAnsi="Roboto"/>
          <w:sz w:val="22"/>
          <w:szCs w:val="22"/>
          <w:lang w:val="en-US"/>
        </w:rPr>
        <w:t>he mean age at death was</w:t>
      </w:r>
      <w:r w:rsidR="008E21C5">
        <w:rPr>
          <w:rFonts w:ascii="Roboto" w:hAnsi="Roboto"/>
          <w:sz w:val="22"/>
          <w:szCs w:val="22"/>
          <w:lang w:val="en-US"/>
        </w:rPr>
        <w:t xml:space="preserve"> 8.1 years</w:t>
      </w:r>
      <w:r w:rsidR="00B215FC" w:rsidRPr="00431AEB">
        <w:rPr>
          <w:rFonts w:ascii="Roboto" w:hAnsi="Roboto"/>
          <w:sz w:val="22"/>
          <w:szCs w:val="22"/>
          <w:lang w:val="en-US"/>
        </w:rPr>
        <w:t xml:space="preserve"> lower (</w:t>
      </w:r>
      <w:r w:rsidR="008E21C5">
        <w:rPr>
          <w:rFonts w:ascii="Roboto" w:hAnsi="Roboto"/>
          <w:sz w:val="22"/>
          <w:szCs w:val="22"/>
          <w:lang w:val="en-US"/>
        </w:rPr>
        <w:t>CI: 5.6 to 10.5</w:t>
      </w:r>
      <w:r w:rsidR="009C7FDC" w:rsidRPr="00431AEB">
        <w:rPr>
          <w:rFonts w:ascii="Roboto" w:hAnsi="Roboto"/>
          <w:sz w:val="22"/>
          <w:szCs w:val="22"/>
          <w:lang w:val="en-US"/>
        </w:rPr>
        <w:t>, p &lt;0.0001)</w:t>
      </w:r>
      <w:r w:rsidR="008E21C5">
        <w:rPr>
          <w:rFonts w:ascii="Roboto" w:hAnsi="Roboto"/>
          <w:sz w:val="22"/>
          <w:szCs w:val="22"/>
          <w:lang w:val="en-US"/>
        </w:rPr>
        <w:t xml:space="preserve"> in </w:t>
      </w:r>
      <w:proofErr w:type="spellStart"/>
      <w:r w:rsidR="008E21C5">
        <w:rPr>
          <w:rFonts w:ascii="Roboto" w:hAnsi="Roboto"/>
          <w:sz w:val="22"/>
          <w:szCs w:val="22"/>
          <w:lang w:val="en-US"/>
        </w:rPr>
        <w:t>sarcomeric</w:t>
      </w:r>
      <w:proofErr w:type="spellEnd"/>
      <w:r w:rsidR="008E21C5">
        <w:rPr>
          <w:rFonts w:ascii="Roboto" w:hAnsi="Roboto"/>
          <w:sz w:val="22"/>
          <w:szCs w:val="22"/>
          <w:lang w:val="en-US"/>
        </w:rPr>
        <w:t xml:space="preserve"> HCM</w:t>
      </w:r>
      <w:r w:rsidR="00A12F57" w:rsidRPr="00431AEB">
        <w:rPr>
          <w:rFonts w:ascii="Roboto" w:hAnsi="Roboto"/>
          <w:sz w:val="22"/>
          <w:szCs w:val="22"/>
          <w:lang w:val="en-US"/>
        </w:rPr>
        <w:t xml:space="preserve">, </w:t>
      </w:r>
      <w:r w:rsidR="003C2490">
        <w:rPr>
          <w:rFonts w:ascii="Roboto" w:hAnsi="Roboto"/>
          <w:sz w:val="22"/>
          <w:szCs w:val="22"/>
          <w:lang w:val="en-US"/>
        </w:rPr>
        <w:t>resulting in</w:t>
      </w:r>
      <w:r w:rsidR="008E21C5">
        <w:rPr>
          <w:rFonts w:ascii="Roboto" w:hAnsi="Roboto"/>
          <w:sz w:val="22"/>
          <w:szCs w:val="22"/>
          <w:lang w:val="en-US"/>
        </w:rPr>
        <w:t xml:space="preserve"> a</w:t>
      </w:r>
      <w:r w:rsidR="008E21C5" w:rsidRPr="00431AEB">
        <w:rPr>
          <w:rFonts w:ascii="Roboto" w:hAnsi="Roboto"/>
          <w:sz w:val="22"/>
          <w:szCs w:val="22"/>
          <w:lang w:val="en-US"/>
        </w:rPr>
        <w:t xml:space="preserve"> </w:t>
      </w:r>
      <w:r w:rsidR="00A12F57" w:rsidRPr="00431AEB">
        <w:rPr>
          <w:rFonts w:ascii="Roboto" w:hAnsi="Roboto"/>
          <w:sz w:val="22"/>
          <w:szCs w:val="22"/>
          <w:lang w:val="en-US"/>
        </w:rPr>
        <w:t>standardized incidence ratio 1.</w:t>
      </w:r>
      <w:r w:rsidR="002A66BB">
        <w:rPr>
          <w:rFonts w:ascii="Roboto" w:hAnsi="Roboto"/>
          <w:sz w:val="22"/>
          <w:szCs w:val="22"/>
          <w:lang w:val="en-US"/>
        </w:rPr>
        <w:t>3</w:t>
      </w:r>
      <w:r w:rsidR="00A12F57" w:rsidRPr="00431AEB">
        <w:rPr>
          <w:rFonts w:ascii="Roboto" w:hAnsi="Roboto"/>
          <w:sz w:val="22"/>
          <w:szCs w:val="22"/>
          <w:lang w:val="en-US"/>
        </w:rPr>
        <w:t>2 [CI: 1.1</w:t>
      </w:r>
      <w:r w:rsidR="002A66BB">
        <w:rPr>
          <w:rFonts w:ascii="Roboto" w:hAnsi="Roboto"/>
          <w:sz w:val="22"/>
          <w:szCs w:val="22"/>
          <w:lang w:val="en-US"/>
        </w:rPr>
        <w:t>8</w:t>
      </w:r>
      <w:r w:rsidR="00A12F57" w:rsidRPr="00431AEB">
        <w:rPr>
          <w:rFonts w:ascii="Roboto" w:hAnsi="Roboto"/>
          <w:sz w:val="22"/>
          <w:szCs w:val="22"/>
          <w:lang w:val="en-US"/>
        </w:rPr>
        <w:t xml:space="preserve"> to 1.4</w:t>
      </w:r>
      <w:r w:rsidR="002A66BB">
        <w:rPr>
          <w:rFonts w:ascii="Roboto" w:hAnsi="Roboto"/>
          <w:sz w:val="22"/>
          <w:szCs w:val="22"/>
          <w:lang w:val="en-US"/>
        </w:rPr>
        <w:t>8</w:t>
      </w:r>
      <w:r w:rsidR="00A12F57" w:rsidRPr="00431AEB">
        <w:rPr>
          <w:rFonts w:ascii="Roboto" w:hAnsi="Roboto"/>
          <w:sz w:val="22"/>
          <w:szCs w:val="22"/>
          <w:lang w:val="en-US"/>
        </w:rPr>
        <w:t xml:space="preserve">]) </w:t>
      </w:r>
      <w:r w:rsidR="008E21C5" w:rsidRPr="00741F94">
        <w:rPr>
          <w:rFonts w:ascii="Roboto" w:hAnsi="Roboto"/>
          <w:sz w:val="22"/>
          <w:szCs w:val="22"/>
          <w:lang w:val="en-US"/>
        </w:rPr>
        <w:t xml:space="preserve">for all-cause mortality </w:t>
      </w:r>
      <w:r w:rsidR="00A12F57" w:rsidRPr="003A41F5">
        <w:rPr>
          <w:rFonts w:ascii="Roboto" w:hAnsi="Roboto"/>
          <w:sz w:val="22"/>
          <w:szCs w:val="22"/>
          <w:lang w:val="en-US"/>
        </w:rPr>
        <w:lastRenderedPageBreak/>
        <w:t>(</w:t>
      </w:r>
      <w:r w:rsidR="00A12F57" w:rsidRPr="003A41F5">
        <w:rPr>
          <w:rFonts w:ascii="Roboto" w:hAnsi="Roboto"/>
          <w:b/>
          <w:bCs/>
          <w:sz w:val="22"/>
          <w:szCs w:val="22"/>
          <w:lang w:val="en-US"/>
        </w:rPr>
        <w:t>Supplementary Figure 4</w:t>
      </w:r>
      <w:r w:rsidR="00A12F57" w:rsidRPr="003A41F5">
        <w:rPr>
          <w:rFonts w:ascii="Roboto" w:hAnsi="Roboto"/>
          <w:sz w:val="22"/>
          <w:szCs w:val="22"/>
          <w:lang w:val="en-US"/>
        </w:rPr>
        <w:t>)</w:t>
      </w:r>
      <w:r w:rsidR="00F748ED">
        <w:rPr>
          <w:rFonts w:ascii="Roboto" w:hAnsi="Roboto"/>
          <w:sz w:val="22"/>
          <w:szCs w:val="22"/>
          <w:lang w:val="en-US"/>
        </w:rPr>
        <w:t xml:space="preserve">, or a hazard ratio of 1.48 (CI: 1.25 to 1.75, p &lt;0.0001) using age as the </w:t>
      </w:r>
      <w:proofErr w:type="gramStart"/>
      <w:r w:rsidR="00F748ED">
        <w:rPr>
          <w:rFonts w:ascii="Roboto" w:hAnsi="Roboto"/>
          <w:sz w:val="22"/>
          <w:szCs w:val="22"/>
          <w:lang w:val="en-US"/>
        </w:rPr>
        <w:t>time-scale</w:t>
      </w:r>
      <w:proofErr w:type="gramEnd"/>
      <w:r w:rsidR="00F748ED">
        <w:rPr>
          <w:rFonts w:ascii="Roboto" w:hAnsi="Roboto"/>
          <w:sz w:val="22"/>
          <w:szCs w:val="22"/>
          <w:lang w:val="en-US"/>
        </w:rPr>
        <w:t xml:space="preserve">, left-truncated at first </w:t>
      </w:r>
      <w:proofErr w:type="spellStart"/>
      <w:r w:rsidR="00F748ED">
        <w:rPr>
          <w:rFonts w:ascii="Roboto" w:hAnsi="Roboto"/>
          <w:sz w:val="22"/>
          <w:szCs w:val="22"/>
          <w:lang w:val="en-US"/>
        </w:rPr>
        <w:t>SHaRe</w:t>
      </w:r>
      <w:proofErr w:type="spellEnd"/>
      <w:r w:rsidR="00F748ED">
        <w:rPr>
          <w:rFonts w:ascii="Roboto" w:hAnsi="Roboto"/>
          <w:sz w:val="22"/>
          <w:szCs w:val="22"/>
          <w:lang w:val="en-US"/>
        </w:rPr>
        <w:t xml:space="preserve"> visit</w:t>
      </w:r>
      <w:r w:rsidR="009C7FDC" w:rsidRPr="003A41F5">
        <w:rPr>
          <w:rFonts w:ascii="Roboto" w:hAnsi="Roboto"/>
          <w:sz w:val="22"/>
          <w:szCs w:val="22"/>
          <w:lang w:val="en-US"/>
        </w:rPr>
        <w:t xml:space="preserve">. </w:t>
      </w:r>
      <w:r w:rsidR="00C76C4C" w:rsidRPr="00DF613E">
        <w:rPr>
          <w:rFonts w:ascii="Roboto" w:hAnsi="Roboto"/>
          <w:sz w:val="22"/>
          <w:szCs w:val="22"/>
          <w:lang w:val="en-US"/>
        </w:rPr>
        <w:t xml:space="preserve"> </w:t>
      </w:r>
      <w:r w:rsidR="00C76C4C" w:rsidRPr="00DF613E">
        <w:rPr>
          <w:rFonts w:ascii="Roboto" w:hAnsi="Roboto"/>
          <w:b/>
          <w:bCs/>
          <w:sz w:val="22"/>
          <w:szCs w:val="22"/>
          <w:lang w:val="en-US"/>
        </w:rPr>
        <w:t>Table 2</w:t>
      </w:r>
      <w:r w:rsidR="00C76C4C" w:rsidRPr="00DF613E">
        <w:rPr>
          <w:rFonts w:ascii="Roboto" w:hAnsi="Roboto"/>
          <w:sz w:val="22"/>
          <w:szCs w:val="22"/>
          <w:lang w:val="en-US"/>
        </w:rPr>
        <w:t xml:space="preserve"> summarizes causes of death. P</w:t>
      </w:r>
      <w:r w:rsidR="009C7FDC" w:rsidRPr="00DF613E">
        <w:rPr>
          <w:rFonts w:ascii="Roboto" w:hAnsi="Roboto"/>
          <w:sz w:val="22"/>
          <w:szCs w:val="22"/>
          <w:lang w:val="en-US"/>
        </w:rPr>
        <w:t xml:space="preserve">atients with sarcomeric HCM </w:t>
      </w:r>
      <w:r w:rsidR="00B577A4" w:rsidRPr="00DF613E">
        <w:rPr>
          <w:rFonts w:ascii="Roboto" w:hAnsi="Roboto"/>
          <w:sz w:val="22"/>
          <w:szCs w:val="22"/>
          <w:lang w:val="en-US"/>
        </w:rPr>
        <w:t>were more likely to die</w:t>
      </w:r>
      <w:r w:rsidR="00B907DF" w:rsidRPr="00DF613E">
        <w:rPr>
          <w:rFonts w:ascii="Roboto" w:hAnsi="Roboto"/>
          <w:sz w:val="22"/>
          <w:szCs w:val="22"/>
          <w:lang w:val="en-US"/>
        </w:rPr>
        <w:t xml:space="preserve"> from</w:t>
      </w:r>
      <w:r w:rsidR="009C7FDC" w:rsidRPr="00DF613E">
        <w:rPr>
          <w:rFonts w:ascii="Roboto" w:hAnsi="Roboto"/>
          <w:sz w:val="22"/>
          <w:szCs w:val="22"/>
          <w:lang w:val="en-US"/>
        </w:rPr>
        <w:t xml:space="preserve"> sudden cardiac death (</w:t>
      </w:r>
      <w:r w:rsidR="00633B91">
        <w:rPr>
          <w:rFonts w:ascii="Roboto" w:hAnsi="Roboto"/>
          <w:sz w:val="22"/>
          <w:szCs w:val="22"/>
          <w:lang w:val="en-US"/>
        </w:rPr>
        <w:t>19</w:t>
      </w:r>
      <w:r w:rsidR="00C76C4C" w:rsidRPr="00DF613E">
        <w:rPr>
          <w:rFonts w:ascii="Roboto" w:hAnsi="Roboto"/>
          <w:sz w:val="22"/>
          <w:szCs w:val="22"/>
          <w:lang w:val="en-US"/>
        </w:rPr>
        <w:t>%</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1</w:t>
      </w:r>
      <w:r w:rsidR="00633B91">
        <w:rPr>
          <w:rFonts w:ascii="Roboto" w:hAnsi="Roboto"/>
          <w:sz w:val="22"/>
          <w:szCs w:val="22"/>
          <w:lang w:val="en-US"/>
        </w:rPr>
        <w:t>0</w:t>
      </w:r>
      <w:r w:rsidR="009C7FDC" w:rsidRPr="00DF613E">
        <w:rPr>
          <w:rFonts w:ascii="Roboto" w:hAnsi="Roboto"/>
          <w:sz w:val="22"/>
          <w:szCs w:val="22"/>
          <w:lang w:val="en-US"/>
        </w:rPr>
        <w:t xml:space="preserve">% of deaths) </w:t>
      </w:r>
      <w:r w:rsidR="00B907DF" w:rsidRPr="00DF613E">
        <w:rPr>
          <w:rFonts w:ascii="Roboto" w:hAnsi="Roboto"/>
          <w:sz w:val="22"/>
          <w:szCs w:val="22"/>
          <w:lang w:val="en-US"/>
        </w:rPr>
        <w:t>and</w:t>
      </w:r>
      <w:r w:rsidR="009C7FDC" w:rsidRPr="00DF613E">
        <w:rPr>
          <w:rFonts w:ascii="Roboto" w:hAnsi="Roboto"/>
          <w:sz w:val="22"/>
          <w:szCs w:val="22"/>
          <w:lang w:val="en-US"/>
        </w:rPr>
        <w:t xml:space="preserve"> heart failure (2</w:t>
      </w:r>
      <w:r w:rsidR="00633B91">
        <w:rPr>
          <w:rFonts w:ascii="Roboto" w:hAnsi="Roboto"/>
          <w:sz w:val="22"/>
          <w:szCs w:val="22"/>
          <w:lang w:val="en-US"/>
        </w:rPr>
        <w:t>6</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9% of deaths)</w:t>
      </w:r>
      <w:r w:rsidR="00B907DF" w:rsidRPr="00DF613E">
        <w:rPr>
          <w:rFonts w:ascii="Roboto" w:hAnsi="Roboto"/>
          <w:sz w:val="22"/>
          <w:szCs w:val="22"/>
          <w:lang w:val="en-US"/>
        </w:rPr>
        <w:t>. Overall, having sarcomeric HCM was associated with an</w:t>
      </w:r>
      <w:r w:rsidR="009C7FDC" w:rsidRPr="00DF613E">
        <w:rPr>
          <w:rFonts w:ascii="Roboto" w:hAnsi="Roboto"/>
          <w:sz w:val="22"/>
          <w:szCs w:val="22"/>
          <w:lang w:val="en-US"/>
        </w:rPr>
        <w:t xml:space="preserve"> odds ratio of 2.7</w:t>
      </w:r>
      <w:r w:rsidR="00633B91">
        <w:rPr>
          <w:rFonts w:ascii="Roboto" w:hAnsi="Roboto"/>
          <w:sz w:val="22"/>
          <w:szCs w:val="22"/>
          <w:lang w:val="en-US"/>
        </w:rPr>
        <w:t>6</w:t>
      </w:r>
      <w:r w:rsidR="009C7FDC" w:rsidRPr="00DF613E">
        <w:rPr>
          <w:rFonts w:ascii="Roboto" w:hAnsi="Roboto"/>
          <w:sz w:val="22"/>
          <w:szCs w:val="22"/>
          <w:lang w:val="en-US"/>
        </w:rPr>
        <w:t xml:space="preserve"> (CI: 1.9</w:t>
      </w:r>
      <w:r w:rsidR="00633B91">
        <w:rPr>
          <w:rFonts w:ascii="Roboto" w:hAnsi="Roboto"/>
          <w:sz w:val="22"/>
          <w:szCs w:val="22"/>
          <w:lang w:val="en-US"/>
        </w:rPr>
        <w:t>8</w:t>
      </w:r>
      <w:r w:rsidR="009C7FDC" w:rsidRPr="00DF613E">
        <w:rPr>
          <w:rFonts w:ascii="Roboto" w:hAnsi="Roboto"/>
          <w:sz w:val="22"/>
          <w:szCs w:val="22"/>
          <w:lang w:val="en-US"/>
        </w:rPr>
        <w:t xml:space="preserve"> to 3.8</w:t>
      </w:r>
      <w:r w:rsidR="00633B91">
        <w:rPr>
          <w:rFonts w:ascii="Roboto" w:hAnsi="Roboto"/>
          <w:sz w:val="22"/>
          <w:szCs w:val="22"/>
          <w:lang w:val="en-US"/>
        </w:rPr>
        <w:t>9</w:t>
      </w:r>
      <w:r w:rsidR="009C7FDC" w:rsidRPr="00DF613E">
        <w:rPr>
          <w:rFonts w:ascii="Roboto" w:hAnsi="Roboto"/>
          <w:sz w:val="22"/>
          <w:szCs w:val="22"/>
          <w:lang w:val="en-US"/>
        </w:rPr>
        <w:t xml:space="preserve">, p&lt;0.0001) of dying of </w:t>
      </w:r>
      <w:r w:rsidR="00B907DF" w:rsidRPr="00DF613E">
        <w:rPr>
          <w:rFonts w:ascii="Roboto" w:hAnsi="Roboto"/>
          <w:sz w:val="22"/>
          <w:szCs w:val="22"/>
          <w:lang w:val="en-US"/>
        </w:rPr>
        <w:t>either heart failure or sudden cardiac death.</w:t>
      </w:r>
      <w:r w:rsidR="00C6106B" w:rsidRPr="00DF613E">
        <w:rPr>
          <w:rFonts w:ascii="Roboto" w:hAnsi="Roboto"/>
          <w:sz w:val="22"/>
          <w:szCs w:val="22"/>
          <w:lang w:val="en-US"/>
        </w:rPr>
        <w:t xml:space="preserve"> </w:t>
      </w:r>
      <w:r w:rsidR="00C76C4C" w:rsidRPr="00DF613E">
        <w:rPr>
          <w:rFonts w:ascii="Roboto" w:hAnsi="Roboto"/>
          <w:sz w:val="22"/>
          <w:szCs w:val="22"/>
          <w:lang w:val="en-US"/>
        </w:rPr>
        <w:t>The</w:t>
      </w:r>
      <w:r w:rsidR="00C6106B" w:rsidRPr="00DF613E">
        <w:rPr>
          <w:rFonts w:ascii="Roboto" w:hAnsi="Roboto"/>
          <w:sz w:val="22"/>
          <w:szCs w:val="22"/>
          <w:lang w:val="en-US"/>
        </w:rPr>
        <w:t xml:space="preserve"> cumulative incidence of HCM-related death</w:t>
      </w:r>
      <w:r w:rsidR="00DC7E3B" w:rsidRPr="00DF613E">
        <w:rPr>
          <w:rFonts w:ascii="Roboto" w:hAnsi="Roboto"/>
          <w:sz w:val="22"/>
          <w:szCs w:val="22"/>
          <w:lang w:val="en-US"/>
        </w:rPr>
        <w:t xml:space="preserve"> (heart failure, stroke or SCD)</w:t>
      </w:r>
      <w:r w:rsidR="009B391A" w:rsidRPr="00DF613E">
        <w:rPr>
          <w:rFonts w:ascii="Roboto" w:hAnsi="Roboto"/>
          <w:sz w:val="22"/>
          <w:szCs w:val="22"/>
          <w:lang w:val="en-US"/>
        </w:rPr>
        <w:t>, from</w:t>
      </w:r>
      <w:r w:rsidR="006D4A13" w:rsidRPr="00DF613E">
        <w:rPr>
          <w:rFonts w:ascii="Roboto" w:hAnsi="Roboto"/>
          <w:sz w:val="22"/>
          <w:szCs w:val="22"/>
          <w:lang w:val="en-US"/>
        </w:rPr>
        <w:t xml:space="preserve"> time of</w:t>
      </w:r>
      <w:r w:rsidR="009B391A" w:rsidRPr="00DF613E">
        <w:rPr>
          <w:rFonts w:ascii="Roboto" w:hAnsi="Roboto"/>
          <w:sz w:val="22"/>
          <w:szCs w:val="22"/>
          <w:lang w:val="en-US"/>
        </w:rPr>
        <w:t xml:space="preserve"> </w:t>
      </w:r>
      <w:r w:rsidR="003C2490">
        <w:rPr>
          <w:rFonts w:ascii="Roboto" w:hAnsi="Roboto"/>
          <w:sz w:val="22"/>
          <w:szCs w:val="22"/>
          <w:lang w:val="en-US"/>
        </w:rPr>
        <w:t>first</w:t>
      </w:r>
      <w:r w:rsidR="009B391A" w:rsidRPr="00DF613E">
        <w:rPr>
          <w:rFonts w:ascii="Roboto" w:hAnsi="Roboto"/>
          <w:sz w:val="22"/>
          <w:szCs w:val="22"/>
          <w:lang w:val="en-US"/>
        </w:rPr>
        <w:t xml:space="preserve"> </w:t>
      </w:r>
      <w:proofErr w:type="spellStart"/>
      <w:r w:rsidR="009B391A" w:rsidRPr="00DF613E">
        <w:rPr>
          <w:rFonts w:ascii="Roboto" w:hAnsi="Roboto"/>
          <w:sz w:val="22"/>
          <w:szCs w:val="22"/>
          <w:lang w:val="en-US"/>
        </w:rPr>
        <w:t>SHaRe</w:t>
      </w:r>
      <w:proofErr w:type="spellEnd"/>
      <w:r w:rsidR="003C2490">
        <w:rPr>
          <w:rFonts w:ascii="Roboto" w:hAnsi="Roboto"/>
          <w:sz w:val="22"/>
          <w:szCs w:val="22"/>
          <w:lang w:val="en-US"/>
        </w:rPr>
        <w:t xml:space="preserve"> visit,</w:t>
      </w:r>
      <w:r w:rsidR="009B391A" w:rsidRPr="00DF613E">
        <w:rPr>
          <w:rFonts w:ascii="Roboto" w:hAnsi="Roboto"/>
          <w:sz w:val="22"/>
          <w:szCs w:val="22"/>
          <w:lang w:val="en-US"/>
        </w:rPr>
        <w:t xml:space="preserve"> and the age-s</w:t>
      </w:r>
      <w:r w:rsidR="006D4A13" w:rsidRPr="00DF613E">
        <w:rPr>
          <w:rFonts w:ascii="Roboto" w:hAnsi="Roboto"/>
          <w:sz w:val="22"/>
          <w:szCs w:val="22"/>
          <w:lang w:val="en-US"/>
        </w:rPr>
        <w:t>p</w:t>
      </w:r>
      <w:r w:rsidR="009B391A" w:rsidRPr="00DF613E">
        <w:rPr>
          <w:rFonts w:ascii="Roboto" w:hAnsi="Roboto"/>
          <w:sz w:val="22"/>
          <w:szCs w:val="22"/>
          <w:lang w:val="en-US"/>
        </w:rPr>
        <w:t xml:space="preserve">ecific incidence of HCM-related death </w:t>
      </w:r>
      <w:r w:rsidR="00C76C4C" w:rsidRPr="00DF613E">
        <w:rPr>
          <w:rFonts w:ascii="Roboto" w:hAnsi="Roboto"/>
          <w:sz w:val="22"/>
          <w:szCs w:val="22"/>
          <w:lang w:val="en-US"/>
        </w:rPr>
        <w:t>is shown</w:t>
      </w:r>
      <w:r w:rsidR="009B391A" w:rsidRPr="00DF613E">
        <w:rPr>
          <w:rFonts w:ascii="Roboto" w:hAnsi="Roboto"/>
          <w:sz w:val="22"/>
          <w:szCs w:val="22"/>
          <w:lang w:val="en-US"/>
        </w:rPr>
        <w:t xml:space="preserve"> in </w:t>
      </w:r>
      <w:r w:rsidR="009B391A" w:rsidRPr="00DF613E">
        <w:rPr>
          <w:rFonts w:ascii="Roboto" w:hAnsi="Roboto"/>
          <w:b/>
          <w:bCs/>
          <w:sz w:val="22"/>
          <w:szCs w:val="22"/>
          <w:lang w:val="en-US"/>
        </w:rPr>
        <w:t xml:space="preserve">Figure </w:t>
      </w:r>
      <w:r w:rsidR="00C76C4C" w:rsidRPr="00DF613E">
        <w:rPr>
          <w:rFonts w:ascii="Roboto" w:hAnsi="Roboto"/>
          <w:b/>
          <w:bCs/>
          <w:sz w:val="22"/>
          <w:szCs w:val="22"/>
          <w:lang w:val="en-US"/>
        </w:rPr>
        <w:t>5</w:t>
      </w:r>
      <w:r w:rsidR="00C76C4C" w:rsidRPr="00DF613E">
        <w:rPr>
          <w:rFonts w:ascii="Roboto" w:hAnsi="Roboto"/>
          <w:sz w:val="22"/>
          <w:szCs w:val="22"/>
          <w:lang w:val="en-US"/>
        </w:rPr>
        <w:t>. Patients with sarcomeric HCM had</w:t>
      </w:r>
      <w:r w:rsidR="009B391A" w:rsidRPr="00DF613E">
        <w:rPr>
          <w:rFonts w:ascii="Roboto" w:hAnsi="Roboto"/>
          <w:sz w:val="22"/>
          <w:szCs w:val="22"/>
          <w:lang w:val="en-US"/>
        </w:rPr>
        <w:t xml:space="preserve"> a higher cumulative incidence of HCM-related death</w:t>
      </w:r>
      <w:r w:rsidR="00F748ED">
        <w:rPr>
          <w:rFonts w:ascii="Roboto" w:hAnsi="Roboto"/>
          <w:sz w:val="22"/>
          <w:szCs w:val="22"/>
          <w:lang w:val="en-US"/>
        </w:rPr>
        <w:t xml:space="preserve"> during </w:t>
      </w:r>
      <w:r w:rsidR="0065030C">
        <w:rPr>
          <w:rFonts w:ascii="Roboto" w:hAnsi="Roboto"/>
          <w:sz w:val="22"/>
          <w:szCs w:val="22"/>
          <w:lang w:val="en-US"/>
        </w:rPr>
        <w:t>follow-up</w:t>
      </w:r>
      <w:r w:rsidR="009B391A" w:rsidRPr="00DF613E">
        <w:rPr>
          <w:rFonts w:ascii="Roboto" w:hAnsi="Roboto"/>
          <w:sz w:val="22"/>
          <w:szCs w:val="22"/>
          <w:lang w:val="en-US"/>
        </w:rPr>
        <w:t xml:space="preserve"> </w:t>
      </w:r>
      <w:r w:rsidR="00503ED1" w:rsidRPr="00DF613E">
        <w:rPr>
          <w:rFonts w:ascii="Roboto" w:hAnsi="Roboto"/>
          <w:sz w:val="22"/>
          <w:szCs w:val="22"/>
          <w:lang w:val="en-US"/>
        </w:rPr>
        <w:t>(</w:t>
      </w:r>
      <w:r w:rsidR="00C76C4C" w:rsidRPr="00DF613E">
        <w:rPr>
          <w:rFonts w:ascii="Roboto" w:hAnsi="Roboto"/>
          <w:sz w:val="22"/>
          <w:szCs w:val="22"/>
          <w:lang w:val="en-US"/>
        </w:rPr>
        <w:t>HR</w:t>
      </w:r>
      <w:r w:rsidR="00503ED1" w:rsidRPr="00DF613E">
        <w:rPr>
          <w:rFonts w:ascii="Roboto" w:hAnsi="Roboto"/>
          <w:sz w:val="22"/>
          <w:szCs w:val="22"/>
          <w:lang w:val="en-US"/>
        </w:rPr>
        <w:t xml:space="preserve"> 1.</w:t>
      </w:r>
      <w:r w:rsidR="00633B91">
        <w:rPr>
          <w:rFonts w:ascii="Roboto" w:hAnsi="Roboto"/>
          <w:sz w:val="22"/>
          <w:szCs w:val="22"/>
          <w:lang w:val="en-US"/>
        </w:rPr>
        <w:t>75</w:t>
      </w:r>
      <w:r w:rsidR="00503ED1" w:rsidRPr="00DF613E">
        <w:rPr>
          <w:rFonts w:ascii="Roboto" w:hAnsi="Roboto"/>
          <w:sz w:val="22"/>
          <w:szCs w:val="22"/>
          <w:lang w:val="en-US"/>
        </w:rPr>
        <w:t xml:space="preserve"> [CI: 1.2</w:t>
      </w:r>
      <w:r w:rsidR="00633B91">
        <w:rPr>
          <w:rFonts w:ascii="Roboto" w:hAnsi="Roboto"/>
          <w:sz w:val="22"/>
          <w:szCs w:val="22"/>
          <w:lang w:val="en-US"/>
        </w:rPr>
        <w:t>6</w:t>
      </w:r>
      <w:r w:rsidR="00503ED1" w:rsidRPr="00DF613E">
        <w:rPr>
          <w:rFonts w:ascii="Roboto" w:hAnsi="Roboto"/>
          <w:sz w:val="22"/>
          <w:szCs w:val="22"/>
          <w:lang w:val="en-US"/>
        </w:rPr>
        <w:t xml:space="preserve"> to 2.</w:t>
      </w:r>
      <w:r w:rsidR="00633B91">
        <w:rPr>
          <w:rFonts w:ascii="Roboto" w:hAnsi="Roboto"/>
          <w:sz w:val="22"/>
          <w:szCs w:val="22"/>
          <w:lang w:val="en-US"/>
        </w:rPr>
        <w:t>44</w:t>
      </w:r>
      <w:r w:rsidR="00503ED1" w:rsidRPr="00DF613E">
        <w:rPr>
          <w:rFonts w:ascii="Roboto" w:hAnsi="Roboto"/>
          <w:sz w:val="22"/>
          <w:szCs w:val="22"/>
          <w:lang w:val="en-US"/>
        </w:rPr>
        <w:t xml:space="preserve">, p </w:t>
      </w:r>
      <w:r w:rsidR="00633B91">
        <w:rPr>
          <w:rFonts w:ascii="Roboto" w:hAnsi="Roboto"/>
          <w:sz w:val="22"/>
          <w:szCs w:val="22"/>
          <w:lang w:val="en-US"/>
        </w:rPr>
        <w:t>&lt;</w:t>
      </w:r>
      <w:r w:rsidR="00503ED1" w:rsidRPr="00DF613E">
        <w:rPr>
          <w:rFonts w:ascii="Roboto" w:hAnsi="Roboto"/>
          <w:sz w:val="22"/>
          <w:szCs w:val="22"/>
          <w:lang w:val="en-US"/>
        </w:rPr>
        <w:t>0.00</w:t>
      </w:r>
      <w:r w:rsidR="00633B91">
        <w:rPr>
          <w:rFonts w:ascii="Roboto" w:hAnsi="Roboto"/>
          <w:sz w:val="22"/>
          <w:szCs w:val="22"/>
          <w:lang w:val="en-US"/>
        </w:rPr>
        <w:t>1</w:t>
      </w:r>
      <w:r w:rsidR="00394A0C" w:rsidRPr="00DF613E">
        <w:rPr>
          <w:rFonts w:ascii="Roboto" w:hAnsi="Roboto"/>
          <w:sz w:val="22"/>
          <w:szCs w:val="22"/>
          <w:lang w:val="en-US"/>
        </w:rPr>
        <w:t>]</w:t>
      </w:r>
      <w:r w:rsidR="00503ED1" w:rsidRPr="00DF613E">
        <w:rPr>
          <w:rFonts w:ascii="Roboto" w:hAnsi="Roboto"/>
          <w:sz w:val="22"/>
          <w:szCs w:val="22"/>
          <w:lang w:val="en-US"/>
        </w:rPr>
        <w:t xml:space="preserve">), and a </w:t>
      </w:r>
      <w:r w:rsidR="006D4A13" w:rsidRPr="00DF613E">
        <w:rPr>
          <w:rFonts w:ascii="Roboto" w:hAnsi="Roboto"/>
          <w:sz w:val="22"/>
          <w:szCs w:val="22"/>
          <w:lang w:val="en-US"/>
        </w:rPr>
        <w:t xml:space="preserve">significantly higher age-specific incidence </w:t>
      </w:r>
      <w:r w:rsidR="00394A0C" w:rsidRPr="00DF613E">
        <w:rPr>
          <w:rFonts w:ascii="Roboto" w:hAnsi="Roboto"/>
          <w:sz w:val="22"/>
          <w:szCs w:val="22"/>
          <w:lang w:val="en-US"/>
        </w:rPr>
        <w:t>in patients older than</w:t>
      </w:r>
      <w:r w:rsidR="006D4A13" w:rsidRPr="00DF613E">
        <w:rPr>
          <w:rFonts w:ascii="Roboto" w:hAnsi="Roboto"/>
          <w:sz w:val="22"/>
          <w:szCs w:val="22"/>
          <w:lang w:val="en-US"/>
        </w:rPr>
        <w:t xml:space="preserve"> 45 years of age</w:t>
      </w:r>
      <w:r w:rsidR="00394A0C" w:rsidRPr="00DF613E">
        <w:rPr>
          <w:rFonts w:ascii="Roboto" w:hAnsi="Roboto"/>
          <w:sz w:val="22"/>
          <w:szCs w:val="22"/>
          <w:lang w:val="en-US"/>
        </w:rPr>
        <w:t>,</w:t>
      </w:r>
      <w:r w:rsidR="006D4A13" w:rsidRPr="00DF613E">
        <w:rPr>
          <w:rFonts w:ascii="Roboto" w:hAnsi="Roboto"/>
          <w:sz w:val="22"/>
          <w:szCs w:val="22"/>
          <w:lang w:val="en-US"/>
        </w:rPr>
        <w:t xml:space="preserve"> with an overall standardized incidence ratio of 2.</w:t>
      </w:r>
      <w:r w:rsidR="002A66BB">
        <w:rPr>
          <w:rFonts w:ascii="Roboto" w:hAnsi="Roboto"/>
          <w:sz w:val="22"/>
          <w:szCs w:val="22"/>
          <w:lang w:val="en-US"/>
        </w:rPr>
        <w:t>18</w:t>
      </w:r>
      <w:r w:rsidR="006D4A13" w:rsidRPr="00DF613E">
        <w:rPr>
          <w:rFonts w:ascii="Roboto" w:hAnsi="Roboto"/>
          <w:sz w:val="22"/>
          <w:szCs w:val="22"/>
          <w:lang w:val="en-US"/>
        </w:rPr>
        <w:t xml:space="preserve"> (CI: 1.</w:t>
      </w:r>
      <w:r w:rsidR="00633B91">
        <w:rPr>
          <w:rFonts w:ascii="Roboto" w:hAnsi="Roboto"/>
          <w:sz w:val="22"/>
          <w:szCs w:val="22"/>
          <w:lang w:val="en-US"/>
        </w:rPr>
        <w:t>83</w:t>
      </w:r>
      <w:r w:rsidR="006D4A13" w:rsidRPr="00DF613E">
        <w:rPr>
          <w:rFonts w:ascii="Roboto" w:hAnsi="Roboto"/>
          <w:sz w:val="22"/>
          <w:szCs w:val="22"/>
          <w:lang w:val="en-US"/>
        </w:rPr>
        <w:t xml:space="preserve"> to 2.</w:t>
      </w:r>
      <w:r w:rsidR="00633B91">
        <w:rPr>
          <w:rFonts w:ascii="Roboto" w:hAnsi="Roboto"/>
          <w:sz w:val="22"/>
          <w:szCs w:val="22"/>
          <w:lang w:val="en-US"/>
        </w:rPr>
        <w:t>5</w:t>
      </w:r>
      <w:r w:rsidR="006D4A13" w:rsidRPr="00DF613E">
        <w:rPr>
          <w:rFonts w:ascii="Roboto" w:hAnsi="Roboto"/>
          <w:sz w:val="22"/>
          <w:szCs w:val="22"/>
          <w:lang w:val="en-US"/>
        </w:rPr>
        <w:t>7) for HCM-related death in patients with sarcomeric HCM.</w:t>
      </w:r>
      <w:r w:rsidR="00200626" w:rsidRPr="00DF613E">
        <w:rPr>
          <w:rFonts w:ascii="Roboto" w:hAnsi="Roboto"/>
          <w:sz w:val="22"/>
          <w:szCs w:val="22"/>
          <w:lang w:val="en-US"/>
        </w:rPr>
        <w:t xml:space="preserve"> </w:t>
      </w:r>
      <w:r w:rsidR="00580470"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143E0CF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DB6D77" w:rsidRPr="00DF613E">
        <w:rPr>
          <w:rFonts w:ascii="Roboto" w:hAnsi="Roboto"/>
          <w:sz w:val="22"/>
          <w:szCs w:val="22"/>
          <w:lang w:val="en-US"/>
        </w:rPr>
        <w:t xml:space="preserve">. </w:t>
      </w:r>
      <w:r w:rsidR="00AE4D82" w:rsidRPr="00DF613E">
        <w:rPr>
          <w:rFonts w:ascii="Roboto" w:hAnsi="Roboto"/>
          <w:sz w:val="22"/>
          <w:szCs w:val="22"/>
          <w:lang w:val="en-US"/>
        </w:rPr>
        <w:t>Notably,</w:t>
      </w:r>
      <w:r w:rsidR="00E20586" w:rsidRPr="00DF613E">
        <w:rPr>
          <w:rFonts w:ascii="Roboto" w:hAnsi="Roboto"/>
          <w:sz w:val="22"/>
          <w:szCs w:val="22"/>
          <w:lang w:val="en-US"/>
        </w:rPr>
        <w:t xml:space="preserve"> </w:t>
      </w:r>
      <w:r w:rsidR="00AE4D82" w:rsidRPr="00DF613E">
        <w:rPr>
          <w:rFonts w:ascii="Roboto" w:hAnsi="Roboto"/>
          <w:sz w:val="22"/>
          <w:szCs w:val="22"/>
          <w:lang w:val="en-US"/>
        </w:rPr>
        <w:t xml:space="preserve">sarcomeric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E20586" w:rsidRPr="00DF613E">
        <w:rPr>
          <w:rFonts w:ascii="Roboto" w:hAnsi="Roboto"/>
          <w:sz w:val="22"/>
          <w:szCs w:val="22"/>
          <w:lang w:val="en-US"/>
        </w:rPr>
        <w:t xml:space="preserve">, </w:t>
      </w:r>
      <w:r w:rsidR="00EC0FCE" w:rsidRPr="00DF613E">
        <w:rPr>
          <w:rFonts w:ascii="Roboto" w:hAnsi="Roboto"/>
          <w:sz w:val="22"/>
          <w:szCs w:val="22"/>
          <w:lang w:val="en-US"/>
        </w:rPr>
        <w:t>exhibiting greater</w:t>
      </w:r>
      <w:r w:rsidR="00A02633" w:rsidRPr="00DF613E">
        <w:rPr>
          <w:rFonts w:ascii="Roboto" w:hAnsi="Roboto"/>
          <w:sz w:val="22"/>
          <w:szCs w:val="22"/>
          <w:lang w:val="en-US"/>
        </w:rPr>
        <w:t xml:space="preserve"> </w:t>
      </w:r>
      <w:r w:rsidR="00633B91">
        <w:rPr>
          <w:rFonts w:ascii="Roboto" w:hAnsi="Roboto"/>
          <w:sz w:val="22"/>
          <w:szCs w:val="22"/>
          <w:lang w:val="en-US"/>
        </w:rPr>
        <w:t>max</w:t>
      </w:r>
      <w:r w:rsidR="003A41F5">
        <w:rPr>
          <w:rFonts w:ascii="Roboto" w:hAnsi="Roboto"/>
          <w:sz w:val="22"/>
          <w:szCs w:val="22"/>
          <w:lang w:val="en-US"/>
        </w:rPr>
        <w:t>imal</w:t>
      </w:r>
      <w:r w:rsidR="00633B91">
        <w:rPr>
          <w:rFonts w:ascii="Roboto" w:hAnsi="Roboto"/>
          <w:sz w:val="22"/>
          <w:szCs w:val="22"/>
          <w:lang w:val="en-US"/>
        </w:rPr>
        <w:t xml:space="preserve"> </w:t>
      </w:r>
      <w:r w:rsidR="00A02633" w:rsidRPr="00DF613E">
        <w:rPr>
          <w:rFonts w:ascii="Roboto" w:hAnsi="Roboto"/>
          <w:sz w:val="22"/>
          <w:szCs w:val="22"/>
          <w:lang w:val="en-US"/>
        </w:rPr>
        <w:t>LV</w:t>
      </w:r>
      <w:r w:rsidR="00633B91">
        <w:rPr>
          <w:rFonts w:ascii="Roboto" w:hAnsi="Roboto"/>
          <w:sz w:val="22"/>
          <w:szCs w:val="22"/>
          <w:lang w:val="en-US"/>
        </w:rPr>
        <w:t xml:space="preserve"> wall thickness</w:t>
      </w:r>
      <w:r w:rsidR="00A02633" w:rsidRPr="00DF613E">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non-sarcomeric HCM</w:t>
      </w:r>
      <w:r w:rsidRPr="00DF613E">
        <w:rPr>
          <w:rFonts w:ascii="Roboto" w:hAnsi="Roboto"/>
          <w:sz w:val="22"/>
          <w:szCs w:val="22"/>
          <w:lang w:val="en-US"/>
        </w:rPr>
        <w:t>.</w:t>
      </w:r>
      <w:r w:rsidR="00510147" w:rsidRPr="00DF613E">
        <w:rPr>
          <w:rFonts w:ascii="Roboto" w:hAnsi="Roboto"/>
          <w:sz w:val="22"/>
          <w:szCs w:val="22"/>
          <w:lang w:val="en-US"/>
        </w:rPr>
        <w:t xml:space="preserve"> </w:t>
      </w:r>
      <w:r w:rsidR="00B564ED" w:rsidRPr="00DF613E">
        <w:rPr>
          <w:rFonts w:ascii="Roboto" w:hAnsi="Roboto"/>
          <w:sz w:val="22"/>
          <w:szCs w:val="22"/>
          <w:lang w:val="en-US"/>
        </w:rPr>
        <w:t>We also investigated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 </w:t>
      </w:r>
      <w:r w:rsidR="00941C96" w:rsidRPr="00DF613E">
        <w:rPr>
          <w:rFonts w:ascii="Roboto" w:hAnsi="Roboto"/>
          <w:sz w:val="22"/>
          <w:szCs w:val="22"/>
          <w:lang w:val="en-US"/>
        </w:rPr>
        <w:t xml:space="preserve">Cardiovascular modifiers appeared to have greater impact on patients with </w:t>
      </w:r>
      <w:proofErr w:type="spellStart"/>
      <w:r w:rsidR="00941C96" w:rsidRPr="00DF613E">
        <w:rPr>
          <w:rFonts w:ascii="Roboto" w:hAnsi="Roboto"/>
          <w:sz w:val="22"/>
          <w:szCs w:val="22"/>
          <w:lang w:val="en-US"/>
        </w:rPr>
        <w:t>sarcomeric</w:t>
      </w:r>
      <w:proofErr w:type="spellEnd"/>
      <w:r w:rsidR="00941C96" w:rsidRPr="00DF613E">
        <w:rPr>
          <w:rFonts w:ascii="Roboto" w:hAnsi="Roboto"/>
          <w:sz w:val="22"/>
          <w:szCs w:val="22"/>
          <w:lang w:val="en-US"/>
        </w:rPr>
        <w:t xml:space="preserve"> HCM, </w:t>
      </w:r>
      <w:r w:rsidR="003A41F5">
        <w:rPr>
          <w:rFonts w:ascii="Roboto" w:hAnsi="Roboto"/>
          <w:sz w:val="22"/>
          <w:szCs w:val="22"/>
          <w:lang w:val="en-US"/>
        </w:rPr>
        <w:t xml:space="preserve">associated with a higher risk of adverse outcomes that </w:t>
      </w:r>
      <w:r w:rsidR="00CC498B">
        <w:rPr>
          <w:rFonts w:ascii="Roboto" w:hAnsi="Roboto"/>
          <w:sz w:val="22"/>
          <w:szCs w:val="22"/>
          <w:lang w:val="en-US"/>
        </w:rPr>
        <w:t>occurred</w:t>
      </w:r>
      <w:r w:rsidR="00941C96" w:rsidRPr="00DF613E">
        <w:rPr>
          <w:rFonts w:ascii="Roboto" w:hAnsi="Roboto"/>
          <w:sz w:val="22"/>
          <w:szCs w:val="22"/>
          <w:lang w:val="en-US"/>
        </w:rPr>
        <w:t xml:space="preserve"> earlier in life</w:t>
      </w:r>
      <w:r w:rsidR="00AB73EF" w:rsidRPr="00DF613E">
        <w:rPr>
          <w:rFonts w:ascii="Roboto" w:hAnsi="Roboto"/>
          <w:sz w:val="22"/>
          <w:szCs w:val="22"/>
          <w:lang w:val="en-US"/>
        </w:rPr>
        <w:t>.</w:t>
      </w:r>
      <w:r w:rsidR="00AB73EF" w:rsidRPr="00DF613E" w:rsidDel="00AB73EF">
        <w:rPr>
          <w:rFonts w:ascii="Roboto" w:hAnsi="Roboto"/>
          <w:sz w:val="22"/>
          <w:szCs w:val="22"/>
          <w:lang w:val="en-US"/>
        </w:rPr>
        <w:t xml:space="preserve"> </w:t>
      </w:r>
      <w:r w:rsidR="00AE4D82" w:rsidRPr="00DF613E">
        <w:rPr>
          <w:rFonts w:ascii="Roboto" w:hAnsi="Roboto"/>
          <w:sz w:val="22"/>
          <w:szCs w:val="22"/>
          <w:lang w:val="en-US"/>
        </w:rPr>
        <w:t>These</w:t>
      </w:r>
      <w:r w:rsidR="003A633A" w:rsidRPr="00DF613E">
        <w:rPr>
          <w:rFonts w:ascii="Roboto" w:hAnsi="Roboto"/>
          <w:sz w:val="22"/>
          <w:szCs w:val="22"/>
          <w:lang w:val="en-US"/>
        </w:rPr>
        <w:t xml:space="preserve"> findings </w:t>
      </w:r>
      <w:r w:rsidR="006B1975" w:rsidRPr="00DF613E">
        <w:rPr>
          <w:rFonts w:ascii="Roboto" w:hAnsi="Roboto"/>
          <w:sz w:val="22"/>
          <w:szCs w:val="22"/>
          <w:lang w:val="en-US"/>
        </w:rPr>
        <w:t>offer</w:t>
      </w:r>
      <w:r w:rsidR="003A633A" w:rsidRPr="00DF613E">
        <w:rPr>
          <w:rFonts w:ascii="Roboto" w:hAnsi="Roboto"/>
          <w:sz w:val="22"/>
          <w:szCs w:val="22"/>
          <w:lang w:val="en-US"/>
        </w:rPr>
        <w:t xml:space="preserve"> valuable insights into 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have</w:t>
      </w:r>
      <w:r w:rsidR="006B1975" w:rsidRPr="00DF613E">
        <w:rPr>
          <w:rFonts w:ascii="Roboto" w:hAnsi="Roboto"/>
          <w:sz w:val="22"/>
          <w:szCs w:val="22"/>
          <w:lang w:val="en-US"/>
        </w:rPr>
        <w:t xml:space="preserve"> </w:t>
      </w:r>
      <w:r w:rsidR="00C55FA8" w:rsidRPr="00DF613E">
        <w:rPr>
          <w:rFonts w:ascii="Roboto" w:hAnsi="Roboto"/>
          <w:sz w:val="22"/>
          <w:szCs w:val="22"/>
          <w:lang w:val="en-US"/>
        </w:rPr>
        <w:t xml:space="preserve">implications </w:t>
      </w:r>
      <w:r w:rsidR="00F0537B" w:rsidRPr="00DF613E">
        <w:rPr>
          <w:rFonts w:ascii="Roboto" w:hAnsi="Roboto"/>
          <w:sz w:val="22"/>
          <w:szCs w:val="22"/>
          <w:lang w:val="en-US"/>
        </w:rPr>
        <w:t>regarding</w:t>
      </w:r>
      <w:r w:rsidR="00AB73EF" w:rsidRPr="00DF613E">
        <w:rPr>
          <w:rFonts w:ascii="Roboto" w:hAnsi="Roboto"/>
          <w:sz w:val="22"/>
          <w:szCs w:val="22"/>
          <w:lang w:val="en-US"/>
        </w:rPr>
        <w:t xml:space="preserve"> </w:t>
      </w:r>
      <w:r w:rsidR="00C55FA8" w:rsidRPr="00DF613E">
        <w:rPr>
          <w:rFonts w:ascii="Roboto" w:hAnsi="Roboto"/>
          <w:sz w:val="22"/>
          <w:szCs w:val="22"/>
          <w:lang w:val="en-US"/>
        </w:rPr>
        <w:t xml:space="preserve">risk stratification and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1F9C42BA"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Non-sarcomeric HCM</w:t>
      </w:r>
      <w:r w:rsidRPr="00CC498B">
        <w:rPr>
          <w:rFonts w:ascii="Roboto" w:hAnsi="Roboto"/>
          <w:b/>
          <w:bCs/>
          <w:sz w:val="22"/>
          <w:szCs w:val="22"/>
          <w:lang w:val="en-US"/>
        </w:rPr>
        <w:t xml:space="preserve"> Have a Higher Burden of Comorbidities</w:t>
      </w:r>
    </w:p>
    <w:p w14:paraId="4B2E481E" w14:textId="315D74F0" w:rsidR="008F135E" w:rsidRPr="00DF613E" w:rsidRDefault="00875D58" w:rsidP="00790484">
      <w:pPr>
        <w:spacing w:line="480" w:lineRule="auto"/>
        <w:rPr>
          <w:rFonts w:ascii="Roboto" w:hAnsi="Roboto"/>
          <w:sz w:val="22"/>
          <w:szCs w:val="22"/>
          <w:lang w:val="en-US"/>
        </w:rPr>
      </w:pPr>
      <w:r w:rsidRPr="00CC498B">
        <w:rPr>
          <w:rFonts w:ascii="Roboto" w:hAnsi="Roboto"/>
          <w:sz w:val="22"/>
          <w:szCs w:val="22"/>
          <w:lang w:val="en-US"/>
        </w:rPr>
        <w:t xml:space="preserve">Consistent with prior studies, we </w:t>
      </w:r>
      <w:r w:rsidR="00827161" w:rsidRPr="00CC498B">
        <w:rPr>
          <w:rFonts w:ascii="Roboto" w:hAnsi="Roboto"/>
          <w:sz w:val="22"/>
          <w:szCs w:val="22"/>
          <w:lang w:val="en-US"/>
        </w:rPr>
        <w:t xml:space="preserve">found </w:t>
      </w:r>
      <w:r w:rsidRPr="00CC498B">
        <w:rPr>
          <w:rFonts w:ascii="Roboto" w:hAnsi="Roboto"/>
          <w:sz w:val="22"/>
          <w:szCs w:val="22"/>
          <w:lang w:val="en-US"/>
        </w:rPr>
        <w:t xml:space="preserve">that patients with non-sarcomeric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ins w:id="24" w:author="Christoffer Vissing" w:date="2024-01-02T13:52:00Z">
        <w:r w:rsidR="007100EB">
          <w:rPr>
            <w:rFonts w:ascii="Roboto" w:hAnsi="Roboto"/>
            <w:sz w:val="22"/>
            <w:szCs w:val="22"/>
            <w:lang w:val="en-US"/>
          </w:rPr>
          <w:t>of an obstructive phys</w:t>
        </w:r>
      </w:ins>
      <w:ins w:id="25" w:author="Christoffer Vissing" w:date="2024-01-02T13:53:00Z">
        <w:r w:rsidR="007100EB">
          <w:rPr>
            <w:rFonts w:ascii="Roboto" w:hAnsi="Roboto"/>
            <w:sz w:val="22"/>
            <w:szCs w:val="22"/>
            <w:lang w:val="en-US"/>
          </w:rPr>
          <w:t xml:space="preserve">iology </w:t>
        </w:r>
      </w:ins>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non-sarcomeric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340A04E4"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non-sarcomeric</w:t>
      </w:r>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BBCE861"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impact of Comorbidities,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r w:rsidR="008A2E9A" w:rsidRPr="00DF613E">
        <w:rPr>
          <w:rFonts w:ascii="Roboto" w:hAnsi="Roboto"/>
          <w:b/>
          <w:bCs/>
          <w:sz w:val="22"/>
          <w:szCs w:val="22"/>
          <w:lang w:val="en-US"/>
        </w:rPr>
        <w:t>Sarcomeric HCM</w:t>
      </w:r>
    </w:p>
    <w:p w14:paraId="12BE9A73" w14:textId="06B7D007"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non-sarcomeric HCM patients, p</w:t>
      </w:r>
      <w:r w:rsidR="007D28C4" w:rsidRPr="00DF613E">
        <w:rPr>
          <w:rFonts w:ascii="Roboto" w:hAnsi="Roboto"/>
          <w:sz w:val="22"/>
          <w:szCs w:val="22"/>
          <w:lang w:val="en-US"/>
        </w:rPr>
        <w:t xml:space="preserve">atients with sarcomeric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sarcomeric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sarcomeric HCM.</w:t>
      </w:r>
      <w:r w:rsidR="00C42F04" w:rsidRPr="00DF613E">
        <w:rPr>
          <w:rFonts w:ascii="Roboto" w:hAnsi="Roboto"/>
          <w:sz w:val="22"/>
          <w:szCs w:val="22"/>
          <w:lang w:val="en-US"/>
        </w:rPr>
        <w:t xml:space="preserve"> </w:t>
      </w:r>
      <w:r w:rsidR="00F904AB" w:rsidRPr="00DF613E">
        <w:rPr>
          <w:rFonts w:ascii="Roboto" w:hAnsi="Roboto"/>
          <w:sz w:val="22"/>
          <w:szCs w:val="22"/>
          <w:lang w:val="en-US"/>
        </w:rPr>
        <w:t>Th</w:t>
      </w:r>
      <w:r w:rsidRPr="00DF613E">
        <w:rPr>
          <w:rFonts w:ascii="Roboto" w:hAnsi="Roboto"/>
          <w:sz w:val="22"/>
          <w:szCs w:val="22"/>
          <w:lang w:val="en-US"/>
        </w:rPr>
        <w:t>ese findings</w:t>
      </w:r>
      <w:r w:rsidR="00F904AB" w:rsidRPr="00DF613E">
        <w:rPr>
          <w:rFonts w:ascii="Roboto" w:hAnsi="Roboto"/>
          <w:sz w:val="22"/>
          <w:szCs w:val="22"/>
          <w:lang w:val="en-US"/>
        </w:rPr>
        <w:t xml:space="preserve"> suggests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sarcomeric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a </w:t>
      </w:r>
      <w:r w:rsidR="00FA685D" w:rsidRPr="00DF613E">
        <w:rPr>
          <w:rFonts w:ascii="Roboto" w:hAnsi="Roboto"/>
          <w:sz w:val="22"/>
          <w:szCs w:val="22"/>
          <w:lang w:val="en-US"/>
        </w:rPr>
        <w:t>poorer</w:t>
      </w:r>
      <w:r w:rsidR="00FC7180" w:rsidRPr="00DF613E">
        <w:rPr>
          <w:rFonts w:ascii="Roboto" w:hAnsi="Roboto"/>
          <w:sz w:val="22"/>
          <w:szCs w:val="22"/>
          <w:lang w:val="en-US"/>
        </w:rPr>
        <w:t xml:space="preserve"> 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in sarcomeric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non-sarcomeric HCM, the same attenuation of risk does not seem to be present in sarcomeric HCM and attention to risk stratification may continue to be appropriate.</w:t>
      </w:r>
      <w:r w:rsidR="00AA7BBD" w:rsidRPr="00DF613E">
        <w:rPr>
          <w:rFonts w:ascii="Roboto" w:hAnsi="Roboto"/>
          <w:sz w:val="22"/>
          <w:szCs w:val="22"/>
          <w:lang w:val="en-US"/>
        </w:rPr>
        <w:t xml:space="preserve"> </w:t>
      </w:r>
    </w:p>
    <w:p w14:paraId="3537E5F9" w14:textId="34B8B4CE"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sarcomeric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non-sarcomeric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3.</w:t>
      </w:r>
      <w:r w:rsidR="00D04008">
        <w:rPr>
          <w:rFonts w:ascii="Roboto" w:hAnsi="Roboto"/>
          <w:sz w:val="22"/>
          <w:szCs w:val="22"/>
          <w:lang w:val="en-US"/>
        </w:rPr>
        <w:t>6</w:t>
      </w:r>
      <w:r w:rsidR="00861833" w:rsidRPr="00DF613E">
        <w:rPr>
          <w:rFonts w:ascii="Roboto" w:hAnsi="Roboto"/>
          <w:sz w:val="22"/>
          <w:szCs w:val="22"/>
          <w:lang w:val="en-US"/>
        </w:rPr>
        <w:t xml:space="preserve"> times </w:t>
      </w:r>
      <w:r w:rsidR="000F6E5D" w:rsidRPr="00DF613E">
        <w:rPr>
          <w:rFonts w:ascii="Roboto" w:hAnsi="Roboto"/>
          <w:sz w:val="22"/>
          <w:szCs w:val="22"/>
          <w:lang w:val="en-US"/>
        </w:rPr>
        <w:t>higher in patients with sarcomeric HCM.</w:t>
      </w:r>
      <w:r w:rsidR="006D62AB">
        <w:rPr>
          <w:rFonts w:ascii="Roboto" w:hAnsi="Roboto"/>
          <w:sz w:val="22"/>
          <w:szCs w:val="22"/>
          <w:lang w:val="en-US"/>
        </w:rPr>
        <w:t xml:space="preserve"> Previous studies have identified sarcomeric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incidence of death, causes of death and </w:t>
      </w:r>
      <w:r w:rsidR="00F748ED">
        <w:rPr>
          <w:rFonts w:ascii="Roboto" w:hAnsi="Roboto"/>
          <w:sz w:val="22"/>
          <w:szCs w:val="22"/>
          <w:lang w:val="en-US"/>
        </w:rPr>
        <w:t xml:space="preserve">may </w:t>
      </w:r>
      <w:commentRangeStart w:id="26"/>
      <w:commentRangeStart w:id="27"/>
      <w:r w:rsidR="00F748ED">
        <w:rPr>
          <w:rFonts w:ascii="Roboto" w:hAnsi="Roboto"/>
          <w:sz w:val="22"/>
          <w:szCs w:val="22"/>
          <w:lang w:val="en-US"/>
        </w:rPr>
        <w:t>have been influenced by</w:t>
      </w:r>
      <w:r w:rsidR="005D332F">
        <w:rPr>
          <w:rFonts w:ascii="Roboto" w:hAnsi="Roboto"/>
          <w:sz w:val="22"/>
          <w:szCs w:val="22"/>
          <w:lang w:val="en-US"/>
        </w:rPr>
        <w:t xml:space="preserve"> immortal time bias</w:t>
      </w:r>
      <w:commentRangeEnd w:id="26"/>
      <w:commentRangeEnd w:id="27"/>
      <w:r w:rsidR="0065030C">
        <w:rPr>
          <w:rFonts w:ascii="Roboto" w:hAnsi="Roboto"/>
          <w:sz w:val="22"/>
          <w:szCs w:val="22"/>
          <w:lang w:val="en-US"/>
        </w:rPr>
        <w:t>, leading to inflated effect estimates</w:t>
      </w:r>
      <w:r w:rsidR="0065030C">
        <w:rPr>
          <w:rStyle w:val="Kommentarhenvisning"/>
          <w:lang w:val="en-US" w:eastAsia="en-US"/>
        </w:rPr>
        <w:commentReference w:id="26"/>
      </w:r>
      <w:r w:rsidR="00CC498B">
        <w:rPr>
          <w:rStyle w:val="Kommentarhenvisning"/>
          <w:lang w:val="en-US" w:eastAsia="en-US"/>
        </w:rPr>
        <w:commentReference w:id="27"/>
      </w:r>
      <w:r w:rsidR="0065030C">
        <w:rPr>
          <w:rFonts w:ascii="Roboto" w:hAnsi="Roboto"/>
          <w:sz w:val="22"/>
          <w:szCs w:val="22"/>
          <w:lang w:val="en-US"/>
        </w:rPr>
        <w:t>.</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2B053187"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 xml:space="preserve">The findings from this study have implications for clinical practice and future research in HCM. Non-sarcomeric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sarcomeric HCM</w:t>
      </w:r>
      <w:r w:rsidR="00682C9F" w:rsidRPr="00DF613E">
        <w:rPr>
          <w:rFonts w:ascii="Roboto" w:hAnsi="Roboto"/>
          <w:sz w:val="22"/>
          <w:szCs w:val="22"/>
          <w:lang w:val="en-US"/>
        </w:rPr>
        <w:t>. We hypothesize that hypertension and obesity may be in the causal pathway for developing non-sarcomeric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sarcomeric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sarcomeric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commentRangeStart w:id="28"/>
      <w:r w:rsidR="00AE7D20" w:rsidRPr="00DF613E">
        <w:rPr>
          <w:rFonts w:ascii="Roboto" w:hAnsi="Roboto"/>
          <w:sz w:val="22"/>
          <w:szCs w:val="22"/>
          <w:lang w:val="en-US"/>
        </w:rPr>
        <w:t xml:space="preserve">These findings suggest that implementing information regarding genetic substrate 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models could improve model performance and better guide management decisions regarding primary prevention ICD.</w:t>
      </w:r>
      <w:commentRangeEnd w:id="28"/>
      <w:r w:rsidR="00CC498B">
        <w:rPr>
          <w:rStyle w:val="Kommentarhenvisning"/>
          <w:lang w:val="en-US" w:eastAsia="en-US"/>
        </w:rPr>
        <w:commentReference w:id="28"/>
      </w:r>
      <w:r w:rsidR="00AE7D20" w:rsidRPr="00DF613E">
        <w:rPr>
          <w:rFonts w:ascii="Roboto" w:hAnsi="Roboto"/>
          <w:sz w:val="22"/>
          <w:szCs w:val="22"/>
          <w:lang w:val="en-US"/>
        </w:rPr>
        <w:t xml:space="preserve">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27615539"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istinct differences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sarcomeric and non-sarcomeric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Girolami F, Van Spaendonck-Zwarts KY, Pinto Y. Genetic advances in sarcomeric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2015;105:397–408.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t xml:space="preserve">Biddinger KJ, Jurgens SJ, Maamari D, Gaziano L, Choi SH, Morrill VN, Halford JL, Khera AV, Lubitz SA, Ellinor PT, et al. Rare and Common Genetic Variation Underlying the Risk of Hypertrophic Cardiomyopathy in a National Biobank. </w:t>
      </w:r>
      <w:r w:rsidRPr="005D332F">
        <w:rPr>
          <w:rFonts w:ascii="Roboto" w:hAnsi="Roboto"/>
          <w:i/>
          <w:iCs/>
          <w:sz w:val="20"/>
          <w:lang w:val="en-US"/>
        </w:rPr>
        <w:t>JAMA Cardiol.</w:t>
      </w:r>
      <w:r w:rsidRPr="005D332F">
        <w:rPr>
          <w:rFonts w:ascii="Roboto" w:hAnsi="Roboto"/>
          <w:sz w:val="20"/>
          <w:lang w:val="en-US"/>
        </w:rPr>
        <w:t xml:space="preserve"> 2022;7:715–722.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Michels Michelle, Pereira Alexandre C., Jacoby Daniel, Cirino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2018;138:1387–1398.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Kabani Samat, Rodriguez Juliani, Yob Jaime M., Woolcock Helen, Mazzarotto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Marvao A, Inglese P, McGurk KA, Schiratti P-R, Clement A, Zheng SL, Li S, Pua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0:e004200.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Gastier-Foster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2015;17:405–423.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Givertz MM, Ho CY, Judge DP, Kantor PF, McBride KL, Morales A, Taylor MRG, Vatta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2018;20:899–909.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Vissing CR. Comparing Clinical Course of Hypertrophic Cardiomyopathy in Sarcomere Variant Carriers and Non-Carriers [Internet]. 2023;Available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Syrris P, Guttmann OP, O’Mahony C, Tang HC, Dalageorgou C, Jenkins S, Hubank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2015;101:294–301.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sarcomeric protein mutations. </w:t>
      </w:r>
      <w:r w:rsidRPr="005D332F">
        <w:rPr>
          <w:rFonts w:ascii="Roboto" w:hAnsi="Roboto"/>
          <w:i/>
          <w:iCs/>
          <w:sz w:val="20"/>
          <w:lang w:val="en-US"/>
        </w:rPr>
        <w:t>Heart Br. Card. Soc.</w:t>
      </w:r>
      <w:r w:rsidRPr="005D332F">
        <w:rPr>
          <w:rFonts w:ascii="Roboto" w:hAnsi="Roboto"/>
          <w:sz w:val="20"/>
          <w:lang w:val="en-US"/>
        </w:rPr>
        <w:t xml:space="preserve"> 2013;99:1800–1811.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Curran L, Marvao A de, Inglese P, McGurk KA, Schiratti P-R, Clement A, Zheng SL, Li S, Pua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t xml:space="preserve">Fumagalli C, Maurizi N, Day SM, Ashley EA, Michels M, Colan SD, Jacoby D, Marchionni N, Vincent-Tompkins J, Ho CY, et al. Association of Obesity With Adverse Long-term Outcomes in Hypertrophic Cardiomyopathy. </w:t>
      </w:r>
      <w:r w:rsidRPr="005D332F">
        <w:rPr>
          <w:rFonts w:ascii="Roboto" w:hAnsi="Roboto"/>
          <w:i/>
          <w:iCs/>
          <w:sz w:val="20"/>
          <w:lang w:val="en-US"/>
        </w:rPr>
        <w:t>JAMA Cardiol.</w:t>
      </w:r>
      <w:r w:rsidRPr="005D332F">
        <w:rPr>
          <w:rFonts w:ascii="Roboto" w:hAnsi="Roboto"/>
          <w:sz w:val="20"/>
          <w:lang w:val="en-US"/>
        </w:rPr>
        <w:t xml:space="preserve"> 2020;5:65–72.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Olivotto I, Betocchi S, Casey SA, Lesser JR, Losi MA, Cecchi F, Maron BJ. Effect of Left Ventricular Outflow Tract Obstruction on Clinical Outcome in Hypertrophic Cardiomyopathy. </w:t>
      </w:r>
      <w:r w:rsidRPr="005D332F">
        <w:rPr>
          <w:rFonts w:ascii="Roboto" w:hAnsi="Roboto"/>
          <w:i/>
          <w:iCs/>
          <w:sz w:val="20"/>
        </w:rPr>
        <w:t>N. Engl. J. Med.</w:t>
      </w:r>
      <w:r w:rsidRPr="005D332F">
        <w:rPr>
          <w:rFonts w:ascii="Roboto" w:hAnsi="Roboto"/>
          <w:sz w:val="20"/>
        </w:rPr>
        <w:t xml:space="preserve"> 2003;348:295–303.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Goel A, Grace C, Thomson KL, Petersen SE, Xu X, Waring A, Ormondroyd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2021;53:135–142.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Marvao A, Dawes TJW, Shi W, Durighel G, Rueckert D, Cook SA, O’Regan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2015;8:1260–1269.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t xml:space="preserve">Alaiwi SA, Roston TM, Marstrand P, Claggett BL, Parikh VN, Helms AS, Ingles J, Lampert R, Lakdawala NK, Michels M, et al. Left Ventricular Systolic Dysfunction in Patients Diagnosed With Hypertrophic Cardiomyopathy During Childhood: Insights From the SHaRe Registry (Sarcomeric Human Cardiomyopathy). </w:t>
      </w:r>
      <w:r w:rsidRPr="005D332F">
        <w:rPr>
          <w:rFonts w:ascii="Roboto" w:hAnsi="Roboto"/>
          <w:i/>
          <w:iCs/>
          <w:sz w:val="20"/>
          <w:lang w:val="en-US"/>
        </w:rPr>
        <w:t>Circulation</w:t>
      </w:r>
      <w:r w:rsidRPr="005D332F">
        <w:rPr>
          <w:rFonts w:ascii="Roboto" w:hAnsi="Roboto"/>
          <w:sz w:val="20"/>
          <w:lang w:val="en-US"/>
        </w:rPr>
        <w:t>. 2023;</w:t>
      </w:r>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t xml:space="preserve">Marstrand P, Han L, Day SM, Olivotto I, Ashley EA, Michels M, Pereira AC, Wittekind SG, Helms A, Saberi S, et al. Hypertrophic Cardiomyopathy With Left Ventricular Systolic Dysfunction: Insights </w:t>
      </w:r>
      <w:r w:rsidRPr="005D332F">
        <w:rPr>
          <w:rFonts w:ascii="Roboto" w:hAnsi="Roboto"/>
          <w:sz w:val="20"/>
          <w:lang w:val="en-US"/>
        </w:rPr>
        <w:lastRenderedPageBreak/>
        <w:t xml:space="preserve">From the SHaRe Registry. </w:t>
      </w:r>
      <w:r w:rsidRPr="005D332F">
        <w:rPr>
          <w:rFonts w:ascii="Roboto" w:hAnsi="Roboto"/>
          <w:i/>
          <w:iCs/>
          <w:sz w:val="20"/>
          <w:lang w:val="en-US"/>
        </w:rPr>
        <w:t>Circulation</w:t>
      </w:r>
      <w:r w:rsidRPr="005D332F">
        <w:rPr>
          <w:rFonts w:ascii="Roboto" w:hAnsi="Roboto"/>
          <w:sz w:val="20"/>
          <w:lang w:val="en-US"/>
        </w:rPr>
        <w:t xml:space="preserve">. 2020;141:1371–1383.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t xml:space="preserve">Siontis KC, Geske JB, Ong K, Nishimura RA, Ommen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2014;3:e001002.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t xml:space="preserve">O’Mahony C, Jichi F, Pavlou M, Monserrat L, Anastasakis A, Rapezzi C, Biagini E, Gimeno JR, Limongelli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2014;35:2010–2020.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t xml:space="preserve">O’Mahony C, Akhtar MM, Anastasiou Z, Guttmann OP, Vriesendorp PA, Michels M, Magrì D, Autore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2019;105:623–631.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t xml:space="preserve">O’Mahony C, Jichi F, Ommen SR, Christiaans I, Arbustini E, Garcia-Pavia P, Cecchi F, Olivotto I, Kitaoka H, Gotsman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2017;CIRCULATIONAHA.117.030437.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7E446B">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002101B3" w:rsidR="006A6C59" w:rsidRPr="00C52160"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Change w:id="29" w:author="Christoffer Vissing" w:date="2024-01-16T13:18:00Z">
                  <w:rPr>
                    <w:rFonts w:ascii="Roboto" w:hAnsi="Roboto"/>
                    <w:bCs/>
                    <w:sz w:val="21"/>
                    <w:szCs w:val="21"/>
                  </w:rPr>
                </w:rPrChange>
              </w:rPr>
            </w:pPr>
            <w:r w:rsidRPr="00C52160">
              <w:rPr>
                <w:rFonts w:ascii="Roboto" w:eastAsia="Helvetica" w:hAnsi="Roboto"/>
                <w:bCs/>
                <w:color w:val="000000"/>
                <w:sz w:val="21"/>
                <w:szCs w:val="21"/>
                <w:lang w:val="en-US"/>
                <w:rPrChange w:id="30" w:author="Christoffer Vissing" w:date="2024-01-16T13:18:00Z">
                  <w:rPr>
                    <w:rFonts w:ascii="Roboto" w:eastAsia="Helvetica" w:hAnsi="Roboto"/>
                    <w:bCs/>
                    <w:color w:val="000000"/>
                    <w:sz w:val="21"/>
                    <w:szCs w:val="21"/>
                  </w:rPr>
                </w:rPrChange>
              </w:rPr>
              <w:t xml:space="preserve">    LV </w:t>
            </w:r>
            <w:del w:id="31" w:author="Christoffer Vissing" w:date="2024-01-16T13:18:00Z">
              <w:r w:rsidRPr="00C52160" w:rsidDel="00C52160">
                <w:rPr>
                  <w:rFonts w:ascii="Roboto" w:eastAsia="Helvetica" w:hAnsi="Roboto"/>
                  <w:bCs/>
                  <w:color w:val="000000"/>
                  <w:sz w:val="21"/>
                  <w:szCs w:val="21"/>
                  <w:lang w:val="en-US"/>
                  <w:rPrChange w:id="32" w:author="Christoffer Vissing" w:date="2024-01-16T13:18:00Z">
                    <w:rPr>
                      <w:rFonts w:ascii="Roboto" w:eastAsia="Helvetica" w:hAnsi="Roboto"/>
                      <w:bCs/>
                      <w:color w:val="000000"/>
                      <w:sz w:val="21"/>
                      <w:szCs w:val="21"/>
                    </w:rPr>
                  </w:rPrChange>
                </w:rPr>
                <w:delText xml:space="preserve">internal </w:delText>
              </w:r>
            </w:del>
            <w:ins w:id="33" w:author="Christoffer Vissing" w:date="2024-01-16T13:18:00Z">
              <w:r w:rsidR="00C52160" w:rsidRPr="00C52160">
                <w:rPr>
                  <w:rFonts w:ascii="Roboto" w:eastAsia="Helvetica" w:hAnsi="Roboto"/>
                  <w:bCs/>
                  <w:color w:val="000000"/>
                  <w:sz w:val="21"/>
                  <w:szCs w:val="21"/>
                  <w:lang w:val="en-US"/>
                  <w:rPrChange w:id="34" w:author="Christoffer Vissing" w:date="2024-01-16T13:18:00Z">
                    <w:rPr>
                      <w:rFonts w:ascii="Roboto" w:eastAsia="Helvetica" w:hAnsi="Roboto"/>
                      <w:bCs/>
                      <w:color w:val="000000"/>
                      <w:sz w:val="21"/>
                      <w:szCs w:val="21"/>
                    </w:rPr>
                  </w:rPrChange>
                </w:rPr>
                <w:t>ejection fraction</w:t>
              </w:r>
            </w:ins>
            <w:del w:id="35" w:author="Christoffer Vissing" w:date="2024-01-16T13:18:00Z">
              <w:r w:rsidRPr="00C52160" w:rsidDel="00C52160">
                <w:rPr>
                  <w:rFonts w:ascii="Roboto" w:eastAsia="Helvetica" w:hAnsi="Roboto"/>
                  <w:bCs/>
                  <w:color w:val="000000"/>
                  <w:sz w:val="21"/>
                  <w:szCs w:val="21"/>
                  <w:lang w:val="en-US"/>
                  <w:rPrChange w:id="36" w:author="Christoffer Vissing" w:date="2024-01-16T13:18:00Z">
                    <w:rPr>
                      <w:rFonts w:ascii="Roboto" w:eastAsia="Helvetica" w:hAnsi="Roboto"/>
                      <w:bCs/>
                      <w:color w:val="000000"/>
                      <w:sz w:val="21"/>
                      <w:szCs w:val="21"/>
                    </w:rPr>
                  </w:rPrChange>
                </w:rPr>
                <w:delText>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51F9EFAF"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37" w:author="Christoffer Vissing" w:date="2024-01-16T13:18:00Z">
              <w:r>
                <w:rPr>
                  <w:rFonts w:ascii="Roboto" w:hAnsi="Roboto" w:cs="Segoe UI"/>
                  <w:color w:val="333333"/>
                  <w:sz w:val="21"/>
                  <w:szCs w:val="21"/>
                </w:rPr>
                <w:t>6</w:t>
              </w:r>
            </w:ins>
            <w:del w:id="38" w:author="Christoffer Vissing" w:date="2024-01-16T13:18:00Z">
              <w:r w:rsidR="006A6C59" w:rsidRPr="007C4859" w:rsidDel="00C52160">
                <w:rPr>
                  <w:rFonts w:ascii="Roboto" w:hAnsi="Roboto" w:cs="Segoe UI"/>
                  <w:color w:val="333333"/>
                  <w:sz w:val="21"/>
                  <w:szCs w:val="21"/>
                </w:rPr>
                <w:delText>4</w:delText>
              </w:r>
            </w:del>
            <w:r w:rsidR="006A6C59" w:rsidRPr="007C4859">
              <w:rPr>
                <w:rFonts w:ascii="Roboto" w:hAnsi="Roboto" w:cs="Segoe UI"/>
                <w:color w:val="333333"/>
                <w:sz w:val="21"/>
                <w:szCs w:val="21"/>
              </w:rPr>
              <w:t>3</w:t>
            </w:r>
            <w:ins w:id="39" w:author="Christoffer Vissing" w:date="2024-01-16T13:18:00Z">
              <w:r>
                <w:rPr>
                  <w:rFonts w:ascii="Roboto" w:hAnsi="Roboto" w:cs="Segoe UI"/>
                  <w:color w:val="333333"/>
                  <w:sz w:val="21"/>
                  <w:szCs w:val="21"/>
                </w:rPr>
                <w:t>.7</w:t>
              </w:r>
            </w:ins>
            <w:ins w:id="40" w:author="Christoffer Vissing" w:date="2024-01-16T13:19:00Z">
              <w:r>
                <w:rPr>
                  <w:rFonts w:ascii="Roboto" w:hAnsi="Roboto" w:cs="Segoe UI"/>
                  <w:color w:val="333333"/>
                  <w:sz w:val="21"/>
                  <w:szCs w:val="21"/>
                </w:rPr>
                <w:sym w:font="Symbol" w:char="F0B1"/>
              </w:r>
              <w:r>
                <w:rPr>
                  <w:rFonts w:ascii="Roboto" w:hAnsi="Roboto" w:cs="Segoe UI"/>
                  <w:color w:val="333333"/>
                  <w:sz w:val="21"/>
                  <w:szCs w:val="21"/>
                </w:rPr>
                <w:t>10.4</w:t>
              </w:r>
            </w:ins>
            <w:del w:id="41" w:author="Christoffer Vissing" w:date="2024-01-16T13:19:00Z">
              <w:r w:rsidR="006A6C59" w:rsidRPr="007C4859" w:rsidDel="00C52160">
                <w:rPr>
                  <w:rFonts w:ascii="Roboto" w:hAnsi="Roboto" w:cs="Segoe UI"/>
                  <w:color w:val="333333"/>
                  <w:sz w:val="21"/>
                  <w:szCs w:val="21"/>
                </w:rPr>
                <w:delText xml:space="preserve"> (38, 47)</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706648C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42" w:author="Christoffer Vissing" w:date="2024-01-16T13:19:00Z">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ins>
            <w:del w:id="43" w:author="Christoffer Vissing" w:date="2024-01-16T13:19:00Z">
              <w:r w:rsidR="006A6C59" w:rsidRPr="007C4859" w:rsidDel="00C52160">
                <w:rPr>
                  <w:rFonts w:ascii="Roboto" w:hAnsi="Roboto" w:cs="Segoe UI"/>
                  <w:color w:val="333333"/>
                  <w:sz w:val="21"/>
                  <w:szCs w:val="21"/>
                </w:rPr>
                <w:delText>44 (40, 49)</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rsidDel="00C52160" w14:paraId="5ACAD6ED" w14:textId="6156383F" w:rsidTr="007C4859">
        <w:trPr>
          <w:jc w:val="center"/>
          <w:del w:id="44" w:author="Christoffer Vissing" w:date="2024-01-16T13:20: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B75" w14:textId="28E9CF8C" w:rsidR="006A6C59" w:rsidRPr="007C4859" w:rsidDel="00C52160" w:rsidRDefault="006A6C59" w:rsidP="006A6C59">
            <w:pPr>
              <w:pBdr>
                <w:top w:val="none" w:sz="0" w:space="0" w:color="000000"/>
                <w:left w:val="none" w:sz="0" w:space="0" w:color="000000"/>
                <w:bottom w:val="none" w:sz="0" w:space="0" w:color="000000"/>
                <w:right w:val="none" w:sz="0" w:space="0" w:color="000000"/>
              </w:pBdr>
              <w:ind w:left="100" w:right="100"/>
              <w:rPr>
                <w:del w:id="45" w:author="Christoffer Vissing" w:date="2024-01-16T13:20:00Z"/>
                <w:rFonts w:ascii="Roboto" w:hAnsi="Roboto"/>
                <w:bCs/>
                <w:sz w:val="21"/>
                <w:szCs w:val="21"/>
                <w:lang w:val="en-US"/>
              </w:rPr>
            </w:pPr>
            <w:del w:id="46" w:author="Christoffer Vissing" w:date="2024-01-16T13:20:00Z">
              <w:r w:rsidRPr="007C4859" w:rsidDel="00C52160">
                <w:rPr>
                  <w:rFonts w:ascii="Roboto" w:eastAsia="Helvetica" w:hAnsi="Roboto"/>
                  <w:bCs/>
                  <w:color w:val="000000"/>
                  <w:sz w:val="21"/>
                  <w:szCs w:val="21"/>
                  <w:lang w:val="en-US"/>
                </w:rPr>
                <w:delText xml:space="preserve">    Indexed LV internal 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514E" w14:textId="2A8CA3FD"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47" w:author="Christoffer Vissing" w:date="2024-01-16T13:20:00Z"/>
                <w:rFonts w:ascii="Roboto" w:hAnsi="Roboto"/>
                <w:sz w:val="21"/>
                <w:szCs w:val="21"/>
              </w:rPr>
            </w:pPr>
            <w:del w:id="48" w:author="Christoffer Vissing" w:date="2024-01-16T13:20:00Z">
              <w:r w:rsidRPr="007C4859" w:rsidDel="00C52160">
                <w:rPr>
                  <w:rFonts w:ascii="Roboto" w:hAnsi="Roboto" w:cs="Segoe UI"/>
                  <w:color w:val="333333"/>
                  <w:sz w:val="21"/>
                  <w:szCs w:val="21"/>
                </w:rPr>
                <w:delText>22 (19, 25)</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1A51" w14:textId="5C69CAC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49" w:author="Christoffer Vissing" w:date="2024-01-16T13:20:00Z"/>
                <w:rFonts w:ascii="Roboto" w:hAnsi="Roboto"/>
                <w:sz w:val="21"/>
                <w:szCs w:val="21"/>
              </w:rPr>
            </w:pPr>
            <w:del w:id="50" w:author="Christoffer Vissing" w:date="2024-01-16T13:20:00Z">
              <w:r w:rsidRPr="007C4859" w:rsidDel="00C52160">
                <w:rPr>
                  <w:rFonts w:ascii="Roboto" w:hAnsi="Roboto" w:cs="Segoe UI"/>
                  <w:color w:val="333333"/>
                  <w:sz w:val="21"/>
                  <w:szCs w:val="21"/>
                </w:rPr>
                <w:delText>22 (20, 25)</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6E5E" w14:textId="3DD64D0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51" w:author="Christoffer Vissing" w:date="2024-01-16T13:20:00Z"/>
                <w:rFonts w:ascii="Roboto" w:hAnsi="Roboto"/>
                <w:sz w:val="21"/>
                <w:szCs w:val="21"/>
              </w:rPr>
            </w:pPr>
            <w:del w:id="52" w:author="Christoffer Vissing" w:date="2024-01-16T13:20:00Z">
              <w:r w:rsidRPr="007C4859" w:rsidDel="00C52160">
                <w:rPr>
                  <w:rFonts w:ascii="Roboto" w:hAnsi="Roboto" w:cs="Segoe UI"/>
                  <w:color w:val="333333"/>
                  <w:sz w:val="21"/>
                  <w:szCs w:val="21"/>
                </w:rPr>
                <w:delText>0.3</w:delText>
              </w:r>
            </w:del>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73FE90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53" w:author="Christoffer Vissing" w:date="2024-01-16T13:20:00Z">
              <w:r w:rsidRPr="00A62DC8" w:rsidDel="00C52160">
                <w:rPr>
                  <w:rFonts w:ascii="Roboto" w:eastAsia="Helvetica" w:hAnsi="Roboto"/>
                  <w:bCs/>
                  <w:color w:val="000000"/>
                  <w:sz w:val="21"/>
                  <w:szCs w:val="21"/>
                </w:rPr>
                <w:delText>LV internal diameter in systole</w:delText>
              </w:r>
            </w:del>
            <w:ins w:id="54" w:author="Christoffer Vissing" w:date="2024-01-16T13:20:00Z">
              <w:r w:rsidR="00C52160">
                <w:rPr>
                  <w:rFonts w:ascii="Roboto" w:eastAsia="Helvetica" w:hAnsi="Roboto"/>
                  <w:bCs/>
                  <w:color w:val="000000"/>
                  <w:sz w:val="21"/>
                  <w:szCs w:val="21"/>
                </w:rPr>
                <w:t xml:space="preserve">Peak LV gradient, </w:t>
              </w:r>
              <w:proofErr w:type="spellStart"/>
              <w:r w:rsidR="00C52160">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35B98C4C"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8</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2</w:t>
            </w:r>
            <w:del w:id="55" w:author="Christoffer Vissing" w:date="2024-01-16T13:20:00Z">
              <w:r w:rsidDel="00C52160">
                <w:rPr>
                  <w:rFonts w:ascii="Roboto" w:eastAsia="Helvetica" w:hAnsi="Roboto"/>
                  <w:color w:val="000000"/>
                  <w:sz w:val="21"/>
                  <w:szCs w:val="21"/>
                </w:rPr>
                <w:delText>7</w:delText>
              </w:r>
            </w:del>
            <w:ins w:id="56" w:author="Christoffer Vissing" w:date="2024-01-16T13:20:00Z">
              <w:r w:rsidR="00C52160">
                <w:rPr>
                  <w:rFonts w:ascii="Roboto" w:eastAsia="Helvetica" w:hAnsi="Roboto"/>
                  <w:color w:val="000000"/>
                  <w:sz w:val="21"/>
                  <w:szCs w:val="21"/>
                </w:rPr>
                <w:t>5</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4C714C3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57" w:author="Christoffer Vissing" w:date="2024-01-16T13:21:00Z">
              <w:r w:rsidDel="00C52160">
                <w:rPr>
                  <w:rFonts w:ascii="Roboto" w:eastAsia="Helvetica" w:hAnsi="Roboto"/>
                  <w:color w:val="000000"/>
                  <w:sz w:val="21"/>
                  <w:szCs w:val="21"/>
                </w:rPr>
                <w:delText>14</w:delText>
              </w:r>
            </w:del>
            <w:ins w:id="58" w:author="Christoffer Vissing" w:date="2024-01-16T13:21:00Z">
              <w:r w:rsidR="00C52160">
                <w:rPr>
                  <w:rFonts w:ascii="Roboto" w:eastAsia="Helvetica" w:hAnsi="Roboto"/>
                  <w:color w:val="000000"/>
                  <w:sz w:val="21"/>
                  <w:szCs w:val="21"/>
                </w:rPr>
                <w:t>21</w:t>
              </w:r>
            </w:ins>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del w:id="59" w:author="Christoffer Vissing" w:date="2024-01-16T13:21:00Z">
              <w:r w:rsidDel="00C52160">
                <w:rPr>
                  <w:rFonts w:ascii="Roboto" w:eastAsia="Helvetica" w:hAnsi="Roboto"/>
                  <w:color w:val="000000"/>
                  <w:sz w:val="21"/>
                  <w:szCs w:val="21"/>
                </w:rPr>
                <w:delText>40</w:delText>
              </w:r>
            </w:del>
            <w:ins w:id="60" w:author="Christoffer Vissing" w:date="2024-01-16T13:21:00Z">
              <w:r w:rsidR="00C52160">
                <w:rPr>
                  <w:rFonts w:ascii="Roboto" w:eastAsia="Helvetica" w:hAnsi="Roboto"/>
                  <w:color w:val="000000"/>
                  <w:sz w:val="21"/>
                  <w:szCs w:val="21"/>
                </w:rPr>
                <w:t>7</w:t>
              </w:r>
              <w:r w:rsidR="00C52160">
                <w:rPr>
                  <w:rFonts w:ascii="Roboto" w:eastAsia="Helvetica" w:hAnsi="Roboto"/>
                  <w:color w:val="000000"/>
                  <w:sz w:val="21"/>
                  <w:szCs w:val="21"/>
                </w:rPr>
                <w:t>0</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592B892D"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commentRangeStart w:id="61"/>
            <w:commentRangeStart w:id="62"/>
            <w:r w:rsidRPr="00FE233A">
              <w:rPr>
                <w:rFonts w:ascii="Roboto" w:eastAsia="Helvetica" w:hAnsi="Roboto"/>
                <w:bCs/>
                <w:color w:val="000000"/>
                <w:sz w:val="21"/>
                <w:szCs w:val="21"/>
              </w:rPr>
              <w:t xml:space="preserve">    </w:t>
            </w:r>
            <w:del w:id="63" w:author="Christoffer Vissing" w:date="2024-01-16T13:21:00Z">
              <w:r w:rsidRPr="00FE233A" w:rsidDel="00C52160">
                <w:rPr>
                  <w:rFonts w:ascii="Roboto" w:eastAsia="Helvetica" w:hAnsi="Roboto"/>
                  <w:bCs/>
                  <w:color w:val="000000"/>
                  <w:sz w:val="21"/>
                  <w:szCs w:val="21"/>
                </w:rPr>
                <w:delText xml:space="preserve">Indexed </w:delText>
              </w:r>
            </w:del>
            <w:proofErr w:type="spellStart"/>
            <w:ins w:id="64" w:author="Christoffer Vissing" w:date="2024-01-16T13:21:00Z">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ins>
            <w:del w:id="65" w:author="Christoffer Vissing" w:date="2024-01-16T13:21:00Z">
              <w:r w:rsidRPr="00FE233A" w:rsidDel="00C52160">
                <w:rPr>
                  <w:rFonts w:ascii="Roboto" w:eastAsia="Helvetica" w:hAnsi="Roboto"/>
                  <w:bCs/>
                  <w:color w:val="000000"/>
                  <w:sz w:val="21"/>
                  <w:szCs w:val="21"/>
                </w:rPr>
                <w:delText>LV internal diameter in systole</w:delText>
              </w:r>
            </w:del>
            <w:commentRangeEnd w:id="61"/>
            <w:r w:rsidR="00A62DC8" w:rsidRPr="00FE233A">
              <w:rPr>
                <w:rStyle w:val="Kommentarhenvisning"/>
                <w:rFonts w:ascii="Roboto" w:hAnsi="Roboto"/>
                <w:sz w:val="21"/>
                <w:szCs w:val="21"/>
                <w:lang w:val="en-US" w:eastAsia="en-US"/>
              </w:rPr>
              <w:commentReference w:id="61"/>
            </w:r>
            <w:commentRangeEnd w:id="62"/>
            <w:r w:rsidR="008B3566" w:rsidRPr="00FE233A">
              <w:rPr>
                <w:rStyle w:val="Kommentarhenvisning"/>
                <w:rFonts w:ascii="Roboto" w:hAnsi="Roboto"/>
                <w:sz w:val="21"/>
                <w:szCs w:val="21"/>
                <w:lang w:val="en-US" w:eastAsia="en-US"/>
                <w:rPrChange w:id="66" w:author="Christoffer Vissing" w:date="2024-01-16T13:22:00Z">
                  <w:rPr>
                    <w:rStyle w:val="Kommentarhenvisning"/>
                    <w:lang w:val="en-US" w:eastAsia="en-US"/>
                  </w:rPr>
                </w:rPrChange>
              </w:rPr>
              <w:commentReference w:id="62"/>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398419AF"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67" w:author="Christoffer Vissing" w:date="2024-01-16T13:21:00Z">
              <w:r w:rsidRPr="00FE233A">
                <w:rPr>
                  <w:rFonts w:ascii="Roboto" w:hAnsi="Roboto" w:cs="Segoe UI"/>
                  <w:color w:val="333333"/>
                  <w:sz w:val="21"/>
                  <w:szCs w:val="21"/>
                  <w:shd w:val="clear" w:color="auto" w:fill="FFFFFF"/>
                  <w:rPrChange w:id="68" w:author="Christoffer Vissing" w:date="2024-01-16T13:22:00Z">
                    <w:rPr>
                      <w:rFonts w:ascii="Segoe UI" w:hAnsi="Segoe UI" w:cs="Segoe UI"/>
                      <w:color w:val="333333"/>
                      <w:shd w:val="clear" w:color="auto" w:fill="FFFFFF"/>
                    </w:rPr>
                  </w:rPrChange>
                </w:rPr>
                <w:t>40.2 ± 10.8</w:t>
              </w:r>
            </w:ins>
            <w:del w:id="69" w:author="Christoffer Vissing" w:date="2024-01-16T13:21:00Z">
              <w:r w:rsidR="005B00FE" w:rsidRPr="00FE233A" w:rsidDel="00FE233A">
                <w:rPr>
                  <w:rFonts w:ascii="Roboto" w:eastAsia="Helvetica" w:hAnsi="Roboto"/>
                  <w:color w:val="000000"/>
                  <w:sz w:val="21"/>
                  <w:szCs w:val="21"/>
                </w:rPr>
                <w:delText>6</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15</w:delText>
              </w:r>
              <w:r w:rsidR="006A6C59" w:rsidRPr="00FE233A" w:rsidDel="00FE233A">
                <w:rPr>
                  <w:rFonts w:ascii="Roboto" w:eastAsia="Helvetica" w:hAnsi="Roboto"/>
                  <w:color w:val="000000"/>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2165B8E"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70" w:author="Christoffer Vissing" w:date="2024-01-16T13:21:00Z">
              <w:r w:rsidRPr="00FE233A">
                <w:rPr>
                  <w:rFonts w:ascii="Roboto" w:hAnsi="Roboto" w:cs="Segoe UI"/>
                  <w:color w:val="333333"/>
                  <w:sz w:val="21"/>
                  <w:szCs w:val="21"/>
                  <w:shd w:val="clear" w:color="auto" w:fill="FFFFFF"/>
                  <w:rPrChange w:id="71" w:author="Christoffer Vissing" w:date="2024-01-16T13:22:00Z">
                    <w:rPr>
                      <w:rFonts w:ascii="Segoe UI" w:hAnsi="Segoe UI" w:cs="Segoe UI"/>
                      <w:color w:val="333333"/>
                      <w:shd w:val="clear" w:color="auto" w:fill="FFFFFF"/>
                    </w:rPr>
                  </w:rPrChange>
                </w:rPr>
                <w:t>40.0 ± 10.3</w:t>
              </w:r>
            </w:ins>
            <w:del w:id="72" w:author="Christoffer Vissing" w:date="2024-01-16T13:21:00Z">
              <w:r w:rsidR="005B00FE" w:rsidRPr="00FE233A" w:rsidDel="00FE233A">
                <w:rPr>
                  <w:rFonts w:ascii="Roboto" w:eastAsia="Helvetica" w:hAnsi="Roboto"/>
                  <w:color w:val="000000"/>
                  <w:sz w:val="21"/>
                  <w:szCs w:val="21"/>
                </w:rPr>
                <w:delText>8</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20</w:delText>
              </w:r>
              <w:r w:rsidR="006A6C59" w:rsidRPr="00FE233A" w:rsidDel="00FE233A">
                <w:rPr>
                  <w:rFonts w:ascii="Roboto" w:eastAsia="Helvetica" w:hAnsi="Roboto"/>
                  <w:color w:val="000000"/>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20B53110" w:rsidR="006A6C59" w:rsidRPr="00FE233A"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73" w:author="Christoffer Vissing" w:date="2024-01-16T13:22:00Z">
              <w:r w:rsidRPr="00FE233A" w:rsidDel="00FE233A">
                <w:rPr>
                  <w:rFonts w:ascii="Roboto" w:eastAsia="Helvetica" w:hAnsi="Roboto"/>
                  <w:color w:val="000000"/>
                  <w:sz w:val="21"/>
                  <w:szCs w:val="21"/>
                </w:rPr>
                <w:delText>&lt;</w:delText>
              </w:r>
            </w:del>
            <w:r w:rsidR="006A6C59" w:rsidRPr="00FE233A">
              <w:rPr>
                <w:rFonts w:ascii="Roboto" w:eastAsia="Helvetica" w:hAnsi="Roboto"/>
                <w:color w:val="000000"/>
                <w:sz w:val="21"/>
                <w:szCs w:val="21"/>
              </w:rPr>
              <w:t>0.</w:t>
            </w:r>
            <w:ins w:id="74" w:author="Christoffer Vissing" w:date="2024-01-16T13:22:00Z">
              <w:r w:rsidR="00FE233A" w:rsidRPr="00FE233A">
                <w:rPr>
                  <w:rFonts w:ascii="Roboto" w:eastAsia="Helvetica" w:hAnsi="Roboto"/>
                  <w:color w:val="000000"/>
                  <w:sz w:val="21"/>
                  <w:szCs w:val="21"/>
                </w:rPr>
                <w:t>5</w:t>
              </w:r>
            </w:ins>
            <w:del w:id="75" w:author="Christoffer Vissing" w:date="2024-01-16T13:22:00Z">
              <w:r w:rsidR="006A6C59" w:rsidRPr="00FE233A" w:rsidDel="00FE233A">
                <w:rPr>
                  <w:rFonts w:ascii="Roboto" w:eastAsia="Helvetica" w:hAnsi="Roboto"/>
                  <w:color w:val="000000"/>
                  <w:sz w:val="21"/>
                  <w:szCs w:val="21"/>
                </w:rPr>
                <w:delText>00</w:delText>
              </w:r>
              <w:r w:rsidRPr="00FE233A" w:rsidDel="00FE233A">
                <w:rPr>
                  <w:rFonts w:ascii="Roboto" w:eastAsia="Helvetica" w:hAnsi="Roboto"/>
                  <w:color w:val="000000"/>
                  <w:sz w:val="21"/>
                  <w:szCs w:val="21"/>
                </w:rPr>
                <w:delText>1</w:delText>
              </w:r>
            </w:del>
          </w:p>
        </w:tc>
      </w:tr>
      <w:tr w:rsidR="006A6C59" w:rsidRPr="00BB5EBE"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77777777" w:rsidR="00A62DC8" w:rsidRPr="007C4859"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commentRangeStart w:id="76"/>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commentRangeStart w:id="77"/>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commentRangeEnd w:id="77"/>
            <w:r w:rsidRPr="007C4859">
              <w:rPr>
                <w:rStyle w:val="Kommentarhenvisning"/>
                <w:rFonts w:ascii="Roboto" w:hAnsi="Roboto"/>
                <w:sz w:val="21"/>
                <w:szCs w:val="21"/>
                <w:lang w:val="en-US" w:eastAsia="en-US"/>
              </w:rPr>
              <w:commentReference w:id="77"/>
            </w:r>
            <w:r w:rsidR="008B3566">
              <w:rPr>
                <w:rStyle w:val="Kommentarhenvisning"/>
                <w:lang w:val="en-US" w:eastAsia="en-US"/>
              </w:rPr>
              <w:commentReference w:id="76"/>
            </w:r>
          </w:p>
        </w:tc>
      </w:tr>
      <w:commentRangeEnd w:id="76"/>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commentRangeStart w:id="78"/>
            <w:commentRangeStart w:id="79"/>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commentRangeEnd w:id="78"/>
            <w:r w:rsidR="00A62DC8" w:rsidRPr="007C4859">
              <w:rPr>
                <w:rStyle w:val="Kommentarhenvisning"/>
                <w:rFonts w:ascii="Roboto" w:hAnsi="Roboto"/>
                <w:sz w:val="21"/>
                <w:szCs w:val="21"/>
                <w:lang w:val="en-US" w:eastAsia="en-US"/>
              </w:rPr>
              <w:commentReference w:id="78"/>
            </w:r>
            <w:commentRangeEnd w:id="79"/>
            <w:r w:rsidR="008B3566">
              <w:rPr>
                <w:rStyle w:val="Kommentarhenvisning"/>
                <w:lang w:val="en-US" w:eastAsia="en-US"/>
              </w:rPr>
              <w:commentReference w:id="79"/>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3C3B76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sidR="005B00FE">
              <w:rPr>
                <w:rFonts w:ascii="Roboto" w:eastAsia="Helvetica" w:hAnsi="Roboto"/>
                <w:color w:val="000000"/>
                <w:sz w:val="21"/>
                <w:szCs w:val="21"/>
              </w:rPr>
              <w:t>94</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0ECA2C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242</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6A6C59" w:rsidRPr="007A584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6A6C59"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6A6C59" w:rsidRPr="00DB6D77" w:rsidRDefault="006A6C59" w:rsidP="006A6C59">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89"/>
        <w:gridCol w:w="2230"/>
        <w:gridCol w:w="2199"/>
        <w:gridCol w:w="1423"/>
      </w:tblGrid>
      <w:tr w:rsidR="006A6C59" w:rsidRPr="00BB5EBE"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77777777"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2: </w:t>
            </w:r>
            <w:r w:rsidRPr="007C4859">
              <w:rPr>
                <w:rFonts w:ascii="Roboto" w:hAnsi="Roboto" w:cs="Segoe UI"/>
                <w:color w:val="333333"/>
                <w:lang w:val="en-US"/>
              </w:rPr>
              <w:t>All-cause and cause-specific mortality in sarcomeric and non-sarcomeric hypertrophic cardiomyopathy</w:t>
            </w:r>
          </w:p>
        </w:tc>
      </w:tr>
      <w:tr w:rsidR="008E21C5" w14:paraId="3DF44F61" w14:textId="77777777" w:rsidTr="006A6C59">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1C696669"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2,999</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005E1212"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A62DC8" w14:paraId="1741B391"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A62DC8" w14:paraId="2D7B369D"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A62DC8" w14:paraId="0C61666B"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8E6986"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5E685B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7926CA0F"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901E46C"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0B551FF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076FC8" w14:textId="77777777" w:rsidTr="0065030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7777777" w:rsidR="00F704D4" w:rsidRDefault="00F704D4" w:rsidP="007C4859">
      <w:pPr>
        <w:tabs>
          <w:tab w:val="left" w:pos="2650"/>
        </w:tabs>
        <w:spacing w:line="360" w:lineRule="auto"/>
        <w:rPr>
          <w:rFonts w:ascii="Roboto" w:hAnsi="Roboto"/>
          <w:color w:val="000000"/>
        </w:rPr>
      </w:pPr>
    </w:p>
    <w:p w14:paraId="55C8D467" w14:textId="77777777" w:rsidR="005E755E" w:rsidRDefault="005E755E">
      <w:pPr>
        <w:rPr>
          <w:rFonts w:ascii="Roboto" w:hAnsi="Roboto"/>
          <w:color w:val="000000"/>
        </w:rPr>
      </w:pPr>
      <w:r>
        <w:rPr>
          <w:rFonts w:ascii="Roboto" w:hAnsi="Roboto"/>
          <w:color w:val="000000"/>
        </w:rPr>
        <w:br w:type="page"/>
      </w:r>
    </w:p>
    <w:p w14:paraId="1489488A" w14:textId="77777777" w:rsidR="004C0055" w:rsidRDefault="004C0055" w:rsidP="007401B1">
      <w:pPr>
        <w:tabs>
          <w:tab w:val="left" w:pos="2650"/>
        </w:tabs>
        <w:spacing w:line="480"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7401B1">
        <w:rPr>
          <w:rFonts w:ascii="Roboto" w:hAnsi="Roboto"/>
          <w:b/>
          <w:bCs/>
        </w:rPr>
        <w:t>1</w:t>
      </w:r>
      <w:r w:rsidRPr="00DB6D77">
        <w:rPr>
          <w:rFonts w:ascii="Roboto" w:hAnsi="Roboto"/>
          <w:b/>
          <w:bCs/>
        </w:rPr>
        <w:t xml:space="preserve">: </w:t>
      </w:r>
    </w:p>
    <w:p w14:paraId="71B096CB" w14:textId="595D7C32" w:rsidR="004C0055" w:rsidRPr="007C4859" w:rsidRDefault="00BB5EBE" w:rsidP="002E4BE9">
      <w:pPr>
        <w:tabs>
          <w:tab w:val="left" w:pos="2650"/>
        </w:tabs>
        <w:spacing w:line="480" w:lineRule="auto"/>
        <w:rPr>
          <w:rFonts w:ascii="Roboto" w:hAnsi="Roboto"/>
          <w:lang w:val="en-US"/>
        </w:rPr>
      </w:pPr>
      <w:ins w:id="80" w:author="Christoffer Vissing" w:date="2024-01-16T11:49:00Z">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ins>
      <w:del w:id="81" w:author="Christoffer Vissing" w:date="2024-01-16T11:49:00Z">
        <w:r w:rsidR="00F704D4" w:rsidDel="00BB5EBE">
          <w:rPr>
            <w:rFonts w:ascii="Roboto" w:hAnsi="Roboto"/>
            <w:b/>
            <w:bCs/>
            <w:noProof/>
            <w:sz w:val="22"/>
            <w:szCs w:val="22"/>
            <w14:ligatures w14:val="standardContextual"/>
          </w:rPr>
          <w:drawing>
            <wp:inline distT="0" distB="0" distL="0" distR="0" wp14:anchorId="59FEEDBD" wp14:editId="1657C902">
              <wp:extent cx="6058535" cy="4848860"/>
              <wp:effectExtent l="0" t="0" r="0" b="2540"/>
              <wp:docPr id="184716805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68051" name="Billede 1847168051"/>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del>
      <w:commentRangeStart w:id="82"/>
      <w:r w:rsidR="00B14185" w:rsidRPr="007C4859">
        <w:rPr>
          <w:rFonts w:ascii="Roboto" w:hAnsi="Roboto"/>
          <w:b/>
          <w:bCs/>
          <w:sz w:val="22"/>
          <w:szCs w:val="22"/>
          <w:lang w:val="en-US"/>
        </w:rPr>
        <w:t>Legend</w:t>
      </w:r>
      <w:commentRangeEnd w:id="82"/>
      <w:r w:rsidR="008B3566">
        <w:rPr>
          <w:rStyle w:val="Kommentarhenvisning"/>
          <w:lang w:val="en-US" w:eastAsia="en-US"/>
        </w:rPr>
        <w:commentReference w:id="82"/>
      </w:r>
      <w:r w:rsidR="00B14185" w:rsidRPr="007C4859">
        <w:rPr>
          <w:rFonts w:ascii="Roboto" w:hAnsi="Roboto"/>
          <w:b/>
          <w:bCs/>
          <w:sz w:val="22"/>
          <w:szCs w:val="22"/>
          <w:lang w:val="en-US"/>
        </w:rPr>
        <w:t xml:space="preserve">: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sarcomeric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non-sarcomeric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ins w:id="83" w:author="Christoffer Vissing" w:date="2024-01-16T11:49:00Z">
        <w:r w:rsidRPr="00BB5EBE">
          <w:rPr>
            <w:rFonts w:ascii="Roboto" w:hAnsi="Roboto"/>
            <w:b/>
            <w:bCs/>
            <w:sz w:val="22"/>
            <w:szCs w:val="22"/>
            <w:lang w:val="en-US"/>
            <w:rPrChange w:id="84" w:author="Christoffer Vissing" w:date="2024-01-16T11:57:00Z">
              <w:rPr>
                <w:rFonts w:ascii="Roboto" w:hAnsi="Roboto"/>
                <w:i/>
                <w:iCs/>
                <w:sz w:val="22"/>
                <w:szCs w:val="22"/>
                <w:lang w:val="en-US"/>
              </w:rPr>
            </w:rPrChange>
          </w:rPr>
          <w:t>Abbreviations</w:t>
        </w:r>
        <w:r>
          <w:rPr>
            <w:rFonts w:ascii="Roboto" w:hAnsi="Roboto"/>
            <w:i/>
            <w:iCs/>
            <w:sz w:val="22"/>
            <w:szCs w:val="22"/>
            <w:lang w:val="en-US"/>
          </w:rPr>
          <w:t>:</w:t>
        </w:r>
      </w:ins>
      <w:ins w:id="85" w:author="Christoffer Vissing" w:date="2024-01-16T11:56:00Z">
        <w:r w:rsidRPr="00BB5EBE">
          <w:rPr>
            <w:rFonts w:ascii="Roboto" w:hAnsi="Roboto"/>
            <w:sz w:val="22"/>
            <w:szCs w:val="22"/>
            <w:lang w:val="en-US"/>
          </w:rPr>
          <w:t xml:space="preserve"> </w:t>
        </w:r>
        <w:r w:rsidRPr="00BB5EBE">
          <w:rPr>
            <w:rFonts w:ascii="Roboto" w:hAnsi="Roboto"/>
            <w:i/>
            <w:iCs/>
            <w:sz w:val="22"/>
            <w:szCs w:val="22"/>
            <w:lang w:val="en-US"/>
            <w:rPrChange w:id="86" w:author="Christoffer Vissing" w:date="2024-01-16T11:57:00Z">
              <w:rPr>
                <w:rFonts w:ascii="Roboto" w:hAnsi="Roboto"/>
                <w:sz w:val="22"/>
                <w:szCs w:val="22"/>
                <w:lang w:val="en-US"/>
              </w:rPr>
            </w:rPrChange>
          </w:rPr>
          <w:t>HCM</w:t>
        </w:r>
        <w:r>
          <w:rPr>
            <w:rFonts w:ascii="Roboto" w:hAnsi="Roboto"/>
            <w:sz w:val="22"/>
            <w:szCs w:val="22"/>
            <w:lang w:val="en-US"/>
          </w:rPr>
          <w:t xml:space="preserve"> = hypertrophic cardiomyopathy, </w:t>
        </w:r>
        <w:r w:rsidRPr="00BB5EBE">
          <w:rPr>
            <w:rFonts w:ascii="Roboto" w:hAnsi="Roboto"/>
            <w:i/>
            <w:iCs/>
            <w:sz w:val="22"/>
            <w:szCs w:val="22"/>
            <w:lang w:val="en-US"/>
            <w:rPrChange w:id="87" w:author="Christoffer Vissing" w:date="2024-01-16T11:57:00Z">
              <w:rPr>
                <w:rFonts w:ascii="Roboto" w:hAnsi="Roboto"/>
                <w:sz w:val="22"/>
                <w:szCs w:val="22"/>
                <w:lang w:val="en-US"/>
              </w:rPr>
            </w:rPrChange>
          </w:rPr>
          <w:t>ICD</w:t>
        </w:r>
        <w:r>
          <w:rPr>
            <w:rFonts w:ascii="Roboto" w:hAnsi="Roboto"/>
            <w:sz w:val="22"/>
            <w:szCs w:val="22"/>
            <w:lang w:val="en-US"/>
          </w:rPr>
          <w:t xml:space="preserve"> = implantable cardioverter defibrillator</w:t>
        </w:r>
      </w:ins>
      <w:ins w:id="88" w:author="Christoffer Vissing" w:date="2024-01-16T11:49:00Z">
        <w:r>
          <w:rPr>
            <w:rFonts w:ascii="Roboto" w:hAnsi="Roboto"/>
            <w:sz w:val="22"/>
            <w:szCs w:val="22"/>
            <w:lang w:val="en-US"/>
          </w:rPr>
          <w:t xml:space="preserve">, </w:t>
        </w:r>
      </w:ins>
      <w:ins w:id="89" w:author="Christoffer Vissing" w:date="2024-01-16T11:57:00Z">
        <w:r w:rsidRPr="00BB5EBE">
          <w:rPr>
            <w:rFonts w:ascii="Roboto" w:hAnsi="Roboto"/>
            <w:i/>
            <w:iCs/>
            <w:sz w:val="22"/>
            <w:szCs w:val="22"/>
            <w:lang w:val="en-US"/>
            <w:rPrChange w:id="90" w:author="Christoffer Vissing" w:date="2024-01-16T11:57:00Z">
              <w:rPr>
                <w:rFonts w:ascii="Roboto" w:hAnsi="Roboto"/>
                <w:sz w:val="22"/>
                <w:szCs w:val="22"/>
                <w:lang w:val="en-US"/>
              </w:rPr>
            </w:rPrChange>
          </w:rPr>
          <w:t>LVSD</w:t>
        </w:r>
        <w:r>
          <w:rPr>
            <w:rFonts w:ascii="Roboto" w:hAnsi="Roboto"/>
            <w:sz w:val="22"/>
            <w:szCs w:val="22"/>
            <w:lang w:val="en-US"/>
          </w:rPr>
          <w:t xml:space="preserve"> = left ventricular systolic dysfunction, </w:t>
        </w:r>
      </w:ins>
      <w:ins w:id="91" w:author="Christoffer Vissing" w:date="2024-01-16T11:50:00Z">
        <w:r w:rsidRPr="00BB5EBE">
          <w:rPr>
            <w:rFonts w:ascii="Roboto" w:hAnsi="Roboto"/>
            <w:i/>
            <w:iCs/>
            <w:sz w:val="22"/>
            <w:szCs w:val="22"/>
            <w:lang w:val="en-US"/>
            <w:rPrChange w:id="92" w:author="Christoffer Vissing" w:date="2024-01-16T11:57:00Z">
              <w:rPr>
                <w:rFonts w:ascii="Roboto" w:hAnsi="Roboto"/>
                <w:sz w:val="22"/>
                <w:szCs w:val="22"/>
                <w:lang w:val="en-US"/>
              </w:rPr>
            </w:rPrChange>
          </w:rPr>
          <w:t>NSVT</w:t>
        </w:r>
        <w:r>
          <w:rPr>
            <w:rFonts w:ascii="Roboto" w:hAnsi="Roboto"/>
            <w:sz w:val="22"/>
            <w:szCs w:val="22"/>
            <w:lang w:val="en-US"/>
          </w:rPr>
          <w:t xml:space="preserve"> = non-sustained ventricular tachycardia, </w:t>
        </w:r>
      </w:ins>
      <w:ins w:id="93" w:author="Christoffer Vissing" w:date="2024-01-16T11:57:00Z">
        <w:r w:rsidRPr="00BB5EBE">
          <w:rPr>
            <w:rFonts w:ascii="Roboto" w:hAnsi="Roboto"/>
            <w:i/>
            <w:iCs/>
            <w:sz w:val="22"/>
            <w:szCs w:val="22"/>
            <w:lang w:val="en-US"/>
            <w:rPrChange w:id="94" w:author="Christoffer Vissing" w:date="2024-01-16T11:57:00Z">
              <w:rPr>
                <w:rFonts w:ascii="Roboto" w:hAnsi="Roboto"/>
                <w:sz w:val="22"/>
                <w:szCs w:val="22"/>
                <w:lang w:val="en-US"/>
              </w:rPr>
            </w:rPrChange>
          </w:rPr>
          <w:t>NYHA</w:t>
        </w:r>
        <w:r>
          <w:rPr>
            <w:rFonts w:ascii="Roboto" w:hAnsi="Roboto"/>
            <w:sz w:val="22"/>
            <w:szCs w:val="22"/>
            <w:lang w:val="en-US"/>
          </w:rPr>
          <w:t xml:space="preserve"> = New York Heart Association functional class, </w:t>
        </w:r>
      </w:ins>
      <w:ins w:id="95" w:author="Christoffer Vissing" w:date="2024-01-16T11:56:00Z">
        <w:r w:rsidRPr="00BB5EBE">
          <w:rPr>
            <w:rFonts w:ascii="Roboto" w:hAnsi="Roboto"/>
            <w:i/>
            <w:iCs/>
            <w:sz w:val="22"/>
            <w:szCs w:val="22"/>
            <w:lang w:val="en-US"/>
            <w:rPrChange w:id="96" w:author="Christoffer Vissing" w:date="2024-01-16T11:58:00Z">
              <w:rPr>
                <w:rFonts w:ascii="Roboto" w:hAnsi="Roboto"/>
                <w:sz w:val="22"/>
                <w:szCs w:val="22"/>
                <w:lang w:val="en-US"/>
              </w:rPr>
            </w:rPrChange>
          </w:rPr>
          <w:t>SRT</w:t>
        </w:r>
        <w:r>
          <w:rPr>
            <w:rFonts w:ascii="Roboto" w:hAnsi="Roboto"/>
            <w:sz w:val="22"/>
            <w:szCs w:val="22"/>
            <w:lang w:val="en-US"/>
          </w:rPr>
          <w:t xml:space="preserve"> = septal reduction therapy</w:t>
        </w:r>
      </w:ins>
      <w:ins w:id="97" w:author="Christoffer Vissing" w:date="2024-01-16T11:57:00Z">
        <w:r>
          <w:rPr>
            <w:rFonts w:ascii="Roboto" w:hAnsi="Roboto"/>
            <w:sz w:val="22"/>
            <w:szCs w:val="22"/>
            <w:lang w:val="en-US"/>
          </w:rPr>
          <w:t>,</w:t>
        </w:r>
        <w:r w:rsidRPr="00BB5EBE">
          <w:rPr>
            <w:rFonts w:ascii="Roboto" w:hAnsi="Roboto"/>
            <w:sz w:val="22"/>
            <w:szCs w:val="22"/>
            <w:lang w:val="en-US"/>
          </w:rPr>
          <w:t xml:space="preserve"> </w:t>
        </w:r>
        <w:r w:rsidRPr="00BB5EBE">
          <w:rPr>
            <w:rFonts w:ascii="Roboto" w:hAnsi="Roboto"/>
            <w:i/>
            <w:iCs/>
            <w:sz w:val="22"/>
            <w:szCs w:val="22"/>
            <w:lang w:val="en-US"/>
            <w:rPrChange w:id="98" w:author="Christoffer Vissing" w:date="2024-01-16T11:58:00Z">
              <w:rPr>
                <w:rFonts w:ascii="Roboto" w:hAnsi="Roboto"/>
                <w:sz w:val="22"/>
                <w:szCs w:val="22"/>
                <w:lang w:val="en-US"/>
              </w:rPr>
            </w:rPrChange>
          </w:rPr>
          <w:t>VA</w:t>
        </w:r>
        <w:r>
          <w:rPr>
            <w:rFonts w:ascii="Roboto" w:hAnsi="Roboto"/>
            <w:sz w:val="22"/>
            <w:szCs w:val="22"/>
            <w:lang w:val="en-US"/>
          </w:rPr>
          <w:t xml:space="preserve"> = ventricular arrhythmia</w:t>
        </w:r>
        <w:r>
          <w:rPr>
            <w:rFonts w:ascii="Roboto" w:hAnsi="Roboto"/>
            <w:sz w:val="22"/>
            <w:szCs w:val="22"/>
            <w:lang w:val="en-US"/>
          </w:rPr>
          <w:t>.</w:t>
        </w:r>
      </w:ins>
      <w:ins w:id="99" w:author="Christoffer Vissing" w:date="2024-01-16T11:56:00Z">
        <w:r w:rsidRPr="007C4859">
          <w:rPr>
            <w:rFonts w:ascii="Roboto" w:hAnsi="Roboto"/>
            <w:b/>
            <w:bCs/>
            <w:lang w:val="en-US"/>
          </w:rPr>
          <w:t xml:space="preserve"> </w:t>
        </w:r>
      </w:ins>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041087AC" w:rsidR="00426080" w:rsidRDefault="008A4E67" w:rsidP="00EA6D3E">
      <w:pPr>
        <w:spacing w:line="480" w:lineRule="auto"/>
        <w:ind w:left="-270"/>
        <w:rPr>
          <w:rFonts w:ascii="Roboto" w:hAnsi="Roboto"/>
        </w:rPr>
      </w:pPr>
      <w:r>
        <w:rPr>
          <w:rFonts w:ascii="Roboto" w:hAnsi="Roboto"/>
          <w:noProof/>
          <w14:ligatures w14:val="standardContextual"/>
        </w:rPr>
        <w:drawing>
          <wp:inline distT="0" distB="0" distL="0" distR="0" wp14:anchorId="49A83A88" wp14:editId="1FAC5C29">
            <wp:extent cx="6058535" cy="4039235"/>
            <wp:effectExtent l="0" t="0" r="0" b="0"/>
            <wp:docPr id="8069233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3321" name="Billede 806923321"/>
                    <pic:cNvPicPr/>
                  </pic:nvPicPr>
                  <pic:blipFill>
                    <a:blip r:embed="rId17">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commentRangeStart w:id="100"/>
      <w:r w:rsidRPr="007C4859">
        <w:rPr>
          <w:rFonts w:ascii="Roboto" w:hAnsi="Roboto"/>
          <w:b/>
          <w:bCs/>
          <w:sz w:val="22"/>
          <w:szCs w:val="22"/>
          <w:lang w:val="en-US"/>
        </w:rPr>
        <w:t>Legend</w:t>
      </w:r>
      <w:commentRangeEnd w:id="100"/>
      <w:r w:rsidR="003C2490">
        <w:rPr>
          <w:rStyle w:val="Kommentarhenvisning"/>
          <w:lang w:val="en-US" w:eastAsia="en-US"/>
        </w:rPr>
        <w:commentReference w:id="100"/>
      </w:r>
      <w:r w:rsidRPr="007C4859">
        <w:rPr>
          <w:rFonts w:ascii="Roboto" w:hAnsi="Roboto"/>
          <w:b/>
          <w:bCs/>
          <w:sz w:val="22"/>
          <w:szCs w:val="22"/>
          <w:lang w:val="en-US"/>
        </w:rPr>
        <w:t>:</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sarcomeric (pink) or non-sarcomeric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25C13D14" w:rsidR="00E27B32" w:rsidRPr="007C4859" w:rsidRDefault="005F2993" w:rsidP="005F2993">
      <w:pPr>
        <w:tabs>
          <w:tab w:val="left" w:pos="3946"/>
        </w:tabs>
        <w:spacing w:line="480" w:lineRule="auto"/>
        <w:rPr>
          <w:rFonts w:ascii="Roboto" w:hAnsi="Roboto"/>
          <w:sz w:val="22"/>
          <w:szCs w:val="22"/>
          <w:lang w:val="en-US"/>
        </w:rPr>
      </w:pPr>
      <w:commentRangeStart w:id="101"/>
      <w:r w:rsidRPr="007C4859">
        <w:rPr>
          <w:rFonts w:ascii="Roboto" w:hAnsi="Roboto"/>
          <w:b/>
          <w:bCs/>
          <w:sz w:val="22"/>
          <w:szCs w:val="22"/>
          <w:lang w:val="en-US"/>
        </w:rPr>
        <w:t>Legend</w:t>
      </w:r>
      <w:commentRangeEnd w:id="101"/>
      <w:r w:rsidR="003C2490">
        <w:rPr>
          <w:rStyle w:val="Kommentarhenvisning"/>
          <w:lang w:val="en-US" w:eastAsia="en-US"/>
        </w:rPr>
        <w:commentReference w:id="101"/>
      </w:r>
      <w:r w:rsidRPr="007C4859">
        <w:rPr>
          <w:rFonts w:ascii="Roboto" w:hAnsi="Roboto"/>
          <w:b/>
          <w:bCs/>
          <w:sz w:val="22"/>
          <w:szCs w:val="22"/>
          <w:lang w:val="en-US"/>
        </w:rPr>
        <w:t xml:space="preserve">: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2396AA00"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 xml:space="preserve">and non-sarcomeric HCM (left panel) or sarcomeric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del w:id="102" w:author="Christoffer Vissing" w:date="2024-01-02T13:43:00Z">
        <w:r w:rsidRPr="007C4859" w:rsidDel="00385868">
          <w:rPr>
            <w:rFonts w:ascii="Roboto" w:hAnsi="Roboto"/>
            <w:sz w:val="22"/>
            <w:szCs w:val="22"/>
            <w:lang w:val="en-US"/>
          </w:rPr>
          <w:delText>time-scale</w:delText>
        </w:r>
      </w:del>
      <w:ins w:id="103" w:author="Christoffer Vissing" w:date="2024-01-02T13:43:00Z">
        <w:r w:rsidR="00385868" w:rsidRPr="007C4859">
          <w:rPr>
            <w:rFonts w:ascii="Roboto" w:hAnsi="Roboto"/>
            <w:sz w:val="22"/>
            <w:szCs w:val="22"/>
            <w:lang w:val="en-US"/>
          </w:rPr>
          <w:t>timescale</w:t>
        </w:r>
      </w:ins>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0">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with sarcomeric</w:t>
      </w:r>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non-sarcomeric</w:t>
      </w:r>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7E446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o, Carolyn Y.,MD" w:date="2023-12-25T14:38:00Z" w:initials="HCY">
    <w:p w14:paraId="599633A5" w14:textId="77777777" w:rsidR="008B3566" w:rsidRDefault="008B3566">
      <w:r>
        <w:rPr>
          <w:rStyle w:val="Kommentarhenvisning"/>
        </w:rPr>
        <w:annotationRef/>
      </w:r>
      <w:r>
        <w:rPr>
          <w:sz w:val="20"/>
          <w:szCs w:val="20"/>
          <w:lang w:val="en-US" w:eastAsia="en-US"/>
        </w:rPr>
        <w:t>I’m not sure what you mean here. Sarc HCM associated with increased risk of AF, LVSD or VA?</w:t>
      </w:r>
    </w:p>
    <w:p w14:paraId="7124BAD0" w14:textId="7248269E" w:rsidR="008B3566" w:rsidRDefault="008B3566" w:rsidP="008B3566">
      <w:pPr>
        <w:pStyle w:val="Kommentartekst"/>
      </w:pPr>
      <w:r>
        <w:t>Outcomes from AF, LVSD or VA worse with sarcomeric HCM??</w:t>
      </w:r>
    </w:p>
  </w:comment>
  <w:comment w:id="9" w:author="Ho, Carolyn Y.,MD" w:date="2023-12-25T16:51:00Z" w:initials="HCY">
    <w:p w14:paraId="3932AD80" w14:textId="0E887262" w:rsidR="00CC498B" w:rsidRDefault="00CC498B" w:rsidP="00CC498B">
      <w:pPr>
        <w:pStyle w:val="Kommentartekst"/>
      </w:pPr>
      <w:r>
        <w:rPr>
          <w:rStyle w:val="Kommentarhenvisning"/>
        </w:rPr>
        <w:annotationRef/>
      </w:r>
      <w:r>
        <w:t>This still needs a little more spark to differentiate it from the original SHaRe manuscript</w:t>
      </w:r>
    </w:p>
  </w:comment>
  <w:comment w:id="11" w:author="Ho, Carolyn Y.,MD" w:date="2023-12-25T17:01:00Z" w:initials="HCY">
    <w:p w14:paraId="22F83DBF" w14:textId="58816A98" w:rsidR="00CC498B" w:rsidRDefault="00CC498B" w:rsidP="00CC498B">
      <w:pPr>
        <w:pStyle w:val="Kommentartekst"/>
      </w:pPr>
      <w:r>
        <w:rPr>
          <w:rStyle w:val="Kommentarhenvisning"/>
        </w:rPr>
        <w:annotationRef/>
      </w:r>
      <w:r>
        <w:t>This is an important point. Let’s make sure to emphasize.</w:t>
      </w:r>
    </w:p>
  </w:comment>
  <w:comment w:id="17" w:author="Ho, Carolyn Y.,MD" w:date="2023-12-25T15:31:00Z" w:initials="HCY">
    <w:p w14:paraId="1121C478" w14:textId="4BFED59F" w:rsidR="00EA623F" w:rsidRDefault="00EA623F" w:rsidP="00EA623F">
      <w:pPr>
        <w:pStyle w:val="Kommentartekst"/>
      </w:pPr>
      <w:r>
        <w:rPr>
          <w:rStyle w:val="Kommentarhenvisning"/>
        </w:rPr>
        <w:annotationRef/>
      </w:r>
      <w:r>
        <w:t>Need to add LVEF and gradient back to T1</w:t>
      </w:r>
    </w:p>
  </w:comment>
  <w:comment w:id="23" w:author="Ho, Carolyn Y.,MD" w:date="2023-12-25T16:04:00Z" w:initials="HCY">
    <w:p w14:paraId="791BD8BC" w14:textId="77777777" w:rsidR="003C2490" w:rsidRDefault="003C2490">
      <w:r>
        <w:rPr>
          <w:rStyle w:val="Kommentarhenvisning"/>
        </w:rPr>
        <w:annotationRef/>
      </w:r>
      <w:r>
        <w:rPr>
          <w:sz w:val="20"/>
          <w:szCs w:val="20"/>
          <w:lang w:val="en-US" w:eastAsia="en-US"/>
        </w:rPr>
        <w:t>Does the temporal sequence extend more than 1 step?</w:t>
      </w:r>
    </w:p>
    <w:p w14:paraId="3C56AD31" w14:textId="77777777" w:rsidR="003C2490" w:rsidRDefault="003C2490">
      <w:r>
        <w:rPr>
          <w:sz w:val="20"/>
          <w:szCs w:val="20"/>
          <w:lang w:val="en-US" w:eastAsia="en-US"/>
        </w:rPr>
        <w:t>For example does the figure just say that AF happens before NYHA III//IV or LVSD or composite VA,  but is not able to say if the sequence is NYHA III/IV followed by LVSD followed by composite VA, etc?</w:t>
      </w:r>
    </w:p>
    <w:p w14:paraId="643F053E" w14:textId="77777777" w:rsidR="003C2490" w:rsidRDefault="003C2490"/>
    <w:p w14:paraId="75B70472" w14:textId="60B9108F" w:rsidR="003C2490" w:rsidRDefault="003C2490" w:rsidP="003C2490">
      <w:pPr>
        <w:pStyle w:val="Kommentartekst"/>
      </w:pPr>
      <w:r>
        <w:t>We should be clear if the x axis also has temporal data or just the HR of each outcome individually happening, predicated on the y-axis row</w:t>
      </w:r>
    </w:p>
  </w:comment>
  <w:comment w:id="26" w:author="Christoffer Vissing" w:date="2023-12-11T14:35:00Z" w:initials="CRV">
    <w:p w14:paraId="396DFD7E" w14:textId="77777777" w:rsidR="0065030C" w:rsidRDefault="0065030C" w:rsidP="0065030C">
      <w:r>
        <w:rPr>
          <w:rStyle w:val="Kommentarhenvisning"/>
        </w:rPr>
        <w:annotationRef/>
      </w:r>
      <w:r>
        <w:rPr>
          <w:sz w:val="20"/>
          <w:szCs w:val="20"/>
          <w:lang w:val="en-US" w:eastAsia="en-US"/>
        </w:rPr>
        <w:t>I think this is relevant for both the prior SHaRe study but also the new one by O’reagan et al, but do you think I should rather leave this out?</w:t>
      </w:r>
    </w:p>
    <w:p w14:paraId="17C45263" w14:textId="77777777" w:rsidR="0065030C" w:rsidRDefault="0065030C" w:rsidP="0065030C">
      <w:r>
        <w:rPr>
          <w:sz w:val="20"/>
          <w:szCs w:val="20"/>
          <w:lang w:val="en-US" w:eastAsia="en-US"/>
        </w:rPr>
        <w:t>My instinct is to leave it in.</w:t>
      </w:r>
    </w:p>
  </w:comment>
  <w:comment w:id="27" w:author="Ho, Carolyn Y.,MD" w:date="2023-12-25T16:40:00Z" w:initials="HCY">
    <w:p w14:paraId="6B425698" w14:textId="37749AC2" w:rsidR="00CC498B" w:rsidRDefault="00CC498B" w:rsidP="00CC498B">
      <w:pPr>
        <w:pStyle w:val="Kommentartekst"/>
      </w:pPr>
      <w:r>
        <w:rPr>
          <w:rStyle w:val="Kommentarhenvisning"/>
        </w:rPr>
        <w:annotationRef/>
      </w:r>
      <w:r>
        <w:t>I think I might be inclined to leave it out but we can see what others say.</w:t>
      </w:r>
    </w:p>
  </w:comment>
  <w:comment w:id="28" w:author="Ho, Carolyn Y.,MD" w:date="2023-12-25T17:11:00Z" w:initials="HCY">
    <w:p w14:paraId="3B0B15DA" w14:textId="77777777" w:rsidR="00CC498B" w:rsidRDefault="00CC498B">
      <w:r>
        <w:rPr>
          <w:rStyle w:val="Kommentarhenvisning"/>
        </w:rPr>
        <w:annotationRef/>
      </w:r>
      <w:r>
        <w:rPr>
          <w:sz w:val="20"/>
          <w:szCs w:val="20"/>
          <w:lang w:val="en-US" w:eastAsia="en-US"/>
        </w:rPr>
        <w:t>We might want to be more nuanced about LVEF. The Americans want you to consider LVEF&lt;50% as a risk modifier but I think there is a difference between &lt;35 and 45-50%.</w:t>
      </w:r>
    </w:p>
    <w:p w14:paraId="33521135" w14:textId="77777777" w:rsidR="00CC498B" w:rsidRDefault="00CC498B">
      <w:r>
        <w:rPr>
          <w:sz w:val="20"/>
          <w:szCs w:val="20"/>
          <w:lang w:val="en-US" w:eastAsia="en-US"/>
        </w:rPr>
        <w:t>A bigger topic that we may want to steer away from here and take up in the Vissing SCD Risk Score paper.</w:t>
      </w:r>
    </w:p>
    <w:p w14:paraId="2FD27CC8" w14:textId="6E6ADCE4" w:rsidR="00CC498B" w:rsidRDefault="00CC498B" w:rsidP="00CC498B">
      <w:pPr>
        <w:pStyle w:val="Kommentartekst"/>
      </w:pPr>
      <w:r>
        <w:t>Ato look at LVEF &lt;50%.</w:t>
      </w:r>
    </w:p>
  </w:comment>
  <w:comment w:id="61" w:author="Christoffer Vissing" w:date="2023-11-22T13:53:00Z" w:initials="CRV">
    <w:p w14:paraId="48AA6ED6" w14:textId="434BAB25" w:rsidR="005B00FE" w:rsidRDefault="00A62DC8" w:rsidP="005B00FE">
      <w:r>
        <w:rPr>
          <w:rStyle w:val="Kommentarhenvisning"/>
        </w:rPr>
        <w:annotationRef/>
      </w:r>
      <w:r w:rsidR="005B00FE">
        <w:rPr>
          <w:sz w:val="20"/>
          <w:szCs w:val="20"/>
          <w:lang w:val="en-US" w:eastAsia="en-US"/>
        </w:rPr>
        <w:t>New values way different from before</w:t>
      </w:r>
    </w:p>
  </w:comment>
  <w:comment w:id="62" w:author="Ho, Carolyn Y.,MD" w:date="2023-12-25T15:08:00Z" w:initials="HCY">
    <w:p w14:paraId="2A38ECBE" w14:textId="1DCA588D" w:rsidR="008B3566" w:rsidRDefault="008B3566" w:rsidP="00A175BD">
      <w:pPr>
        <w:pStyle w:val="Kommentartekst"/>
      </w:pPr>
      <w:r>
        <w:rPr>
          <w:rStyle w:val="Kommentarhenvisning"/>
        </w:rPr>
        <w:annotationRef/>
      </w:r>
      <w:r w:rsidR="00A175BD">
        <w:t>We should make sure Corine, Brian, and Richard are aware that this is very different so we can make sure Richard has not made a mistake.</w:t>
      </w:r>
      <w:r w:rsidR="00A175BD">
        <w:cr/>
      </w:r>
      <w:r w:rsidR="00A175BD">
        <w:cr/>
        <w:t>In general, I’m not very confident in the internal diameters. This is not a “required” field. Is there a lot of missingness?</w:t>
      </w:r>
      <w:r w:rsidR="00A175BD">
        <w:cr/>
      </w:r>
      <w:r w:rsidR="00A175BD">
        <w:cr/>
        <w:t>I probably would not report these, but let’s add LVEF, Peak gradient, and LA diameter</w:t>
      </w:r>
      <w:r w:rsidR="00A175BD">
        <w:cr/>
        <w:t>(Echo findings would be max LVWT, LVEF, Peak Gradient, LA diameter)</w:t>
      </w:r>
    </w:p>
  </w:comment>
  <w:comment w:id="77" w:author="Christoffer Vissing" w:date="2023-11-22T13:56:00Z" w:initials="CRV">
    <w:p w14:paraId="60466ABD" w14:textId="1EDC3BFB" w:rsidR="00A62DC8" w:rsidRDefault="00A62DC8">
      <w:pPr>
        <w:pStyle w:val="Kommentartekst"/>
      </w:pPr>
      <w:r>
        <w:rPr>
          <w:rStyle w:val="Kommentarhenvisning"/>
        </w:rPr>
        <w:annotationRef/>
      </w:r>
      <w:r>
        <w:t>This is also a weird change…. Go through this</w:t>
      </w:r>
    </w:p>
  </w:comment>
  <w:comment w:id="76" w:author="Ho, Carolyn Y.,MD" w:date="2023-12-25T15:11:00Z" w:initials="HCY">
    <w:p w14:paraId="7736F1FF" w14:textId="7434C182" w:rsidR="008B3566" w:rsidRDefault="008B3566" w:rsidP="008B3566">
      <w:pPr>
        <w:pStyle w:val="Kommentartekst"/>
      </w:pPr>
      <w:r>
        <w:rPr>
          <w:rStyle w:val="Kommentarhenvisning"/>
        </w:rPr>
        <w:annotationRef/>
      </w:r>
      <w:r>
        <w:t>Did we lose ~100 and ~50 FH SCDs??</w:t>
      </w:r>
    </w:p>
  </w:comment>
  <w:comment w:id="78" w:author="Christoffer Vissing" w:date="2023-11-22T13:58:00Z" w:initials="CRV">
    <w:p w14:paraId="30F78FFD" w14:textId="77777777" w:rsidR="005B00FE" w:rsidRDefault="00A62DC8" w:rsidP="005B00FE">
      <w:r>
        <w:rPr>
          <w:rStyle w:val="Kommentarhenvisning"/>
        </w:rPr>
        <w:annotationRef/>
      </w:r>
      <w:r w:rsidR="005B00FE">
        <w:rPr>
          <w:sz w:val="20"/>
          <w:szCs w:val="20"/>
          <w:lang w:val="en-US" w:eastAsia="en-US"/>
        </w:rPr>
        <w:t>New values seem to be at odds with those previously registered in prior database version</w:t>
      </w:r>
    </w:p>
  </w:comment>
  <w:comment w:id="79" w:author="Ho, Carolyn Y.,MD" w:date="2023-12-25T15:12:00Z" w:initials="HCY">
    <w:p w14:paraId="55EBC589" w14:textId="7251C28F" w:rsidR="008B3566" w:rsidRDefault="008B3566" w:rsidP="008B3566">
      <w:pPr>
        <w:pStyle w:val="Kommentartekst"/>
      </w:pPr>
      <w:r>
        <w:rPr>
          <w:rStyle w:val="Kommentarhenvisning"/>
        </w:rPr>
        <w:annotationRef/>
      </w:r>
      <w:r>
        <w:t>Let’s make sure Richard didn’t make a mistake</w:t>
      </w:r>
    </w:p>
  </w:comment>
  <w:comment w:id="82" w:author="Ho, Carolyn Y.,MD" w:date="2023-12-25T15:15:00Z" w:initials="HCY">
    <w:p w14:paraId="7F1390C5" w14:textId="77777777" w:rsidR="00A175BD" w:rsidRDefault="008B3566">
      <w:r>
        <w:rPr>
          <w:rStyle w:val="Kommentarhenvisning"/>
        </w:rPr>
        <w:annotationRef/>
      </w:r>
      <w:r w:rsidR="00A175BD">
        <w:rPr>
          <w:sz w:val="20"/>
          <w:szCs w:val="20"/>
          <w:lang w:val="en-US" w:eastAsia="en-US"/>
        </w:rPr>
        <w:t>Can we add HCM-related mortality as a row directly under All-cause mortality?</w:t>
      </w:r>
      <w:r w:rsidR="00A175BD">
        <w:rPr>
          <w:sz w:val="20"/>
          <w:szCs w:val="20"/>
          <w:lang w:val="en-US" w:eastAsia="en-US"/>
        </w:rPr>
        <w:cr/>
      </w:r>
      <w:r w:rsidR="00A175BD">
        <w:rPr>
          <w:sz w:val="20"/>
          <w:szCs w:val="20"/>
          <w:lang w:val="en-US" w:eastAsia="en-US"/>
        </w:rPr>
        <w:cr/>
        <w:t>Also, let’s get rid of Ablation (i’m assuming that’s AF ablation??)</w:t>
      </w:r>
    </w:p>
    <w:p w14:paraId="2CA5D64B" w14:textId="77777777" w:rsidR="00A175BD" w:rsidRDefault="00A175BD"/>
    <w:p w14:paraId="5A729056" w14:textId="711AD77B" w:rsidR="008B3566" w:rsidRDefault="00A175BD" w:rsidP="00A175BD">
      <w:pPr>
        <w:pStyle w:val="Kommentartekst"/>
      </w:pPr>
      <w:r>
        <w:t>Need to define abbreviations</w:t>
      </w:r>
    </w:p>
  </w:comment>
  <w:comment w:id="100" w:author="Ho, Carolyn Y.,MD" w:date="2023-12-25T15:53:00Z" w:initials="HCY">
    <w:p w14:paraId="603213BC" w14:textId="782AB91C" w:rsidR="003C2490" w:rsidRDefault="003C2490" w:rsidP="003C2490">
      <w:pPr>
        <w:pStyle w:val="Kommentartekst"/>
      </w:pPr>
      <w:r>
        <w:rPr>
          <w:rStyle w:val="Kommentarhenvisning"/>
        </w:rPr>
        <w:annotationRef/>
      </w:r>
      <w:r>
        <w:t>Change VT label to “Composite ventricular arrhythmia outcome”</w:t>
      </w:r>
    </w:p>
  </w:comment>
  <w:comment w:id="101" w:author="Ho, Carolyn Y.,MD" w:date="2023-12-25T16:09:00Z" w:initials="HCY">
    <w:p w14:paraId="37DC481B" w14:textId="77777777" w:rsidR="003C2490" w:rsidRDefault="003C2490">
      <w:r>
        <w:rPr>
          <w:rStyle w:val="Kommentarhenvisning"/>
        </w:rPr>
        <w:annotationRef/>
      </w:r>
      <w:r>
        <w:rPr>
          <w:sz w:val="20"/>
          <w:szCs w:val="20"/>
          <w:lang w:val="en-US" w:eastAsia="en-US"/>
        </w:rPr>
        <w:t>See comments in text re. clarifying how far the “sequence” extends from exposure. Just 1 step??</w:t>
      </w:r>
    </w:p>
    <w:p w14:paraId="18C6F3A6" w14:textId="77777777" w:rsidR="003C2490" w:rsidRDefault="003C2490"/>
    <w:p w14:paraId="61480F07" w14:textId="237DF7DB" w:rsidR="003C2490" w:rsidRDefault="003C2490" w:rsidP="003C2490">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24BAD0" w15:done="0"/>
  <w15:commentEx w15:paraId="3932AD80" w15:done="0"/>
  <w15:commentEx w15:paraId="22F83DBF" w15:done="0"/>
  <w15:commentEx w15:paraId="1121C478" w15:done="0"/>
  <w15:commentEx w15:paraId="75B70472" w15:done="0"/>
  <w15:commentEx w15:paraId="17C45263" w15:done="0"/>
  <w15:commentEx w15:paraId="6B425698" w15:paraIdParent="17C45263" w15:done="0"/>
  <w15:commentEx w15:paraId="2FD27CC8" w15:done="0"/>
  <w15:commentEx w15:paraId="48AA6ED6" w15:done="1"/>
  <w15:commentEx w15:paraId="2A38ECBE" w15:paraIdParent="48AA6ED6" w15:done="1"/>
  <w15:commentEx w15:paraId="60466ABD" w15:done="0"/>
  <w15:commentEx w15:paraId="7736F1FF" w15:paraIdParent="60466ABD" w15:done="0"/>
  <w15:commentEx w15:paraId="30F78FFD" w15:done="0"/>
  <w15:commentEx w15:paraId="55EBC589" w15:paraIdParent="30F78FFD" w15:done="0"/>
  <w15:commentEx w15:paraId="5A729056" w15:done="0"/>
  <w15:commentEx w15:paraId="603213BC" w15:done="0"/>
  <w15:commentEx w15:paraId="61480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41260" w16cex:dateUtc="2023-12-25T19:38:00Z"/>
  <w16cex:commentExtensible w16cex:durableId="2934319D" w16cex:dateUtc="2023-12-25T21:51:00Z"/>
  <w16cex:commentExtensible w16cex:durableId="293433FE" w16cex:dateUtc="2023-12-25T22:01:00Z"/>
  <w16cex:commentExtensible w16cex:durableId="29341EB8" w16cex:dateUtc="2023-12-25T20:31:00Z"/>
  <w16cex:commentExtensible w16cex:durableId="29342695" w16cex:dateUtc="2023-12-25T21:04:00Z"/>
  <w16cex:commentExtensible w16cex:durableId="000D3C3C" w16cex:dateUtc="2023-12-11T13:35:00Z"/>
  <w16cex:commentExtensible w16cex:durableId="29342EF0" w16cex:dateUtc="2023-12-25T21:40:00Z"/>
  <w16cex:commentExtensible w16cex:durableId="29343641" w16cex:dateUtc="2023-12-25T22:11:00Z"/>
  <w16cex:commentExtensible w16cex:durableId="25790ACB" w16cex:dateUtc="2023-11-22T12:53:00Z"/>
  <w16cex:commentExtensible w16cex:durableId="29341979" w16cex:dateUtc="2023-12-25T20:08:00Z"/>
  <w16cex:commentExtensible w16cex:durableId="718E4FC9" w16cex:dateUtc="2023-11-22T12:56:00Z"/>
  <w16cex:commentExtensible w16cex:durableId="29341A24" w16cex:dateUtc="2023-12-25T20:11:00Z"/>
  <w16cex:commentExtensible w16cex:durableId="0A5F81E2" w16cex:dateUtc="2023-11-22T12:58:00Z"/>
  <w16cex:commentExtensible w16cex:durableId="29341A47" w16cex:dateUtc="2023-12-25T20:12:00Z"/>
  <w16cex:commentExtensible w16cex:durableId="29341AF4" w16cex:dateUtc="2023-12-25T20:15:00Z"/>
  <w16cex:commentExtensible w16cex:durableId="29342411" w16cex:dateUtc="2023-12-25T20:53:00Z"/>
  <w16cex:commentExtensible w16cex:durableId="293427D6" w16cex:dateUtc="2023-12-2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24BAD0" w16cid:durableId="29341260"/>
  <w16cid:commentId w16cid:paraId="3932AD80" w16cid:durableId="2934319D"/>
  <w16cid:commentId w16cid:paraId="22F83DBF" w16cid:durableId="293433FE"/>
  <w16cid:commentId w16cid:paraId="1121C478" w16cid:durableId="29341EB8"/>
  <w16cid:commentId w16cid:paraId="75B70472" w16cid:durableId="29342695"/>
  <w16cid:commentId w16cid:paraId="17C45263" w16cid:durableId="000D3C3C"/>
  <w16cid:commentId w16cid:paraId="6B425698" w16cid:durableId="29342EF0"/>
  <w16cid:commentId w16cid:paraId="2FD27CC8" w16cid:durableId="29343641"/>
  <w16cid:commentId w16cid:paraId="48AA6ED6" w16cid:durableId="25790ACB"/>
  <w16cid:commentId w16cid:paraId="2A38ECBE" w16cid:durableId="29341979"/>
  <w16cid:commentId w16cid:paraId="60466ABD" w16cid:durableId="718E4FC9"/>
  <w16cid:commentId w16cid:paraId="7736F1FF" w16cid:durableId="29341A24"/>
  <w16cid:commentId w16cid:paraId="30F78FFD" w16cid:durableId="0A5F81E2"/>
  <w16cid:commentId w16cid:paraId="55EBC589" w16cid:durableId="29341A47"/>
  <w16cid:commentId w16cid:paraId="5A729056" w16cid:durableId="29341AF4"/>
  <w16cid:commentId w16cid:paraId="603213BC" w16cid:durableId="29342411"/>
  <w16cid:commentId w16cid:paraId="61480F07" w16cid:durableId="293427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536A" w14:textId="77777777" w:rsidR="007E446B" w:rsidRDefault="007E446B">
      <w:r>
        <w:separator/>
      </w:r>
    </w:p>
  </w:endnote>
  <w:endnote w:type="continuationSeparator" w:id="0">
    <w:p w14:paraId="781BFF55" w14:textId="77777777" w:rsidR="007E446B" w:rsidRDefault="007E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EE239" w14:textId="77777777" w:rsidR="007E446B" w:rsidRDefault="007E446B">
      <w:r>
        <w:separator/>
      </w:r>
    </w:p>
  </w:footnote>
  <w:footnote w:type="continuationSeparator" w:id="0">
    <w:p w14:paraId="31BA905A" w14:textId="77777777" w:rsidR="007E446B" w:rsidRDefault="007E4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Ho, Carolyn Y.,MD">
    <w15:presenceInfo w15:providerId="AD" w15:userId="S::cho@bwh.harvard.edu::fb697271-ea8d-4cac-b506-842628907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7938"/>
    <w:rsid w:val="00037B48"/>
    <w:rsid w:val="00040F1C"/>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958D0"/>
    <w:rsid w:val="000A2466"/>
    <w:rsid w:val="000B140C"/>
    <w:rsid w:val="000B753D"/>
    <w:rsid w:val="000B76C9"/>
    <w:rsid w:val="000C157F"/>
    <w:rsid w:val="000C64C0"/>
    <w:rsid w:val="000D0076"/>
    <w:rsid w:val="000D3354"/>
    <w:rsid w:val="000E24D6"/>
    <w:rsid w:val="000E33AA"/>
    <w:rsid w:val="000E3A07"/>
    <w:rsid w:val="000E754A"/>
    <w:rsid w:val="000F3B75"/>
    <w:rsid w:val="000F5521"/>
    <w:rsid w:val="000F6E5D"/>
    <w:rsid w:val="000F7E82"/>
    <w:rsid w:val="00100304"/>
    <w:rsid w:val="00102552"/>
    <w:rsid w:val="00105422"/>
    <w:rsid w:val="001056F4"/>
    <w:rsid w:val="00107191"/>
    <w:rsid w:val="00112385"/>
    <w:rsid w:val="00122A66"/>
    <w:rsid w:val="0013085D"/>
    <w:rsid w:val="00132B28"/>
    <w:rsid w:val="001340F8"/>
    <w:rsid w:val="00153C85"/>
    <w:rsid w:val="00154659"/>
    <w:rsid w:val="00167E21"/>
    <w:rsid w:val="001748BF"/>
    <w:rsid w:val="0018036F"/>
    <w:rsid w:val="00185626"/>
    <w:rsid w:val="00187E3F"/>
    <w:rsid w:val="00190371"/>
    <w:rsid w:val="00191A92"/>
    <w:rsid w:val="00192803"/>
    <w:rsid w:val="0019303B"/>
    <w:rsid w:val="00193C32"/>
    <w:rsid w:val="0019798E"/>
    <w:rsid w:val="001A6523"/>
    <w:rsid w:val="001B3DE8"/>
    <w:rsid w:val="001C070C"/>
    <w:rsid w:val="001C44CF"/>
    <w:rsid w:val="001C5964"/>
    <w:rsid w:val="001D30C0"/>
    <w:rsid w:val="001D711A"/>
    <w:rsid w:val="001D766A"/>
    <w:rsid w:val="001E0DCC"/>
    <w:rsid w:val="001E27DC"/>
    <w:rsid w:val="001E5A55"/>
    <w:rsid w:val="001E7F65"/>
    <w:rsid w:val="00200626"/>
    <w:rsid w:val="00201C66"/>
    <w:rsid w:val="0020425B"/>
    <w:rsid w:val="002045AA"/>
    <w:rsid w:val="00214E3D"/>
    <w:rsid w:val="00224206"/>
    <w:rsid w:val="00226DDB"/>
    <w:rsid w:val="002270D2"/>
    <w:rsid w:val="0023131F"/>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F2FB6"/>
    <w:rsid w:val="002F6C0F"/>
    <w:rsid w:val="002F7734"/>
    <w:rsid w:val="003001C9"/>
    <w:rsid w:val="00301B34"/>
    <w:rsid w:val="003107E7"/>
    <w:rsid w:val="003157B8"/>
    <w:rsid w:val="00317FF7"/>
    <w:rsid w:val="003221BA"/>
    <w:rsid w:val="0032350E"/>
    <w:rsid w:val="0032641D"/>
    <w:rsid w:val="003323F6"/>
    <w:rsid w:val="00341B85"/>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54E7"/>
    <w:rsid w:val="0048195E"/>
    <w:rsid w:val="00482E50"/>
    <w:rsid w:val="004877E1"/>
    <w:rsid w:val="004908BF"/>
    <w:rsid w:val="0049191A"/>
    <w:rsid w:val="00493348"/>
    <w:rsid w:val="004A06DA"/>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30695"/>
    <w:rsid w:val="005307F4"/>
    <w:rsid w:val="00535BD8"/>
    <w:rsid w:val="0053705B"/>
    <w:rsid w:val="00547A32"/>
    <w:rsid w:val="00554798"/>
    <w:rsid w:val="005559AF"/>
    <w:rsid w:val="00556B72"/>
    <w:rsid w:val="00567A14"/>
    <w:rsid w:val="00575910"/>
    <w:rsid w:val="00575C41"/>
    <w:rsid w:val="00580470"/>
    <w:rsid w:val="0058399C"/>
    <w:rsid w:val="005868E2"/>
    <w:rsid w:val="00592E28"/>
    <w:rsid w:val="00595F0C"/>
    <w:rsid w:val="005A08A3"/>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5C27"/>
    <w:rsid w:val="00626F13"/>
    <w:rsid w:val="00627F19"/>
    <w:rsid w:val="00630A55"/>
    <w:rsid w:val="00632C1C"/>
    <w:rsid w:val="00633B91"/>
    <w:rsid w:val="006368C7"/>
    <w:rsid w:val="00636E22"/>
    <w:rsid w:val="0064123F"/>
    <w:rsid w:val="0064270F"/>
    <w:rsid w:val="0064335B"/>
    <w:rsid w:val="006463CE"/>
    <w:rsid w:val="0065030C"/>
    <w:rsid w:val="00651604"/>
    <w:rsid w:val="00653619"/>
    <w:rsid w:val="006630D4"/>
    <w:rsid w:val="006645EA"/>
    <w:rsid w:val="006652DF"/>
    <w:rsid w:val="00666D4C"/>
    <w:rsid w:val="00667385"/>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5D3B"/>
    <w:rsid w:val="00757421"/>
    <w:rsid w:val="00762103"/>
    <w:rsid w:val="007621F1"/>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446B"/>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B21C5"/>
    <w:rsid w:val="009B33BC"/>
    <w:rsid w:val="009B391A"/>
    <w:rsid w:val="009C07C4"/>
    <w:rsid w:val="009C1DBF"/>
    <w:rsid w:val="009C4FA6"/>
    <w:rsid w:val="009C7FDC"/>
    <w:rsid w:val="009D1EBF"/>
    <w:rsid w:val="009D36E1"/>
    <w:rsid w:val="009D52A5"/>
    <w:rsid w:val="009E0DC7"/>
    <w:rsid w:val="009E16F1"/>
    <w:rsid w:val="009E1C4D"/>
    <w:rsid w:val="009E41E7"/>
    <w:rsid w:val="009E7B18"/>
    <w:rsid w:val="00A008C6"/>
    <w:rsid w:val="00A02633"/>
    <w:rsid w:val="00A031F7"/>
    <w:rsid w:val="00A12F57"/>
    <w:rsid w:val="00A175BD"/>
    <w:rsid w:val="00A175F9"/>
    <w:rsid w:val="00A201CC"/>
    <w:rsid w:val="00A22769"/>
    <w:rsid w:val="00A26503"/>
    <w:rsid w:val="00A330FA"/>
    <w:rsid w:val="00A45595"/>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26BA"/>
    <w:rsid w:val="00B83119"/>
    <w:rsid w:val="00B865B0"/>
    <w:rsid w:val="00B907DF"/>
    <w:rsid w:val="00B9219B"/>
    <w:rsid w:val="00BA44FB"/>
    <w:rsid w:val="00BB098E"/>
    <w:rsid w:val="00BB3F00"/>
    <w:rsid w:val="00BB4539"/>
    <w:rsid w:val="00BB4E02"/>
    <w:rsid w:val="00BB58AF"/>
    <w:rsid w:val="00BB5EBE"/>
    <w:rsid w:val="00BB654F"/>
    <w:rsid w:val="00BB6553"/>
    <w:rsid w:val="00BC0D22"/>
    <w:rsid w:val="00BC7409"/>
    <w:rsid w:val="00BD14EE"/>
    <w:rsid w:val="00BD421C"/>
    <w:rsid w:val="00BD4725"/>
    <w:rsid w:val="00BE00E6"/>
    <w:rsid w:val="00BE15DA"/>
    <w:rsid w:val="00BE2D5C"/>
    <w:rsid w:val="00BE445B"/>
    <w:rsid w:val="00BF182A"/>
    <w:rsid w:val="00C009C7"/>
    <w:rsid w:val="00C00C90"/>
    <w:rsid w:val="00C01E6A"/>
    <w:rsid w:val="00C02764"/>
    <w:rsid w:val="00C02CAE"/>
    <w:rsid w:val="00C07642"/>
    <w:rsid w:val="00C113BB"/>
    <w:rsid w:val="00C114B4"/>
    <w:rsid w:val="00C11D6C"/>
    <w:rsid w:val="00C21997"/>
    <w:rsid w:val="00C3381F"/>
    <w:rsid w:val="00C36010"/>
    <w:rsid w:val="00C40896"/>
    <w:rsid w:val="00C42F04"/>
    <w:rsid w:val="00C45E79"/>
    <w:rsid w:val="00C465D3"/>
    <w:rsid w:val="00C47A54"/>
    <w:rsid w:val="00C52160"/>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2475"/>
    <w:rsid w:val="00D21631"/>
    <w:rsid w:val="00D3112F"/>
    <w:rsid w:val="00D3206F"/>
    <w:rsid w:val="00D33261"/>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628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B5A"/>
    <w:rsid w:val="00E43070"/>
    <w:rsid w:val="00E44A57"/>
    <w:rsid w:val="00E44A75"/>
    <w:rsid w:val="00E45A09"/>
    <w:rsid w:val="00E610EA"/>
    <w:rsid w:val="00E651EC"/>
    <w:rsid w:val="00E66BD0"/>
    <w:rsid w:val="00E6782D"/>
    <w:rsid w:val="00E835E2"/>
    <w:rsid w:val="00E845AD"/>
    <w:rsid w:val="00E85176"/>
    <w:rsid w:val="00E91741"/>
    <w:rsid w:val="00E92720"/>
    <w:rsid w:val="00E9513A"/>
    <w:rsid w:val="00E963D9"/>
    <w:rsid w:val="00EA1AD0"/>
    <w:rsid w:val="00EA5AC4"/>
    <w:rsid w:val="00EA5ED7"/>
    <w:rsid w:val="00EA623F"/>
    <w:rsid w:val="00EA6D3E"/>
    <w:rsid w:val="00EA745E"/>
    <w:rsid w:val="00EB4178"/>
    <w:rsid w:val="00EB440E"/>
    <w:rsid w:val="00EB68FB"/>
    <w:rsid w:val="00EC0FCE"/>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674B"/>
    <w:rsid w:val="00FA0FD1"/>
    <w:rsid w:val="00FA685D"/>
    <w:rsid w:val="00FB109B"/>
    <w:rsid w:val="00FB1A93"/>
    <w:rsid w:val="00FB2A36"/>
    <w:rsid w:val="00FC5FC2"/>
    <w:rsid w:val="00FC716E"/>
    <w:rsid w:val="00FC7180"/>
    <w:rsid w:val="00FD4F8B"/>
    <w:rsid w:val="00FE233A"/>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28</Pages>
  <Words>19040</Words>
  <Characters>116148</Characters>
  <Application>Microsoft Office Word</Application>
  <DocSecurity>0</DocSecurity>
  <Lines>967</Lines>
  <Paragraphs>269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134919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2024-01-16T10:59:00Z</dcterms:created>
  <dcterms:modified xsi:type="dcterms:W3CDTF">2024-01-16T12:23:00Z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