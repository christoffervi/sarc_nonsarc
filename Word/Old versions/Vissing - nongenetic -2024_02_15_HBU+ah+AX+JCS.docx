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2FB9A843" w:rsidR="001D711A" w:rsidRPr="00907D0E" w:rsidRDefault="00C82F9D" w:rsidP="00F35D8B">
      <w:pPr>
        <w:jc w:val="center"/>
        <w:rPr>
          <w:rFonts w:ascii="Roboto" w:hAnsi="Roboto"/>
          <w:b/>
          <w:bCs/>
          <w:lang w:val="en-US"/>
        </w:rPr>
      </w:pPr>
      <w:bookmarkStart w:id="0" w:name="_Hlk113459061"/>
      <w:r>
        <w:rPr>
          <w:rFonts w:ascii="Roboto" w:hAnsi="Roboto"/>
          <w:b/>
          <w:bCs/>
          <w:lang w:val="en-US"/>
        </w:rPr>
        <w:t>T</w:t>
      </w:r>
      <w:r w:rsidR="004C6F6D" w:rsidRPr="00907D0E">
        <w:rPr>
          <w:rFonts w:ascii="Roboto" w:hAnsi="Roboto"/>
          <w:b/>
          <w:bCs/>
          <w:lang w:val="en-US"/>
        </w:rPr>
        <w:t xml:space="preserve">he </w:t>
      </w:r>
      <w:r>
        <w:rPr>
          <w:rFonts w:ascii="Roboto" w:hAnsi="Roboto"/>
          <w:b/>
          <w:bCs/>
          <w:lang w:val="en-US"/>
        </w:rPr>
        <w:t>Impact of Sarcomere Variants on Disease Progression in</w:t>
      </w:r>
      <w:r w:rsidR="00667385" w:rsidRPr="00907D0E">
        <w:rPr>
          <w:rFonts w:ascii="Roboto" w:hAnsi="Roboto"/>
          <w:b/>
          <w:bCs/>
          <w:lang w:val="en-US"/>
        </w:rPr>
        <w:t xml:space="preserve"> Hypertrophic </w:t>
      </w:r>
      <w:commentRangeStart w:id="1"/>
      <w:r w:rsidR="00667385" w:rsidRPr="00907D0E">
        <w:rPr>
          <w:rFonts w:ascii="Roboto" w:hAnsi="Roboto"/>
          <w:b/>
          <w:bCs/>
          <w:lang w:val="en-US"/>
        </w:rPr>
        <w:t>Cardiomyopathy</w:t>
      </w:r>
      <w:commentRangeEnd w:id="1"/>
      <w:r w:rsidR="002B6FD8">
        <w:rPr>
          <w:rStyle w:val="Kommentarhenvisning"/>
          <w:lang w:val="en-US" w:eastAsia="en-US"/>
        </w:rPr>
        <w:commentReference w:id="1"/>
      </w:r>
      <w:r w:rsidR="00F35D8B" w:rsidRPr="00907D0E">
        <w:rPr>
          <w:rFonts w:ascii="Roboto" w:hAnsi="Roboto"/>
          <w:b/>
          <w:bCs/>
          <w:lang w:val="en-US"/>
        </w:rPr>
        <w:t xml:space="preserve"> </w:t>
      </w:r>
    </w:p>
    <w:p w14:paraId="5E548908" w14:textId="61379C44" w:rsidR="001D711A" w:rsidRPr="00EF6167" w:rsidRDefault="001D711A" w:rsidP="001D711A">
      <w:pPr>
        <w:pStyle w:val="Ingenafstand"/>
        <w:rPr>
          <w:rFonts w:ascii="Roboto" w:hAnsi="Roboto" w:cs="Times"/>
          <w:sz w:val="18"/>
          <w:szCs w:val="18"/>
        </w:rPr>
      </w:pPr>
      <w:r w:rsidRPr="00DB6D77">
        <w:rPr>
          <w:rFonts w:ascii="Roboto" w:hAnsi="Roboto" w:cs="Times"/>
          <w:sz w:val="18"/>
          <w:szCs w:val="18"/>
        </w:rPr>
        <w:t>Christoffer R. Vissing, MD, PhD;</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w:t>
      </w:r>
      <w:r w:rsidR="00823A13">
        <w:rPr>
          <w:rFonts w:ascii="Roboto" w:hAnsi="Roboto" w:cs="Times"/>
          <w:sz w:val="18"/>
          <w:szCs w:val="18"/>
        </w:rPr>
        <w:t xml:space="preserve"> </w:t>
      </w:r>
      <w:r w:rsidR="005D389F" w:rsidRPr="00DB6D77">
        <w:rPr>
          <w:rFonts w:ascii="Roboto" w:hAnsi="Roboto" w:cs="Times"/>
          <w:sz w:val="18"/>
          <w:szCs w:val="18"/>
        </w:rPr>
        <w:t>Neal K. Lakdawala, MD</w:t>
      </w:r>
      <w:r w:rsidR="00EF6167">
        <w:rPr>
          <w:rFonts w:ascii="Roboto" w:hAnsi="Roboto" w:cs="Times"/>
          <w:sz w:val="18"/>
          <w:szCs w:val="18"/>
        </w:rPr>
        <w:t>;</w:t>
      </w:r>
      <w:r w:rsidR="005D389F" w:rsidRPr="00DB6D77">
        <w:rPr>
          <w:rFonts w:ascii="Roboto" w:hAnsi="Roboto" w:cs="Times"/>
          <w:sz w:val="18"/>
          <w:szCs w:val="18"/>
        </w:rPr>
        <w:t xml:space="preserve"> </w:t>
      </w:r>
      <w:r w:rsidRPr="00DB6D77">
        <w:rPr>
          <w:rFonts w:ascii="Roboto" w:hAnsi="Roboto" w:cs="Times"/>
          <w:sz w:val="18"/>
          <w:szCs w:val="18"/>
        </w:rPr>
        <w:t>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5C5E035" w14:textId="2EFEEBE8"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w:t>
      </w:r>
      <w:r w:rsidR="0043207B">
        <w:rPr>
          <w:rFonts w:ascii="Roboto" w:hAnsi="Roboto"/>
          <w:sz w:val="18"/>
          <w:szCs w:val="18"/>
          <w:lang w:val="en-US"/>
        </w:rPr>
        <w:t>.</w:t>
      </w:r>
      <w:r w:rsidRPr="00945228">
        <w:rPr>
          <w:rFonts w:ascii="Roboto" w:hAnsi="Roboto"/>
          <w:sz w:val="18"/>
          <w:szCs w:val="18"/>
          <w:lang w:val="en-US"/>
        </w:rPr>
        <w:t>).</w:t>
      </w:r>
    </w:p>
    <w:p w14:paraId="33371BE2" w14:textId="61A83BE9"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w:t>
      </w:r>
      <w:del w:id="2" w:author="Stendahl, John" w:date="2024-03-11T17:43:00Z">
        <w:r w:rsidRPr="00945228" w:rsidDel="00EF11AE">
          <w:rPr>
            <w:rFonts w:ascii="Roboto" w:hAnsi="Roboto"/>
            <w:sz w:val="18"/>
            <w:szCs w:val="18"/>
            <w:lang w:val="en-US"/>
          </w:rPr>
          <w:delText xml:space="preserve"> University</w:delText>
        </w:r>
      </w:del>
      <w:r w:rsidRPr="00945228">
        <w:rPr>
          <w:rFonts w:ascii="Roboto" w:hAnsi="Roboto"/>
          <w:sz w:val="18"/>
          <w:szCs w:val="18"/>
          <w:lang w:val="en-US"/>
        </w:rPr>
        <w:t xml:space="preserve">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12" w:history="1">
        <w:r w:rsidRPr="00DB6D77">
          <w:rPr>
            <w:rStyle w:val="Hyperlink"/>
            <w:rFonts w:ascii="Roboto" w:hAnsi="Roboto" w:cs="Times New Roman"/>
            <w:sz w:val="18"/>
            <w:szCs w:val="18"/>
            <w:lang w:val="fr-FR"/>
          </w:rPr>
          <w:t>cho@bwh.harvard.edu</w:t>
        </w:r>
      </w:hyperlink>
    </w:p>
    <w:p w14:paraId="7FDDF878" w14:textId="069ADBE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Tel</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617-732-5685</w:t>
      </w:r>
    </w:p>
    <w:p w14:paraId="0191FDB2" w14:textId="7DF2CC7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Fax</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617-264-5265</w:t>
      </w:r>
    </w:p>
    <w:p w14:paraId="58BE50EE" w14:textId="77777777" w:rsidR="001D711A" w:rsidRPr="005D389F" w:rsidRDefault="001D711A" w:rsidP="001D711A">
      <w:pPr>
        <w:spacing w:line="480" w:lineRule="auto"/>
        <w:rPr>
          <w:rFonts w:ascii="Roboto" w:hAnsi="Roboto"/>
          <w:b/>
          <w:bCs/>
          <w:sz w:val="18"/>
          <w:szCs w:val="18"/>
          <w:lang w:val="fr-FR"/>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39D1FF2" w:rsidR="001D711A" w:rsidRPr="00164A03" w:rsidRDefault="001D711A" w:rsidP="001D711A">
      <w:pPr>
        <w:pStyle w:val="Ingenafstand"/>
        <w:rPr>
          <w:rFonts w:ascii="Roboto" w:hAnsi="Roboto" w:cs="Times New Roman"/>
          <w:sz w:val="18"/>
          <w:szCs w:val="18"/>
          <w:rPrChange w:id="3" w:author="Christoffer Vissing" w:date="2024-03-18T13:04:00Z">
            <w:rPr>
              <w:rFonts w:ascii="Roboto" w:hAnsi="Roboto" w:cs="Times New Roman"/>
              <w:sz w:val="18"/>
              <w:szCs w:val="18"/>
              <w:lang w:val="da-DK"/>
            </w:rPr>
          </w:rPrChange>
        </w:rPr>
      </w:pPr>
      <w:r w:rsidRPr="00164A03">
        <w:rPr>
          <w:rFonts w:ascii="Roboto" w:hAnsi="Roboto" w:cs="Times New Roman"/>
          <w:sz w:val="18"/>
          <w:szCs w:val="18"/>
          <w:rPrChange w:id="4" w:author="Christoffer Vissing" w:date="2024-03-18T13:04:00Z">
            <w:rPr>
              <w:rFonts w:ascii="Roboto" w:hAnsi="Roboto" w:cs="Times New Roman"/>
              <w:sz w:val="18"/>
              <w:szCs w:val="18"/>
              <w:lang w:val="da-DK"/>
            </w:rPr>
          </w:rPrChange>
        </w:rPr>
        <w:t xml:space="preserve">Email: </w:t>
      </w:r>
      <w:r>
        <w:fldChar w:fldCharType="begin"/>
      </w:r>
      <w:r w:rsidRPr="00164A03">
        <w:instrText>HYPERLINK "mailto:christoffer.rasmus.vissing.01@regionh"</w:instrText>
      </w:r>
      <w:r>
        <w:fldChar w:fldCharType="separate"/>
      </w:r>
      <w:r w:rsidR="00EF6167" w:rsidRPr="00164A03">
        <w:rPr>
          <w:rStyle w:val="Hyperlink"/>
          <w:rFonts w:ascii="Roboto" w:hAnsi="Roboto" w:cs="Times New Roman"/>
          <w:sz w:val="18"/>
          <w:szCs w:val="18"/>
          <w:rPrChange w:id="5" w:author="Christoffer Vissing" w:date="2024-03-18T13:04:00Z">
            <w:rPr>
              <w:rStyle w:val="Hyperlink"/>
              <w:rFonts w:ascii="Roboto" w:hAnsi="Roboto" w:cs="Times New Roman"/>
              <w:sz w:val="18"/>
              <w:szCs w:val="18"/>
              <w:lang w:val="da-DK"/>
            </w:rPr>
          </w:rPrChange>
        </w:rPr>
        <w:t>christoffer.rasmus.vissing.01@regionh</w:t>
      </w:r>
      <w:r>
        <w:rPr>
          <w:rStyle w:val="Hyperlink"/>
          <w:rFonts w:ascii="Roboto" w:hAnsi="Roboto" w:cs="Times New Roman"/>
          <w:sz w:val="18"/>
          <w:szCs w:val="18"/>
          <w:lang w:val="da-DK"/>
        </w:rPr>
        <w:fldChar w:fldCharType="end"/>
      </w:r>
      <w:r w:rsidRPr="00164A03">
        <w:rPr>
          <w:rFonts w:ascii="Roboto" w:hAnsi="Roboto" w:cs="Times New Roman"/>
          <w:sz w:val="18"/>
          <w:szCs w:val="18"/>
          <w:rPrChange w:id="6" w:author="Christoffer Vissing" w:date="2024-03-18T13:04:00Z">
            <w:rPr>
              <w:rFonts w:ascii="Roboto" w:hAnsi="Roboto" w:cs="Times New Roman"/>
              <w:sz w:val="18"/>
              <w:szCs w:val="18"/>
              <w:lang w:val="da-DK"/>
            </w:rPr>
          </w:rPrChange>
        </w:rPr>
        <w:t>.dk</w:t>
      </w:r>
    </w:p>
    <w:p w14:paraId="7FDB389F" w14:textId="5BC6EE47" w:rsidR="001D711A" w:rsidRPr="00A56582" w:rsidRDefault="001D711A" w:rsidP="001D711A">
      <w:pPr>
        <w:pStyle w:val="Ingenafstand"/>
        <w:rPr>
          <w:rFonts w:ascii="Roboto" w:hAnsi="Roboto" w:cs="Times New Roman"/>
          <w:sz w:val="18"/>
          <w:szCs w:val="18"/>
        </w:rPr>
      </w:pPr>
      <w:r w:rsidRPr="00A56582">
        <w:rPr>
          <w:rFonts w:ascii="Roboto" w:hAnsi="Roboto" w:cs="Times New Roman"/>
          <w:sz w:val="18"/>
          <w:szCs w:val="18"/>
        </w:rPr>
        <w:t>Tel: +45 20 86 63 96</w:t>
      </w:r>
      <w:r w:rsidR="00F15144" w:rsidRPr="00A56582">
        <w:rPr>
          <w:rFonts w:ascii="Roboto" w:hAnsi="Roboto" w:cs="Times New Roman"/>
          <w:sz w:val="18"/>
          <w:szCs w:val="18"/>
        </w:rPr>
        <w:t xml:space="preserve"> / </w:t>
      </w:r>
      <w:r w:rsidR="00F15144" w:rsidRPr="00A56582">
        <w:rPr>
          <w:rFonts w:ascii="Roboto" w:hAnsi="Roboto"/>
          <w:sz w:val="18"/>
          <w:szCs w:val="18"/>
        </w:rPr>
        <w:t>+1 857-707-2233</w:t>
      </w:r>
    </w:p>
    <w:p w14:paraId="18183449" w14:textId="77777777" w:rsidR="001D711A" w:rsidRPr="00A56582"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268039C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EF6167">
        <w:rPr>
          <w:rFonts w:ascii="Roboto" w:hAnsi="Roboto"/>
          <w:sz w:val="18"/>
          <w:szCs w:val="18"/>
          <w:lang w:val="en-US"/>
        </w:rPr>
        <w:t>343</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01B72AA"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397258">
        <w:rPr>
          <w:rFonts w:ascii="Roboto" w:hAnsi="Roboto"/>
          <w:sz w:val="18"/>
          <w:szCs w:val="18"/>
          <w:lang w:val="en-US"/>
        </w:rPr>
        <w:t>3355</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4D1434">
          <w:footerReference w:type="even" r:id="rId13"/>
          <w:footerReference w:type="default" r:id="rId14"/>
          <w:pgSz w:w="12240" w:h="15840"/>
          <w:pgMar w:top="1440" w:right="1440" w:bottom="992" w:left="1259" w:header="720" w:footer="720" w:gutter="0"/>
          <w:cols w:space="720"/>
          <w:titlePg/>
          <w:docGrid w:linePitch="360"/>
        </w:sectPr>
      </w:pPr>
      <w:bookmarkStart w:id="7"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694188"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commentRangeStart w:id="8"/>
      <w:r w:rsidR="00AE61C5" w:rsidRPr="00945228">
        <w:rPr>
          <w:rFonts w:ascii="Roboto" w:hAnsi="Roboto"/>
          <w:sz w:val="22"/>
          <w:szCs w:val="22"/>
          <w:lang w:val="en-US"/>
        </w:rPr>
        <w:t>genetic</w:t>
      </w:r>
      <w:r w:rsidR="00B970ED">
        <w:rPr>
          <w:rFonts w:ascii="Roboto" w:hAnsi="Roboto"/>
          <w:sz w:val="22"/>
          <w:szCs w:val="22"/>
          <w:lang w:val="en-US"/>
        </w:rPr>
        <w:t xml:space="preserve"> </w:t>
      </w:r>
      <w:r w:rsidR="00473475">
        <w:rPr>
          <w:rFonts w:ascii="Roboto" w:hAnsi="Roboto"/>
          <w:sz w:val="22"/>
          <w:szCs w:val="22"/>
          <w:lang w:val="en-US"/>
        </w:rPr>
        <w:t>s</w:t>
      </w:r>
      <w:r w:rsidR="00B970ED">
        <w:rPr>
          <w:rFonts w:ascii="Roboto" w:hAnsi="Roboto"/>
          <w:sz w:val="22"/>
          <w:szCs w:val="22"/>
          <w:lang w:val="en-US"/>
        </w:rPr>
        <w:t>ubstrate</w:t>
      </w:r>
      <w:r w:rsidR="00AE61C5" w:rsidRPr="00945228">
        <w:rPr>
          <w:rFonts w:ascii="Roboto" w:hAnsi="Roboto"/>
          <w:sz w:val="22"/>
          <w:szCs w:val="22"/>
          <w:lang w:val="en-US"/>
        </w:rPr>
        <w:t xml:space="preserve"> </w:t>
      </w:r>
      <w:commentRangeEnd w:id="8"/>
      <w:r w:rsidR="002B6FD8">
        <w:rPr>
          <w:rStyle w:val="Kommentarhenvisning"/>
          <w:lang w:val="en-US" w:eastAsia="en-US"/>
        </w:rPr>
        <w:commentReference w:id="8"/>
      </w:r>
      <w:r w:rsidR="00AE61C5" w:rsidRPr="00945228">
        <w:rPr>
          <w:rFonts w:ascii="Roboto" w:hAnsi="Roboto"/>
          <w:sz w:val="22"/>
          <w:szCs w:val="22"/>
          <w:lang w:val="en-US"/>
        </w:rPr>
        <w:t>have been identified</w:t>
      </w:r>
      <w:r w:rsidR="00317261">
        <w:rPr>
          <w:rFonts w:ascii="Roboto" w:hAnsi="Roboto"/>
          <w:sz w:val="22"/>
          <w:szCs w:val="22"/>
          <w:lang w:val="en-US"/>
        </w:rPr>
        <w:t xml:space="preserve"> </w:t>
      </w:r>
      <w:r w:rsidR="002609A5" w:rsidRPr="00945228">
        <w:rPr>
          <w:rFonts w:ascii="Roboto" w:hAnsi="Roboto"/>
          <w:sz w:val="22"/>
          <w:szCs w:val="22"/>
          <w:lang w:val="en-US"/>
        </w:rPr>
        <w:t>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w:t>
      </w:r>
      <w:r w:rsidR="008C0952">
        <w:rPr>
          <w:rFonts w:ascii="Roboto" w:hAnsi="Roboto"/>
          <w:sz w:val="22"/>
          <w:szCs w:val="22"/>
          <w:lang w:val="en-US"/>
        </w:rPr>
        <w:t>particularly</w:t>
      </w:r>
      <w:r w:rsidR="00B970ED">
        <w:rPr>
          <w:rFonts w:ascii="Roboto" w:hAnsi="Roboto"/>
          <w:sz w:val="22"/>
          <w:szCs w:val="22"/>
          <w:lang w:val="en-US"/>
        </w:rPr>
        <w:t xml:space="preserve"> </w:t>
      </w:r>
      <w:r w:rsidR="00754B2F">
        <w:rPr>
          <w:rFonts w:ascii="Roboto" w:hAnsi="Roboto"/>
          <w:sz w:val="22"/>
          <w:szCs w:val="22"/>
          <w:lang w:val="en-US"/>
        </w:rPr>
        <w:t>regarding</w:t>
      </w:r>
      <w:r w:rsidR="00797C2D">
        <w:rPr>
          <w:rFonts w:ascii="Roboto" w:hAnsi="Roboto"/>
          <w:sz w:val="22"/>
          <w:szCs w:val="22"/>
          <w:lang w:val="en-US"/>
        </w:rPr>
        <w:t xml:space="preserve"> </w:t>
      </w:r>
      <w:r w:rsidR="00317261">
        <w:rPr>
          <w:rFonts w:ascii="Roboto" w:hAnsi="Roboto"/>
          <w:sz w:val="22"/>
          <w:szCs w:val="22"/>
          <w:lang w:val="en-US"/>
        </w:rPr>
        <w:t xml:space="preserve">the </w:t>
      </w:r>
      <w:r w:rsidR="000C5E36">
        <w:rPr>
          <w:rFonts w:ascii="Roboto" w:hAnsi="Roboto"/>
          <w:sz w:val="22"/>
          <w:szCs w:val="22"/>
          <w:lang w:val="en-US"/>
        </w:rPr>
        <w:t xml:space="preserve">impact and sequence </w:t>
      </w:r>
      <w:r w:rsidR="008E1D94">
        <w:rPr>
          <w:rFonts w:ascii="Roboto" w:hAnsi="Roboto"/>
          <w:sz w:val="22"/>
          <w:szCs w:val="22"/>
          <w:lang w:val="en-US"/>
        </w:rPr>
        <w:t>of cardiovascular comorbidities</w:t>
      </w:r>
      <w:r w:rsidR="00B970ED">
        <w:rPr>
          <w:rFonts w:ascii="Roboto" w:hAnsi="Roboto"/>
          <w:sz w:val="22"/>
          <w:szCs w:val="22"/>
          <w:lang w:val="en-US"/>
        </w:rPr>
        <w:t xml:space="preserve"> </w:t>
      </w:r>
      <w:r w:rsidR="000C5E36">
        <w:rPr>
          <w:rFonts w:ascii="Roboto" w:hAnsi="Roboto"/>
          <w:sz w:val="22"/>
          <w:szCs w:val="22"/>
          <w:lang w:val="en-US"/>
        </w:rPr>
        <w:t xml:space="preserve">and </w:t>
      </w:r>
      <w:r w:rsidR="00B970ED" w:rsidRPr="0064335B">
        <w:rPr>
          <w:rFonts w:ascii="Roboto" w:hAnsi="Roboto"/>
          <w:sz w:val="22"/>
          <w:szCs w:val="22"/>
          <w:lang w:val="en-US"/>
        </w:rPr>
        <w:t>events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78163A42"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317261">
        <w:rPr>
          <w:rFonts w:ascii="Roboto" w:hAnsi="Roboto"/>
          <w:sz w:val="22"/>
          <w:szCs w:val="22"/>
          <w:lang w:val="en-US"/>
        </w:rPr>
        <w:t>influence</w:t>
      </w:r>
      <w:r w:rsidR="00DD7732">
        <w:rPr>
          <w:rFonts w:ascii="Roboto" w:hAnsi="Roboto"/>
          <w:sz w:val="22"/>
          <w:szCs w:val="22"/>
          <w:lang w:val="en-US"/>
        </w:rPr>
        <w:t xml:space="preserve"> of </w:t>
      </w:r>
      <w:ins w:id="9" w:author="Christoffer Vissing" w:date="2024-03-18T11:51:00Z">
        <w:r w:rsidR="002B6FD8">
          <w:rPr>
            <w:rFonts w:ascii="Roboto" w:hAnsi="Roboto"/>
            <w:sz w:val="22"/>
            <w:szCs w:val="22"/>
            <w:lang w:val="en-US"/>
          </w:rPr>
          <w:t xml:space="preserve">the </w:t>
        </w:r>
      </w:ins>
      <w:r w:rsidR="00DD7732">
        <w:rPr>
          <w:rFonts w:ascii="Roboto" w:hAnsi="Roboto"/>
          <w:sz w:val="22"/>
          <w:szCs w:val="22"/>
          <w:lang w:val="en-US"/>
        </w:rPr>
        <w:t xml:space="preserve">genetic </w:t>
      </w:r>
      <w:del w:id="10" w:author="Christoffer Vissing" w:date="2024-03-18T11:51:00Z">
        <w:r w:rsidR="00DD7732" w:rsidDel="002B6FD8">
          <w:rPr>
            <w:rFonts w:ascii="Roboto" w:hAnsi="Roboto"/>
            <w:sz w:val="22"/>
            <w:szCs w:val="22"/>
            <w:lang w:val="en-US"/>
          </w:rPr>
          <w:delText xml:space="preserve">status </w:delText>
        </w:r>
      </w:del>
      <w:ins w:id="11" w:author="Christoffer Vissing" w:date="2024-03-18T11:51:00Z">
        <w:r w:rsidR="002B6FD8">
          <w:rPr>
            <w:rFonts w:ascii="Roboto" w:hAnsi="Roboto"/>
            <w:sz w:val="22"/>
            <w:szCs w:val="22"/>
            <w:lang w:val="en-US"/>
          </w:rPr>
          <w:t>classification</w:t>
        </w:r>
        <w:r w:rsidR="002B6FD8">
          <w:rPr>
            <w:rFonts w:ascii="Roboto" w:hAnsi="Roboto"/>
            <w:sz w:val="22"/>
            <w:szCs w:val="22"/>
            <w:lang w:val="en-US"/>
          </w:rPr>
          <w:t xml:space="preserve"> </w:t>
        </w:r>
      </w:ins>
      <w:r w:rsidR="000C5E36">
        <w:rPr>
          <w:rFonts w:ascii="Roboto" w:hAnsi="Roboto"/>
          <w:sz w:val="22"/>
          <w:szCs w:val="22"/>
          <w:lang w:val="en-US"/>
        </w:rPr>
        <w:t>and</w:t>
      </w:r>
      <w:r w:rsidR="00DD7732">
        <w:rPr>
          <w:rFonts w:ascii="Roboto" w:hAnsi="Roboto"/>
          <w:sz w:val="22"/>
          <w:szCs w:val="22"/>
          <w:lang w:val="en-US"/>
        </w:rPr>
        <w:t xml:space="preserve">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2384E541"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0C5E36">
        <w:rPr>
          <w:rFonts w:ascii="Roboto" w:hAnsi="Roboto"/>
          <w:sz w:val="22"/>
          <w:szCs w:val="22"/>
          <w:lang w:val="en-US"/>
        </w:rPr>
        <w:t>, p&lt;0.001</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AE6F82">
        <w:rPr>
          <w:rFonts w:ascii="Roboto" w:hAnsi="Roboto"/>
          <w:sz w:val="22"/>
          <w:szCs w:val="22"/>
          <w:lang w:val="en-US"/>
        </w:rPr>
        <w:t xml:space="preserve"> (ASI)</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AE6F82">
        <w:rPr>
          <w:rFonts w:ascii="Roboto" w:hAnsi="Roboto"/>
          <w:sz w:val="22"/>
          <w:szCs w:val="22"/>
          <w:lang w:val="en-US"/>
        </w:rPr>
        <w:t xml:space="preserve"> (ASI ratio </w:t>
      </w:r>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AE6F82">
        <w:rPr>
          <w:rFonts w:ascii="Roboto" w:hAnsi="Roboto"/>
          <w:sz w:val="22"/>
          <w:szCs w:val="22"/>
          <w:lang w:val="en-US"/>
        </w:rPr>
        <w:t xml:space="preserve"> (ASI ratio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r w:rsidR="00F54EFA" w:rsidRPr="00907D0E">
        <w:rPr>
          <w:rFonts w:ascii="Roboto" w:hAnsi="Roboto"/>
          <w:sz w:val="22"/>
          <w:szCs w:val="22"/>
          <w:lang w:val="en-US"/>
        </w:rPr>
        <w:t xml:space="preserve"> and ventricular arrhythmias</w:t>
      </w:r>
      <w:r w:rsidR="00AE6F82">
        <w:rPr>
          <w:rFonts w:ascii="Roboto" w:hAnsi="Roboto"/>
          <w:sz w:val="22"/>
          <w:szCs w:val="22"/>
          <w:lang w:val="en-US"/>
        </w:rPr>
        <w:t xml:space="preserve"> (ASI ratio </w:t>
      </w:r>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r w:rsidR="00AE60F7" w:rsidRPr="00907D0E">
        <w:rPr>
          <w:rFonts w:ascii="Roboto" w:hAnsi="Roboto"/>
          <w:sz w:val="22"/>
          <w:szCs w:val="22"/>
          <w:lang w:val="en-US"/>
        </w:rPr>
        <w:t>.</w:t>
      </w:r>
      <w:r w:rsidR="006A5983" w:rsidRPr="00907D0E">
        <w:rPr>
          <w:rFonts w:ascii="Roboto" w:hAnsi="Roboto"/>
          <w:sz w:val="22"/>
          <w:szCs w:val="22"/>
          <w:lang w:val="en-US"/>
        </w:rPr>
        <w:t xml:space="preserve"> </w:t>
      </w:r>
      <w:r w:rsidR="0036707C">
        <w:rPr>
          <w:rFonts w:ascii="Roboto" w:hAnsi="Roboto"/>
          <w:sz w:val="22"/>
          <w:szCs w:val="22"/>
          <w:lang w:val="en-US"/>
        </w:rPr>
        <w:t>The</w:t>
      </w:r>
      <w:r w:rsidR="000C5E36">
        <w:rPr>
          <w:rFonts w:ascii="Roboto" w:hAnsi="Roboto"/>
          <w:sz w:val="22"/>
          <w:szCs w:val="22"/>
          <w:lang w:val="en-US"/>
        </w:rPr>
        <w:t>re was almost double the</w:t>
      </w:r>
      <w:r w:rsidR="0036707C">
        <w:rPr>
          <w:rFonts w:ascii="Roboto" w:hAnsi="Roboto"/>
          <w:sz w:val="22"/>
          <w:szCs w:val="22"/>
          <w:lang w:val="en-US"/>
        </w:rPr>
        <w:t xml:space="preserve"> risk </w:t>
      </w:r>
      <w:r w:rsidR="0004277A">
        <w:rPr>
          <w:rFonts w:ascii="Roboto" w:hAnsi="Roboto"/>
          <w:sz w:val="22"/>
          <w:szCs w:val="22"/>
          <w:lang w:val="en-US"/>
        </w:rPr>
        <w:t xml:space="preserve">of HCM-related </w:t>
      </w:r>
      <w:commentRangeStart w:id="12"/>
      <w:r w:rsidR="0004277A">
        <w:rPr>
          <w:rFonts w:ascii="Roboto" w:hAnsi="Roboto"/>
          <w:sz w:val="22"/>
          <w:szCs w:val="22"/>
          <w:lang w:val="en-US"/>
        </w:rPr>
        <w:t>death (</w:t>
      </w:r>
      <w:ins w:id="13" w:author="Christoffer Vissing" w:date="2024-03-18T14:27:00Z">
        <w:r w:rsidR="00AF7DF8">
          <w:rPr>
            <w:rFonts w:ascii="Roboto" w:hAnsi="Roboto"/>
            <w:sz w:val="22"/>
            <w:szCs w:val="22"/>
            <w:lang w:val="en-US"/>
          </w:rPr>
          <w:t xml:space="preserve">death due to </w:t>
        </w:r>
      </w:ins>
      <w:r w:rsidR="0036707C" w:rsidRPr="00BE00B8">
        <w:rPr>
          <w:rFonts w:ascii="Roboto" w:hAnsi="Roboto"/>
          <w:sz w:val="22"/>
          <w:szCs w:val="22"/>
          <w:lang w:val="en-US"/>
        </w:rPr>
        <w:t>sudden cardiac death, heart failure</w:t>
      </w:r>
      <w:r w:rsidR="0004277A">
        <w:rPr>
          <w:rFonts w:ascii="Roboto" w:hAnsi="Roboto"/>
          <w:sz w:val="22"/>
          <w:szCs w:val="22"/>
          <w:lang w:val="en-US"/>
        </w:rPr>
        <w:t xml:space="preserve"> or</w:t>
      </w:r>
      <w:r w:rsidR="0036707C">
        <w:rPr>
          <w:rFonts w:ascii="Roboto" w:hAnsi="Roboto"/>
          <w:sz w:val="22"/>
          <w:szCs w:val="22"/>
          <w:lang w:val="en-US"/>
        </w:rPr>
        <w:t xml:space="preserve"> </w:t>
      </w:r>
      <w:r w:rsidR="0036707C" w:rsidRPr="00BE00B8">
        <w:rPr>
          <w:rFonts w:ascii="Roboto" w:hAnsi="Roboto"/>
          <w:sz w:val="22"/>
          <w:szCs w:val="22"/>
          <w:lang w:val="en-US"/>
        </w:rPr>
        <w:t>stroke</w:t>
      </w:r>
      <w:commentRangeEnd w:id="12"/>
      <w:r w:rsidR="002B6FD8">
        <w:rPr>
          <w:rStyle w:val="Kommentarhenvisning"/>
          <w:lang w:val="en-US" w:eastAsia="en-US"/>
        </w:rPr>
        <w:commentReference w:id="12"/>
      </w:r>
      <w:r w:rsidR="0004277A">
        <w:rPr>
          <w:rFonts w:ascii="Roboto" w:hAnsi="Roboto"/>
          <w:sz w:val="22"/>
          <w:szCs w:val="22"/>
          <w:lang w:val="en-US"/>
        </w:rPr>
        <w:t xml:space="preserve">)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w:t>
      </w:r>
      <w:r w:rsidR="00703EA6">
        <w:rPr>
          <w:rFonts w:ascii="Roboto" w:hAnsi="Roboto"/>
          <w:sz w:val="22"/>
          <w:szCs w:val="22"/>
          <w:lang w:val="en-US"/>
        </w:rPr>
        <w:t xml:space="preserve"> (HR 1.75 [CI 1.26-2.55])</w:t>
      </w:r>
      <w:r w:rsidR="0036707C" w:rsidRPr="00907D0E">
        <w:rPr>
          <w:rFonts w:ascii="Roboto" w:hAnsi="Roboto"/>
          <w:sz w:val="22"/>
          <w:szCs w:val="22"/>
          <w:lang w:val="en-US"/>
        </w:rPr>
        <w:t xml:space="preserve">. </w:t>
      </w:r>
    </w:p>
    <w:p w14:paraId="7F6E1E76" w14:textId="5CD097AE" w:rsidR="00FF4CC9" w:rsidRDefault="00AE6F82" w:rsidP="000B140C">
      <w:pPr>
        <w:spacing w:line="360" w:lineRule="auto"/>
        <w:rPr>
          <w:rFonts w:ascii="Roboto" w:hAnsi="Roboto"/>
          <w:sz w:val="22"/>
          <w:szCs w:val="22"/>
          <w:lang w:val="en-US"/>
        </w:rPr>
      </w:pPr>
      <w:r>
        <w:rPr>
          <w:rFonts w:ascii="Roboto" w:hAnsi="Roboto"/>
          <w:sz w:val="22"/>
          <w:szCs w:val="22"/>
          <w:lang w:val="en-US"/>
        </w:rPr>
        <w:t>In time-to-event analysis</w:t>
      </w:r>
      <w:r w:rsidR="000C5E36">
        <w:rPr>
          <w:rFonts w:ascii="Roboto" w:hAnsi="Roboto"/>
          <w:sz w:val="22"/>
          <w:szCs w:val="22"/>
          <w:lang w:val="en-US"/>
        </w:rPr>
        <w:t>,</w:t>
      </w:r>
      <w:r w:rsidR="00B970ED">
        <w:rPr>
          <w:rFonts w:ascii="Roboto" w:hAnsi="Roboto"/>
          <w:sz w:val="22"/>
          <w:szCs w:val="22"/>
          <w:lang w:val="en-US"/>
        </w:rPr>
        <w:t xml:space="preserve"> a</w:t>
      </w:r>
      <w:r w:rsidR="00D803C7">
        <w:rPr>
          <w:rFonts w:ascii="Roboto" w:hAnsi="Roboto"/>
          <w:sz w:val="22"/>
          <w:szCs w:val="22"/>
          <w:lang w:val="en-US"/>
        </w:rPr>
        <w:t>trial fibrillation</w:t>
      </w:r>
      <w:r w:rsidR="00945228">
        <w:rPr>
          <w:rFonts w:ascii="Roboto" w:hAnsi="Roboto"/>
          <w:sz w:val="22"/>
          <w:szCs w:val="22"/>
          <w:lang w:val="en-US"/>
        </w:rPr>
        <w:t xml:space="preserve"> </w:t>
      </w:r>
      <w:r w:rsidR="00B970ED">
        <w:rPr>
          <w:rFonts w:ascii="Roboto" w:hAnsi="Roboto"/>
          <w:sz w:val="22"/>
          <w:szCs w:val="22"/>
          <w:lang w:val="en-US"/>
        </w:rPr>
        <w:t>was associated with</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8E5B00">
        <w:rPr>
          <w:rFonts w:ascii="Roboto" w:hAnsi="Roboto"/>
          <w:sz w:val="22"/>
          <w:szCs w:val="22"/>
          <w:lang w:val="en-US"/>
        </w:rPr>
        <w:t>The</w:t>
      </w:r>
      <w:commentRangeStart w:id="14"/>
      <w:r w:rsidR="008E5B00">
        <w:rPr>
          <w:rFonts w:ascii="Roboto" w:hAnsi="Roboto"/>
          <w:sz w:val="22"/>
          <w:szCs w:val="22"/>
          <w:lang w:val="en-US"/>
        </w:rPr>
        <w:t xml:space="preserve"> detrimental effects of </w:t>
      </w:r>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r w:rsidR="008E5B00">
        <w:rPr>
          <w:rFonts w:ascii="Roboto" w:hAnsi="Roboto"/>
          <w:sz w:val="22"/>
          <w:szCs w:val="22"/>
          <w:lang w:val="en-US"/>
        </w:rPr>
        <w:t xml:space="preserve"> for </w:t>
      </w:r>
      <w:r w:rsidR="000C5E36">
        <w:rPr>
          <w:rFonts w:ascii="Roboto" w:hAnsi="Roboto"/>
          <w:sz w:val="22"/>
          <w:szCs w:val="22"/>
          <w:lang w:val="en-US"/>
        </w:rPr>
        <w:t xml:space="preserve">leading to these </w:t>
      </w:r>
      <w:r w:rsidR="008E5B00">
        <w:rPr>
          <w:rFonts w:ascii="Roboto" w:hAnsi="Roboto"/>
          <w:sz w:val="22"/>
          <w:szCs w:val="22"/>
          <w:lang w:val="en-US"/>
        </w:rPr>
        <w:t>outcomes</w:t>
      </w:r>
      <w:commentRangeEnd w:id="14"/>
      <w:r w:rsidR="00E916D0">
        <w:rPr>
          <w:rStyle w:val="Kommentarhenvisning"/>
          <w:lang w:val="en-US" w:eastAsia="en-US"/>
        </w:rPr>
        <w:commentReference w:id="14"/>
      </w:r>
      <w:r w:rsidR="008E5B00">
        <w:rPr>
          <w:rFonts w:ascii="Roboto" w:hAnsi="Roboto"/>
          <w:sz w:val="22"/>
          <w:szCs w:val="22"/>
          <w:lang w:val="en-US"/>
        </w:rPr>
        <w:t xml:space="preserve"> </w:t>
      </w:r>
      <w:r w:rsidR="009577E5">
        <w:rPr>
          <w:rFonts w:ascii="Roboto" w:hAnsi="Roboto"/>
          <w:sz w:val="22"/>
          <w:szCs w:val="22"/>
          <w:lang w:val="en-US"/>
        </w:rPr>
        <w:t xml:space="preserve">were </w:t>
      </w:r>
      <w:r w:rsidR="008E5B00">
        <w:rPr>
          <w:rFonts w:ascii="Roboto" w:hAnsi="Roboto"/>
          <w:sz w:val="22"/>
          <w:szCs w:val="22"/>
          <w:lang w:val="en-US"/>
        </w:rPr>
        <w:t xml:space="preserve">approximately twice as high in </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 versus non-</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r w:rsidR="009E41E7">
        <w:rPr>
          <w:rFonts w:ascii="Roboto" w:hAnsi="Roboto"/>
          <w:sz w:val="22"/>
          <w:szCs w:val="22"/>
          <w:lang w:val="en-US"/>
        </w:rPr>
        <w:t>.</w:t>
      </w:r>
      <w:r w:rsidR="00D803C7">
        <w:rPr>
          <w:rFonts w:ascii="Roboto" w:hAnsi="Roboto"/>
          <w:sz w:val="22"/>
          <w:szCs w:val="22"/>
          <w:lang w:val="en-US"/>
        </w:rPr>
        <w:t xml:space="preserve"> </w:t>
      </w:r>
      <w:r w:rsidR="00B970ED">
        <w:rPr>
          <w:rFonts w:ascii="Roboto" w:hAnsi="Roboto"/>
          <w:sz w:val="22"/>
          <w:szCs w:val="22"/>
          <w:lang w:val="en-US"/>
        </w:rPr>
        <w:t xml:space="preserve">Obesity, hypertension, and LV obstruction were not associated with </w:t>
      </w:r>
      <w:r w:rsidR="009577E5">
        <w:rPr>
          <w:rFonts w:ascii="Roboto" w:hAnsi="Roboto"/>
          <w:sz w:val="22"/>
          <w:szCs w:val="22"/>
          <w:lang w:val="en-US"/>
        </w:rPr>
        <w:t>advanced</w:t>
      </w:r>
      <w:r w:rsidR="00B970ED">
        <w:rPr>
          <w:rFonts w:ascii="Roboto" w:hAnsi="Roboto"/>
          <w:sz w:val="22"/>
          <w:szCs w:val="22"/>
          <w:lang w:val="en-US"/>
        </w:rPr>
        <w:t xml:space="preserve"> heart failure, stroke, ventricular arrhythmias</w:t>
      </w:r>
      <w:r w:rsidR="00245B74">
        <w:rPr>
          <w:rFonts w:ascii="Roboto" w:hAnsi="Roboto"/>
          <w:sz w:val="22"/>
          <w:szCs w:val="22"/>
          <w:lang w:val="en-US"/>
        </w:rPr>
        <w:t>,</w:t>
      </w:r>
      <w:r w:rsidR="00B970ED">
        <w:rPr>
          <w:rFonts w:ascii="Roboto" w:hAnsi="Roboto"/>
          <w:sz w:val="22"/>
          <w:szCs w:val="22"/>
          <w:lang w:val="en-US"/>
        </w:rPr>
        <w:t xml:space="preserve"> or death</w:t>
      </w:r>
      <w:r w:rsidR="00A56582">
        <w:rPr>
          <w:rFonts w:ascii="Roboto" w:hAnsi="Roboto"/>
          <w:sz w:val="22"/>
          <w:szCs w:val="22"/>
          <w:lang w:val="en-US"/>
        </w:rPr>
        <w:t>.</w:t>
      </w:r>
    </w:p>
    <w:p w14:paraId="72D090CF" w14:textId="48983BAA" w:rsidR="00F775AF" w:rsidRDefault="001D711A" w:rsidP="002707A5">
      <w:pPr>
        <w:spacing w:line="360" w:lineRule="auto"/>
        <w:rPr>
          <w:rFonts w:ascii="Roboto" w:hAnsi="Roboto"/>
          <w:sz w:val="22"/>
          <w:szCs w:val="22"/>
          <w:lang w:val="en-US"/>
        </w:rPr>
      </w:pPr>
      <w:r w:rsidRPr="00907D0E">
        <w:rPr>
          <w:rFonts w:ascii="Roboto" w:hAnsi="Roboto"/>
          <w:b/>
          <w:bCs/>
          <w:i/>
          <w:iCs/>
          <w:sz w:val="22"/>
          <w:szCs w:val="22"/>
          <w:lang w:val="en-US"/>
        </w:rPr>
        <w:t>Conclusions</w:t>
      </w:r>
      <w:r w:rsidRPr="00907D0E">
        <w:rPr>
          <w:rFonts w:ascii="Roboto" w:hAnsi="Roboto"/>
          <w:sz w:val="22"/>
          <w:szCs w:val="22"/>
          <w:lang w:val="en-US"/>
        </w:rPr>
        <w:t>:</w:t>
      </w:r>
      <w:r w:rsidR="00B96EAC">
        <w:rPr>
          <w:rFonts w:ascii="Roboto" w:hAnsi="Roboto"/>
          <w:sz w:val="22"/>
          <w:szCs w:val="22"/>
          <w:lang w:val="en-US"/>
        </w:rPr>
        <w:t xml:space="preserve"> </w:t>
      </w:r>
      <w:r w:rsidR="009577E5">
        <w:rPr>
          <w:rFonts w:ascii="Roboto" w:hAnsi="Roboto"/>
          <w:sz w:val="22"/>
          <w:szCs w:val="22"/>
          <w:lang w:val="en-US"/>
        </w:rPr>
        <w:t>The genetic substrate</w:t>
      </w:r>
      <w:r w:rsidR="00235157">
        <w:rPr>
          <w:rFonts w:ascii="Roboto" w:hAnsi="Roboto"/>
          <w:sz w:val="22"/>
          <w:szCs w:val="22"/>
          <w:lang w:val="en-US"/>
        </w:rPr>
        <w:t xml:space="preserve"> </w:t>
      </w:r>
      <w:r w:rsidR="009577E5">
        <w:rPr>
          <w:rFonts w:ascii="Roboto" w:hAnsi="Roboto"/>
          <w:sz w:val="22"/>
          <w:szCs w:val="22"/>
          <w:lang w:val="en-US"/>
        </w:rPr>
        <w:t>of</w:t>
      </w:r>
      <w:r w:rsidR="00235157">
        <w:rPr>
          <w:rFonts w:ascii="Roboto" w:hAnsi="Roboto"/>
          <w:sz w:val="22"/>
          <w:szCs w:val="22"/>
          <w:lang w:val="en-US"/>
        </w:rPr>
        <w:t xml:space="preserve"> patients with HCM </w:t>
      </w:r>
      <w:r w:rsidR="00FE6DAB">
        <w:rPr>
          <w:rFonts w:ascii="Roboto" w:hAnsi="Roboto"/>
          <w:sz w:val="22"/>
          <w:szCs w:val="22"/>
          <w:lang w:val="en-US"/>
        </w:rPr>
        <w:t>influence</w:t>
      </w:r>
      <w:ins w:id="15" w:author="Christoffer Vissing" w:date="2024-03-18T11:52:00Z">
        <w:r w:rsidR="002B6FD8">
          <w:rPr>
            <w:rFonts w:ascii="Roboto" w:hAnsi="Roboto"/>
            <w:sz w:val="22"/>
            <w:szCs w:val="22"/>
            <w:lang w:val="en-US"/>
          </w:rPr>
          <w:t>d</w:t>
        </w:r>
      </w:ins>
      <w:del w:id="16" w:author="Christoffer Vissing" w:date="2024-03-18T11:52:00Z">
        <w:r w:rsidR="00FE6DAB" w:rsidDel="002B6FD8">
          <w:rPr>
            <w:rFonts w:ascii="Roboto" w:hAnsi="Roboto"/>
            <w:sz w:val="22"/>
            <w:szCs w:val="22"/>
            <w:lang w:val="en-US"/>
          </w:rPr>
          <w:delText>s</w:delText>
        </w:r>
      </w:del>
      <w:r w:rsidR="00FE6DAB">
        <w:rPr>
          <w:rFonts w:ascii="Roboto" w:hAnsi="Roboto"/>
          <w:sz w:val="22"/>
          <w:szCs w:val="22"/>
          <w:lang w:val="en-US"/>
        </w:rPr>
        <w:t xml:space="preserve"> </w:t>
      </w:r>
      <w:r w:rsidR="00100B81">
        <w:rPr>
          <w:rFonts w:ascii="Roboto" w:hAnsi="Roboto"/>
          <w:sz w:val="22"/>
          <w:szCs w:val="22"/>
          <w:lang w:val="en-US"/>
        </w:rPr>
        <w:t>clinical course</w:t>
      </w:r>
      <w:r w:rsidR="00B34297">
        <w:rPr>
          <w:rFonts w:ascii="Roboto" w:hAnsi="Roboto"/>
          <w:sz w:val="22"/>
          <w:szCs w:val="22"/>
          <w:lang w:val="en-US"/>
        </w:rPr>
        <w:t xml:space="preserve"> and</w:t>
      </w:r>
      <w:r w:rsidR="009577E5">
        <w:rPr>
          <w:rFonts w:ascii="Roboto" w:hAnsi="Roboto"/>
          <w:sz w:val="22"/>
          <w:szCs w:val="22"/>
          <w:lang w:val="en-US"/>
        </w:rPr>
        <w:t xml:space="preserve"> the</w:t>
      </w:r>
      <w:r w:rsidR="00B34297">
        <w:rPr>
          <w:rFonts w:ascii="Roboto" w:hAnsi="Roboto"/>
          <w:sz w:val="22"/>
          <w:szCs w:val="22"/>
          <w:lang w:val="en-US"/>
        </w:rPr>
        <w:t xml:space="preserve"> </w:t>
      </w:r>
      <w:r w:rsidR="009577E5">
        <w:rPr>
          <w:rFonts w:ascii="Roboto" w:hAnsi="Roboto"/>
          <w:sz w:val="22"/>
          <w:szCs w:val="22"/>
          <w:lang w:val="en-US"/>
        </w:rPr>
        <w:t>impact</w:t>
      </w:r>
      <w:r w:rsidR="00FE6DAB">
        <w:rPr>
          <w:rFonts w:ascii="Roboto" w:hAnsi="Roboto"/>
          <w:sz w:val="22"/>
          <w:szCs w:val="22"/>
          <w:lang w:val="en-US"/>
        </w:rPr>
        <w:t xml:space="preserve"> of</w:t>
      </w:r>
      <w:r w:rsidR="00100B81">
        <w:rPr>
          <w:rFonts w:ascii="Roboto" w:hAnsi="Roboto"/>
          <w:sz w:val="22"/>
          <w:szCs w:val="22"/>
          <w:lang w:val="en-US"/>
        </w:rPr>
        <w:t xml:space="preserve"> cardiovascular comorbidities</w:t>
      </w:r>
      <w:r w:rsidR="000C5E36">
        <w:rPr>
          <w:rFonts w:ascii="Roboto" w:hAnsi="Roboto"/>
          <w:sz w:val="22"/>
          <w:szCs w:val="22"/>
          <w:lang w:val="en-US"/>
        </w:rPr>
        <w:t xml:space="preserve"> on adverse outcomes</w:t>
      </w:r>
      <w:r w:rsidR="00B96EAC">
        <w:rPr>
          <w:rFonts w:ascii="Roboto" w:hAnsi="Roboto"/>
          <w:sz w:val="22"/>
          <w:szCs w:val="22"/>
          <w:lang w:val="en-US"/>
        </w:rPr>
        <w:t xml:space="preserve">. </w:t>
      </w:r>
      <w:bookmarkEnd w:id="7"/>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r w:rsidR="0036707C">
        <w:rPr>
          <w:rFonts w:ascii="Roboto" w:hAnsi="Roboto"/>
          <w:sz w:val="22"/>
          <w:szCs w:val="22"/>
          <w:lang w:val="en-US"/>
        </w:rPr>
        <w:t>,</w:t>
      </w:r>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r w:rsidR="0036707C">
        <w:rPr>
          <w:rFonts w:ascii="Roboto" w:hAnsi="Roboto"/>
          <w:sz w:val="22"/>
          <w:szCs w:val="22"/>
          <w:lang w:val="en-US"/>
        </w:rPr>
        <w:t>HCM but not associated with excess risk of serious adverse events</w:t>
      </w:r>
      <w:r w:rsidR="00FE6DAB">
        <w:rPr>
          <w:rFonts w:ascii="Roboto" w:hAnsi="Roboto"/>
          <w:sz w:val="22"/>
          <w:szCs w:val="22"/>
          <w:lang w:val="en-US"/>
        </w:rPr>
        <w:t>.</w:t>
      </w:r>
      <w:r w:rsidR="008C0952">
        <w:rPr>
          <w:rFonts w:ascii="Roboto" w:hAnsi="Roboto"/>
          <w:sz w:val="22"/>
          <w:szCs w:val="22"/>
          <w:lang w:val="en-US"/>
        </w:rPr>
        <w:t xml:space="preserve"> </w:t>
      </w:r>
      <w:proofErr w:type="spellStart"/>
      <w:r w:rsidR="008C0952">
        <w:rPr>
          <w:rFonts w:ascii="Roboto" w:hAnsi="Roboto"/>
          <w:sz w:val="22"/>
          <w:szCs w:val="22"/>
          <w:lang w:val="en-US"/>
        </w:rPr>
        <w:t>S</w:t>
      </w:r>
      <w:r w:rsidR="00100B81">
        <w:rPr>
          <w:rFonts w:ascii="Roboto" w:hAnsi="Roboto"/>
          <w:sz w:val="22"/>
          <w:szCs w:val="22"/>
          <w:lang w:val="en-US"/>
        </w:rPr>
        <w:t>arcomeric</w:t>
      </w:r>
      <w:proofErr w:type="spellEnd"/>
      <w:r w:rsidR="00100B81">
        <w:rPr>
          <w:rFonts w:ascii="Roboto" w:hAnsi="Roboto"/>
          <w:sz w:val="22"/>
          <w:szCs w:val="22"/>
          <w:lang w:val="en-US"/>
        </w:rPr>
        <w:t xml:space="preserve"> HCM </w:t>
      </w:r>
      <w:r w:rsidR="008C0952">
        <w:rPr>
          <w:rFonts w:ascii="Roboto" w:hAnsi="Roboto"/>
          <w:sz w:val="22"/>
          <w:szCs w:val="22"/>
          <w:lang w:val="en-US"/>
        </w:rPr>
        <w:t xml:space="preserve">was </w:t>
      </w:r>
      <w:r w:rsidR="00FE6DAB">
        <w:rPr>
          <w:rFonts w:ascii="Roboto" w:hAnsi="Roboto"/>
          <w:sz w:val="22"/>
          <w:szCs w:val="22"/>
          <w:lang w:val="en-US"/>
        </w:rPr>
        <w:t>associate</w:t>
      </w:r>
      <w:r w:rsidR="008C0952">
        <w:rPr>
          <w:rFonts w:ascii="Roboto" w:hAnsi="Roboto"/>
          <w:sz w:val="22"/>
          <w:szCs w:val="22"/>
          <w:lang w:val="en-US"/>
        </w:rPr>
        <w:t>d</w:t>
      </w:r>
      <w:r w:rsidR="00FE6DAB">
        <w:rPr>
          <w:rFonts w:ascii="Roboto" w:hAnsi="Roboto"/>
          <w:sz w:val="22"/>
          <w:szCs w:val="22"/>
          <w:lang w:val="en-US"/>
        </w:rPr>
        <w:t xml:space="preserve"> with</w:t>
      </w:r>
      <w:r w:rsidR="008E5B00">
        <w:rPr>
          <w:rFonts w:ascii="Roboto" w:hAnsi="Roboto"/>
          <w:sz w:val="22"/>
          <w:szCs w:val="22"/>
          <w:lang w:val="en-US"/>
        </w:rPr>
        <w:t xml:space="preserve"> </w:t>
      </w:r>
      <w:del w:id="17" w:author="Helms, Adam" w:date="2024-02-24T11:09:00Z">
        <w:r w:rsidR="008E5B00" w:rsidDel="00E916D0">
          <w:rPr>
            <w:rFonts w:ascii="Roboto" w:hAnsi="Roboto"/>
            <w:sz w:val="22"/>
            <w:szCs w:val="22"/>
            <w:lang w:val="en-US"/>
          </w:rPr>
          <w:delText xml:space="preserve">more </w:delText>
        </w:r>
      </w:del>
      <w:ins w:id="18" w:author="Helms, Adam" w:date="2024-02-24T11:09:00Z">
        <w:r w:rsidR="00E916D0">
          <w:rPr>
            <w:rFonts w:ascii="Roboto" w:hAnsi="Roboto"/>
            <w:sz w:val="22"/>
            <w:szCs w:val="22"/>
            <w:lang w:val="en-US"/>
          </w:rPr>
          <w:t xml:space="preserve">greater risk of </w:t>
        </w:r>
      </w:ins>
      <w:r w:rsidR="008E5B00">
        <w:rPr>
          <w:rFonts w:ascii="Roboto" w:hAnsi="Roboto"/>
          <w:sz w:val="22"/>
          <w:szCs w:val="22"/>
          <w:lang w:val="en-US"/>
        </w:rPr>
        <w:t xml:space="preserve">severe heart failure, arrhythmias, </w:t>
      </w:r>
      <w:del w:id="19" w:author="Helms, Adam" w:date="2024-02-24T11:09:00Z">
        <w:r w:rsidR="008C0952" w:rsidDel="00E916D0">
          <w:rPr>
            <w:rFonts w:ascii="Roboto" w:hAnsi="Roboto"/>
            <w:sz w:val="22"/>
            <w:szCs w:val="22"/>
            <w:lang w:val="en-US"/>
          </w:rPr>
          <w:delText xml:space="preserve">higher risk of </w:delText>
        </w:r>
      </w:del>
      <w:r w:rsidR="008C0952">
        <w:rPr>
          <w:rFonts w:ascii="Roboto" w:hAnsi="Roboto"/>
          <w:sz w:val="22"/>
          <w:szCs w:val="22"/>
          <w:lang w:val="en-US"/>
        </w:rPr>
        <w:t xml:space="preserve">HCM-related mortality, and </w:t>
      </w:r>
      <w:commentRangeStart w:id="20"/>
      <w:r w:rsidR="008C0952">
        <w:rPr>
          <w:rFonts w:ascii="Roboto" w:hAnsi="Roboto"/>
          <w:sz w:val="22"/>
          <w:szCs w:val="22"/>
          <w:lang w:val="en-US"/>
        </w:rPr>
        <w:t>worse outcomes related to atrial fibrillation and LV systolic dysfunction</w:t>
      </w:r>
      <w:commentRangeEnd w:id="20"/>
      <w:r w:rsidR="00E916D0">
        <w:rPr>
          <w:rStyle w:val="Kommentarhenvisning"/>
          <w:lang w:val="en-US" w:eastAsia="en-US"/>
        </w:rPr>
        <w:commentReference w:id="20"/>
      </w:r>
      <w:r w:rsidR="008C0952">
        <w:rPr>
          <w:rFonts w:ascii="Roboto" w:hAnsi="Roboto"/>
          <w:sz w:val="22"/>
          <w:szCs w:val="22"/>
          <w:lang w:val="en-US"/>
        </w:rPr>
        <w:t>.</w:t>
      </w:r>
      <w:r w:rsidR="00703EA6">
        <w:rPr>
          <w:rFonts w:ascii="Roboto" w:hAnsi="Roboto"/>
          <w:sz w:val="22"/>
          <w:szCs w:val="22"/>
          <w:lang w:val="en-US"/>
        </w:rPr>
        <w:t xml:space="preserve"> </w:t>
      </w:r>
      <w:r w:rsidR="00703EA6" w:rsidRPr="008C0952">
        <w:rPr>
          <w:rFonts w:ascii="Roboto" w:hAnsi="Roboto"/>
          <w:sz w:val="22"/>
          <w:szCs w:val="22"/>
          <w:lang w:val="en-US"/>
        </w:rPr>
        <w:t xml:space="preserve">These findings have implications </w:t>
      </w:r>
      <w:r w:rsidR="008C0952">
        <w:rPr>
          <w:rFonts w:ascii="Roboto" w:hAnsi="Roboto"/>
          <w:sz w:val="22"/>
          <w:szCs w:val="22"/>
          <w:lang w:val="en-US"/>
        </w:rPr>
        <w:t>for</w:t>
      </w:r>
      <w:r w:rsidR="008C0952" w:rsidRPr="008C0952">
        <w:rPr>
          <w:rFonts w:ascii="Roboto" w:hAnsi="Roboto"/>
          <w:sz w:val="22"/>
          <w:szCs w:val="22"/>
          <w:lang w:val="en-US"/>
        </w:rPr>
        <w:t xml:space="preserve"> </w:t>
      </w:r>
      <w:r w:rsidR="00703EA6" w:rsidRPr="008C0952">
        <w:rPr>
          <w:rFonts w:ascii="Roboto" w:hAnsi="Roboto"/>
          <w:sz w:val="22"/>
          <w:szCs w:val="22"/>
          <w:lang w:val="en-US"/>
        </w:rPr>
        <w:t xml:space="preserve">risk stratification and </w:t>
      </w:r>
      <w:r w:rsidR="008C0952">
        <w:rPr>
          <w:rFonts w:ascii="Roboto" w:hAnsi="Roboto"/>
          <w:sz w:val="22"/>
          <w:szCs w:val="22"/>
          <w:lang w:val="en-US"/>
        </w:rPr>
        <w:t>managing</w:t>
      </w:r>
      <w:r w:rsidR="008E5B00">
        <w:rPr>
          <w:rFonts w:ascii="Roboto" w:hAnsi="Roboto"/>
          <w:sz w:val="22"/>
          <w:szCs w:val="22"/>
          <w:lang w:val="en-US"/>
        </w:rPr>
        <w:t xml:space="preserve"> patients according to gen</w:t>
      </w:r>
      <w:r w:rsidR="008C0952">
        <w:rPr>
          <w:rFonts w:ascii="Roboto" w:hAnsi="Roboto"/>
          <w:sz w:val="22"/>
          <w:szCs w:val="22"/>
          <w:lang w:val="en-US"/>
        </w:rPr>
        <w:t xml:space="preserve">otype </w:t>
      </w:r>
      <w:r w:rsidR="008E5B00">
        <w:rPr>
          <w:rFonts w:ascii="Roboto" w:hAnsi="Roboto"/>
          <w:sz w:val="22"/>
          <w:szCs w:val="22"/>
          <w:lang w:val="en-US"/>
        </w:rPr>
        <w:t>and comorbidities</w:t>
      </w:r>
      <w:r w:rsidR="00703EA6" w:rsidRPr="008C0952">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252B1D19" w:rsidR="00F4254E" w:rsidRDefault="008B3566" w:rsidP="00201C66">
      <w:pPr>
        <w:pStyle w:val="Listeafsnit"/>
        <w:numPr>
          <w:ilvl w:val="0"/>
          <w:numId w:val="21"/>
        </w:numPr>
        <w:spacing w:line="480" w:lineRule="auto"/>
        <w:rPr>
          <w:rFonts w:ascii="Roboto" w:hAnsi="Roboto"/>
          <w:sz w:val="22"/>
          <w:szCs w:val="22"/>
        </w:rPr>
      </w:pPr>
      <w:commentRangeStart w:id="21"/>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del w:id="22" w:author="Christoffer Vissing" w:date="2024-03-18T11:52:00Z">
        <w:r w:rsidR="0062278A" w:rsidDel="002B6FD8">
          <w:rPr>
            <w:rFonts w:ascii="Roboto" w:hAnsi="Roboto"/>
            <w:sz w:val="22"/>
            <w:szCs w:val="22"/>
          </w:rPr>
          <w:delText xml:space="preserve">and </w:delText>
        </w:r>
        <w:r w:rsidR="007D6F28" w:rsidDel="002B6FD8">
          <w:rPr>
            <w:rFonts w:ascii="Roboto" w:hAnsi="Roboto"/>
            <w:sz w:val="22"/>
            <w:szCs w:val="22"/>
          </w:rPr>
          <w:delText xml:space="preserve">non-sarcomeric </w:delText>
        </w:r>
      </w:del>
      <w:r w:rsidR="007D6F28">
        <w:rPr>
          <w:rFonts w:ascii="Roboto" w:hAnsi="Roboto"/>
          <w:sz w:val="22"/>
          <w:szCs w:val="22"/>
        </w:rPr>
        <w:t>hypertrophic cardiomyopathy (HCM</w:t>
      </w:r>
      <w:r w:rsidR="00F4254E">
        <w:rPr>
          <w:rFonts w:ascii="Roboto" w:hAnsi="Roboto"/>
          <w:sz w:val="22"/>
          <w:szCs w:val="22"/>
        </w:rPr>
        <w:t>)</w:t>
      </w:r>
      <w:r>
        <w:rPr>
          <w:rFonts w:ascii="Roboto" w:hAnsi="Roboto"/>
          <w:sz w:val="22"/>
          <w:szCs w:val="22"/>
        </w:rPr>
        <w:t xml:space="preserve"> </w:t>
      </w:r>
      <w:ins w:id="23" w:author="Christoffer Vissing" w:date="2024-03-18T11:52:00Z">
        <w:r w:rsidR="00290C27">
          <w:rPr>
            <w:rFonts w:ascii="Roboto" w:hAnsi="Roboto"/>
            <w:sz w:val="22"/>
            <w:szCs w:val="22"/>
          </w:rPr>
          <w:t>are diagnosed 15</w:t>
        </w:r>
      </w:ins>
      <w:ins w:id="24" w:author="Christoffer Vissing" w:date="2024-03-18T14:29:00Z">
        <w:r w:rsidR="00AF7DF8">
          <w:rPr>
            <w:rFonts w:ascii="Roboto" w:hAnsi="Roboto"/>
            <w:sz w:val="22"/>
            <w:szCs w:val="22"/>
          </w:rPr>
          <w:t>-</w:t>
        </w:r>
      </w:ins>
      <w:ins w:id="25" w:author="Christoffer Vissing" w:date="2024-03-18T11:52:00Z">
        <w:r w:rsidR="00290C27">
          <w:rPr>
            <w:rFonts w:ascii="Roboto" w:hAnsi="Roboto"/>
            <w:sz w:val="22"/>
            <w:szCs w:val="22"/>
          </w:rPr>
          <w:t xml:space="preserve">20 </w:t>
        </w:r>
      </w:ins>
      <w:ins w:id="26" w:author="Christoffer Vissing" w:date="2024-03-18T11:53:00Z">
        <w:r w:rsidR="00290C27">
          <w:rPr>
            <w:rFonts w:ascii="Roboto" w:hAnsi="Roboto"/>
            <w:sz w:val="22"/>
            <w:szCs w:val="22"/>
          </w:rPr>
          <w:t>years before patients with non-</w:t>
        </w:r>
        <w:proofErr w:type="spellStart"/>
        <w:r w:rsidR="00290C27">
          <w:rPr>
            <w:rFonts w:ascii="Roboto" w:hAnsi="Roboto"/>
            <w:sz w:val="22"/>
            <w:szCs w:val="22"/>
          </w:rPr>
          <w:t>sarcomeric</w:t>
        </w:r>
        <w:proofErr w:type="spellEnd"/>
        <w:r w:rsidR="00290C27">
          <w:rPr>
            <w:rFonts w:ascii="Roboto" w:hAnsi="Roboto"/>
            <w:sz w:val="22"/>
            <w:szCs w:val="22"/>
          </w:rPr>
          <w:t xml:space="preserve"> HCM and </w:t>
        </w:r>
      </w:ins>
      <w:r>
        <w:rPr>
          <w:rFonts w:ascii="Roboto" w:hAnsi="Roboto"/>
          <w:sz w:val="22"/>
          <w:szCs w:val="22"/>
        </w:rPr>
        <w:t xml:space="preserve">have </w:t>
      </w:r>
      <w:del w:id="27" w:author="Christoffer Vissing" w:date="2024-03-18T11:53:00Z">
        <w:r w:rsidDel="00290C27">
          <w:rPr>
            <w:rFonts w:ascii="Roboto" w:hAnsi="Roboto"/>
            <w:sz w:val="22"/>
            <w:szCs w:val="22"/>
          </w:rPr>
          <w:delText xml:space="preserve">different </w:delText>
        </w:r>
      </w:del>
      <w:ins w:id="28" w:author="Christoffer Vissing" w:date="2024-03-18T11:53:00Z">
        <w:r w:rsidR="00290C27">
          <w:rPr>
            <w:rFonts w:ascii="Roboto" w:hAnsi="Roboto"/>
            <w:sz w:val="22"/>
            <w:szCs w:val="22"/>
          </w:rPr>
          <w:t>worse</w:t>
        </w:r>
        <w:r w:rsidR="00290C27">
          <w:rPr>
            <w:rFonts w:ascii="Roboto" w:hAnsi="Roboto"/>
            <w:sz w:val="22"/>
            <w:szCs w:val="22"/>
          </w:rPr>
          <w:t xml:space="preserve"> </w:t>
        </w:r>
      </w:ins>
      <w:r>
        <w:rPr>
          <w:rFonts w:ascii="Roboto" w:hAnsi="Roboto"/>
          <w:sz w:val="22"/>
          <w:szCs w:val="22"/>
        </w:rPr>
        <w:t>clinical trajectories</w:t>
      </w:r>
      <w:r w:rsidR="00F4254E">
        <w:rPr>
          <w:rFonts w:ascii="Roboto" w:hAnsi="Roboto"/>
          <w:sz w:val="22"/>
          <w:szCs w:val="22"/>
        </w:rPr>
        <w:t>.</w:t>
      </w:r>
    </w:p>
    <w:p w14:paraId="6431026B" w14:textId="387097C8"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21"/>
      <w:r w:rsidR="00706A97">
        <w:rPr>
          <w:rStyle w:val="Kommentarhenvisning"/>
        </w:rPr>
        <w:commentReference w:id="21"/>
      </w:r>
    </w:p>
    <w:p w14:paraId="47369C09" w14:textId="0D68942B"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w:t>
      </w:r>
      <w:del w:id="29" w:author="Christoffer Vissing" w:date="2024-03-18T11:53:00Z">
        <w:r w:rsidDel="00290C27">
          <w:rPr>
            <w:rFonts w:ascii="Roboto" w:hAnsi="Roboto"/>
            <w:sz w:val="22"/>
            <w:szCs w:val="22"/>
          </w:rPr>
          <w:delText xml:space="preserve">but </w:delText>
        </w:r>
      </w:del>
      <w:ins w:id="30" w:author="Christoffer Vissing" w:date="2024-03-18T11:53:00Z">
        <w:r w:rsidR="00290C27">
          <w:rPr>
            <w:rFonts w:ascii="Roboto" w:hAnsi="Roboto"/>
            <w:sz w:val="22"/>
            <w:szCs w:val="22"/>
          </w:rPr>
          <w:t>and</w:t>
        </w:r>
        <w:r w:rsidR="00290C27">
          <w:rPr>
            <w:rFonts w:ascii="Roboto" w:hAnsi="Roboto"/>
            <w:sz w:val="22"/>
            <w:szCs w:val="22"/>
          </w:rPr>
          <w:t xml:space="preserve"> </w:t>
        </w:r>
      </w:ins>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4E5306FF"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 xml:space="preserve">cardiac arrhythmias and LV </w:t>
      </w:r>
      <w:r w:rsidR="008C0952">
        <w:rPr>
          <w:rFonts w:ascii="Roboto" w:hAnsi="Roboto"/>
          <w:sz w:val="22"/>
          <w:szCs w:val="22"/>
        </w:rPr>
        <w:t xml:space="preserve">systolic </w:t>
      </w:r>
      <w:r w:rsidR="00201C66" w:rsidRPr="00201C66">
        <w:rPr>
          <w:rFonts w:ascii="Roboto" w:hAnsi="Roboto"/>
          <w:sz w:val="22"/>
          <w:szCs w:val="22"/>
        </w:rPr>
        <w:t>dysfunction</w:t>
      </w:r>
      <w:r>
        <w:rPr>
          <w:rFonts w:ascii="Roboto" w:hAnsi="Roboto"/>
          <w:sz w:val="22"/>
          <w:szCs w:val="22"/>
        </w:rPr>
        <w:t xml:space="preserve"> </w:t>
      </w:r>
      <w:del w:id="31" w:author="Christoffer Vissing" w:date="2024-03-18T11:54:00Z">
        <w:r w:rsidR="008B3566" w:rsidDel="00290C27">
          <w:rPr>
            <w:rFonts w:ascii="Roboto" w:hAnsi="Roboto"/>
            <w:sz w:val="22"/>
            <w:szCs w:val="22"/>
          </w:rPr>
          <w:delText>is</w:delText>
        </w:r>
        <w:r w:rsidDel="00290C27">
          <w:rPr>
            <w:rFonts w:ascii="Roboto" w:hAnsi="Roboto"/>
            <w:sz w:val="22"/>
            <w:szCs w:val="22"/>
          </w:rPr>
          <w:delText xml:space="preserve"> </w:delText>
        </w:r>
      </w:del>
      <w:ins w:id="32" w:author="Christoffer Vissing" w:date="2024-03-18T11:54:00Z">
        <w:r w:rsidR="00290C27">
          <w:rPr>
            <w:rFonts w:ascii="Roboto" w:hAnsi="Roboto"/>
            <w:sz w:val="22"/>
            <w:szCs w:val="22"/>
          </w:rPr>
          <w:t>are</w:t>
        </w:r>
        <w:r w:rsidR="00290C27">
          <w:rPr>
            <w:rFonts w:ascii="Roboto" w:hAnsi="Roboto"/>
            <w:sz w:val="22"/>
            <w:szCs w:val="22"/>
          </w:rPr>
          <w:t xml:space="preserve"> </w:t>
        </w:r>
      </w:ins>
      <w:r>
        <w:rPr>
          <w:rFonts w:ascii="Roboto" w:hAnsi="Roboto"/>
          <w:sz w:val="22"/>
          <w:szCs w:val="22"/>
        </w:rPr>
        <w:t>appropriate</w:t>
      </w:r>
      <w:r w:rsidR="00201C66" w:rsidRPr="00201C66">
        <w:rPr>
          <w:rFonts w:ascii="Roboto" w:hAnsi="Roboto"/>
          <w:sz w:val="22"/>
          <w:szCs w:val="22"/>
        </w:rPr>
        <w:t>.</w:t>
      </w:r>
    </w:p>
    <w:p w14:paraId="141C577E" w14:textId="3BD617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risk stratification</w:t>
      </w:r>
      <w:ins w:id="33" w:author="Christoffer Vissing" w:date="2024-03-18T11:54:00Z">
        <w:r w:rsidR="00290C27">
          <w:rPr>
            <w:rFonts w:ascii="Roboto" w:hAnsi="Roboto"/>
            <w:sz w:val="22"/>
            <w:szCs w:val="22"/>
          </w:rPr>
          <w:t>,</w:t>
        </w:r>
      </w:ins>
      <w:r w:rsidR="00201C66" w:rsidRPr="00D8498A">
        <w:rPr>
          <w:rFonts w:ascii="Roboto" w:hAnsi="Roboto"/>
          <w:sz w:val="22"/>
          <w:szCs w:val="22"/>
        </w:rPr>
        <w:t xml:space="preserve"> </w:t>
      </w:r>
      <w:del w:id="34" w:author="Christoffer Vissing" w:date="2024-03-18T11:54:00Z">
        <w:r w:rsidR="00201C66" w:rsidRPr="00D8498A" w:rsidDel="00290C27">
          <w:rPr>
            <w:rFonts w:ascii="Roboto" w:hAnsi="Roboto"/>
            <w:sz w:val="22"/>
            <w:szCs w:val="22"/>
          </w:rPr>
          <w:delText xml:space="preserve">and </w:delText>
        </w:r>
      </w:del>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ins w:id="35" w:author="Christoffer Vissing" w:date="2024-03-18T11:55:00Z">
        <w:r w:rsidR="00290C27" w:rsidRPr="00290C27">
          <w:rPr>
            <w:rFonts w:ascii="Roboto" w:hAnsi="Roboto"/>
            <w:sz w:val="22"/>
            <w:szCs w:val="22"/>
          </w:rPr>
          <w:t xml:space="preserve"> </w:t>
        </w:r>
        <w:r w:rsidR="00290C27">
          <w:rPr>
            <w:rFonts w:ascii="Roboto" w:hAnsi="Roboto"/>
            <w:sz w:val="22"/>
            <w:szCs w:val="22"/>
          </w:rPr>
          <w:t>and may justify differentiated follow-up</w:t>
        </w:r>
      </w:ins>
      <w:r w:rsidR="00696138">
        <w:rPr>
          <w:rFonts w:ascii="Roboto" w:hAnsi="Roboto"/>
          <w:sz w:val="22"/>
          <w:szCs w:val="22"/>
        </w:rPr>
        <w:t>.</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06CB7F0D" w14:textId="591137F4" w:rsidR="00397258" w:rsidRPr="00391E8B" w:rsidRDefault="00397258" w:rsidP="00201C66">
      <w:pPr>
        <w:spacing w:line="480" w:lineRule="auto"/>
        <w:rPr>
          <w:rFonts w:ascii="Roboto" w:hAnsi="Roboto"/>
          <w:sz w:val="22"/>
          <w:szCs w:val="22"/>
          <w:lang w:val="en-US"/>
        </w:rPr>
      </w:pPr>
      <w:r>
        <w:rPr>
          <w:rFonts w:ascii="Roboto" w:hAnsi="Roboto"/>
          <w:sz w:val="22"/>
          <w:szCs w:val="22"/>
          <w:lang w:val="en-US"/>
        </w:rPr>
        <w:t>SCD = Sudden cardiac death</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0C84012B"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w:t>
      </w:r>
      <w:commentRangeStart w:id="36"/>
      <w:commentRangeStart w:id="37"/>
      <w:del w:id="38" w:author="Christoffer Vissing" w:date="2024-03-18T14:30:00Z">
        <w:r w:rsidR="00705B1C" w:rsidRPr="00391E8B" w:rsidDel="00AF7DF8">
          <w:rPr>
            <w:rFonts w:ascii="Roboto" w:hAnsi="Roboto"/>
            <w:sz w:val="22"/>
            <w:szCs w:val="22"/>
            <w:lang w:val="en-US"/>
          </w:rPr>
          <w:delText>unexplained</w:delText>
        </w:r>
        <w:r w:rsidRPr="00391E8B" w:rsidDel="00AF7DF8">
          <w:rPr>
            <w:rFonts w:ascii="Roboto" w:hAnsi="Roboto"/>
            <w:sz w:val="22"/>
            <w:szCs w:val="22"/>
            <w:lang w:val="en-US"/>
          </w:rPr>
          <w:delText xml:space="preserve"> </w:delText>
        </w:r>
        <w:commentRangeEnd w:id="36"/>
        <w:r w:rsidR="001A603B" w:rsidDel="00AF7DF8">
          <w:rPr>
            <w:rStyle w:val="Kommentarhenvisning"/>
            <w:lang w:val="en-US" w:eastAsia="en-US"/>
          </w:rPr>
          <w:commentReference w:id="36"/>
        </w:r>
        <w:commentRangeEnd w:id="37"/>
        <w:r w:rsidR="00F76D41" w:rsidDel="00AF7DF8">
          <w:rPr>
            <w:rStyle w:val="Kommentarhenvisning"/>
            <w:lang w:val="en-US" w:eastAsia="en-US"/>
          </w:rPr>
          <w:commentReference w:id="37"/>
        </w:r>
      </w:del>
      <w:r w:rsidRPr="00391E8B">
        <w:rPr>
          <w:rFonts w:ascii="Roboto" w:hAnsi="Roboto"/>
          <w:sz w:val="22"/>
          <w:szCs w:val="22"/>
          <w:lang w:val="en-US"/>
        </w:rPr>
        <w:t>left ventricular hypertrophy</w:t>
      </w:r>
      <w:ins w:id="39" w:author="Christoffer Vissing" w:date="2024-03-18T14:29:00Z">
        <w:r w:rsidR="00AF7DF8">
          <w:rPr>
            <w:rFonts w:ascii="Roboto" w:hAnsi="Roboto"/>
            <w:sz w:val="22"/>
            <w:szCs w:val="22"/>
            <w:lang w:val="en-US"/>
          </w:rPr>
          <w:t xml:space="preserve">, not explained by </w:t>
        </w:r>
      </w:ins>
      <w:ins w:id="40" w:author="Christoffer Vissing" w:date="2024-03-18T14:30:00Z">
        <w:r w:rsidR="00AF7DF8">
          <w:rPr>
            <w:rFonts w:ascii="Roboto" w:hAnsi="Roboto"/>
            <w:sz w:val="22"/>
            <w:szCs w:val="22"/>
            <w:lang w:val="en-US"/>
          </w:rPr>
          <w:t>an increased afterload</w:t>
        </w:r>
      </w:ins>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sidRPr="002845FC">
        <w:rPr>
          <w:rFonts w:ascii="Roboto" w:hAnsi="Roboto"/>
          <w:sz w:val="22"/>
          <w:szCs w:val="22"/>
          <w:lang w:val="en-US"/>
        </w:rPr>
        <w:instrText xml:space="preserve"> youn</w:instrText>
      </w:r>
      <w:r w:rsidR="0083228C">
        <w:rPr>
          <w:rFonts w:ascii="Roboto" w:hAnsi="Roboto"/>
          <w:sz w:val="22"/>
          <w:szCs w:val="22"/>
        </w:rPr>
        <w:instrText>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w:t>
      </w:r>
      <w:r w:rsidR="00245B74">
        <w:rPr>
          <w:rFonts w:ascii="Roboto" w:hAnsi="Roboto"/>
          <w:sz w:val="22"/>
          <w:szCs w:val="22"/>
          <w:lang w:val="en-US"/>
        </w:rPr>
        <w:t>Prior</w:t>
      </w:r>
      <w:r w:rsidR="00245B74" w:rsidRPr="00391E8B">
        <w:rPr>
          <w:rFonts w:ascii="Roboto" w:hAnsi="Roboto"/>
          <w:sz w:val="22"/>
          <w:szCs w:val="22"/>
          <w:lang w:val="en-US"/>
        </w:rPr>
        <w:t xml:space="preserve"> </w:t>
      </w:r>
      <w:r w:rsidRPr="00391E8B">
        <w:rPr>
          <w:rFonts w:ascii="Roboto" w:hAnsi="Roboto"/>
          <w:sz w:val="22"/>
          <w:szCs w:val="22"/>
          <w:lang w:val="en-US"/>
        </w:rPr>
        <w:t>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t>
      </w:r>
      <w:commentRangeStart w:id="41"/>
      <w:commentRangeStart w:id="42"/>
      <w:r w:rsidRPr="00391E8B">
        <w:rPr>
          <w:rFonts w:ascii="Roboto" w:hAnsi="Roboto"/>
          <w:sz w:val="22"/>
          <w:szCs w:val="22"/>
          <w:lang w:val="en-US"/>
        </w:rPr>
        <w:t>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commentRangeEnd w:id="41"/>
      <w:r w:rsidR="00F30EB7">
        <w:rPr>
          <w:rStyle w:val="Kommentarhenvisning"/>
          <w:lang w:val="en-US" w:eastAsia="en-US"/>
        </w:rPr>
        <w:commentReference w:id="41"/>
      </w:r>
      <w:commentRangeEnd w:id="42"/>
      <w:r w:rsidR="008D2FBA">
        <w:rPr>
          <w:rStyle w:val="Kommentarhenvisning"/>
          <w:lang w:val="en-US" w:eastAsia="en-US"/>
        </w:rPr>
        <w:commentReference w:id="42"/>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characterizing</w:t>
      </w:r>
      <w:r w:rsidR="00245B74">
        <w:rPr>
          <w:rFonts w:ascii="Roboto" w:hAnsi="Roboto"/>
          <w:sz w:val="22"/>
          <w:szCs w:val="22"/>
          <w:lang w:val="en-US"/>
        </w:rPr>
        <w:t xml:space="preserve"> longitudinal</w:t>
      </w:r>
      <w:r w:rsidR="00CA4258" w:rsidRPr="00391E8B">
        <w:rPr>
          <w:rFonts w:ascii="Roboto" w:hAnsi="Roboto"/>
          <w:sz w:val="22"/>
          <w:szCs w:val="22"/>
          <w:lang w:val="en-US"/>
        </w:rPr>
        <w:t xml:space="preserve"> </w:t>
      </w:r>
      <w:r w:rsidRPr="00391E8B">
        <w:rPr>
          <w:rFonts w:ascii="Roboto" w:hAnsi="Roboto"/>
          <w:sz w:val="22"/>
          <w:szCs w:val="22"/>
          <w:lang w:val="en-US"/>
        </w:rPr>
        <w:t xml:space="preserve">clinical </w:t>
      </w:r>
      <w:r w:rsidR="00245B74">
        <w:rPr>
          <w:rFonts w:ascii="Roboto" w:hAnsi="Roboto"/>
          <w:sz w:val="22"/>
          <w:szCs w:val="22"/>
          <w:lang w:val="en-US"/>
        </w:rPr>
        <w:t>course</w:t>
      </w:r>
      <w:r w:rsidRPr="00391E8B">
        <w:rPr>
          <w:rFonts w:ascii="Roboto" w:hAnsi="Roboto"/>
          <w:sz w:val="22"/>
          <w:szCs w:val="22"/>
          <w:lang w:val="en-US"/>
        </w:rPr>
        <w:t xml:space="preserve">. </w:t>
      </w:r>
      <w:commentRangeStart w:id="43"/>
      <w:r w:rsidRPr="00391E8B">
        <w:rPr>
          <w:rFonts w:ascii="Roboto" w:hAnsi="Roboto"/>
          <w:sz w:val="22"/>
          <w:szCs w:val="22"/>
          <w:lang w:val="en-US"/>
        </w:rPr>
        <w:t xml:space="preserve">By analyzing </w:t>
      </w:r>
      <w:commentRangeEnd w:id="43"/>
      <w:r w:rsidR="00111D48">
        <w:rPr>
          <w:rStyle w:val="Kommentarhenvisning"/>
          <w:lang w:val="en-US" w:eastAsia="en-US"/>
        </w:rPr>
        <w:commentReference w:id="43"/>
      </w:r>
      <w:r w:rsidRPr="00391E8B">
        <w:rPr>
          <w:rFonts w:ascii="Roboto" w:hAnsi="Roboto"/>
          <w:sz w:val="22"/>
          <w:szCs w:val="22"/>
          <w:lang w:val="en-US"/>
        </w:rPr>
        <w:t xml:space="preserve">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64C26F86"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r w:rsidR="005A18B9">
        <w:rPr>
          <w:rFonts w:ascii="Roboto" w:hAnsi="Roboto"/>
          <w:sz w:val="22"/>
          <w:szCs w:val="22"/>
          <w:lang w:val="en-US"/>
        </w:rPr>
        <w:t>2</w:t>
      </w:r>
      <w:r w:rsidR="001D711A" w:rsidRPr="00391E8B">
        <w:rPr>
          <w:rFonts w:ascii="Roboto" w:hAnsi="Roboto"/>
          <w:sz w:val="22"/>
          <w:szCs w:val="22"/>
          <w:lang w:val="en-US"/>
        </w:rPr>
        <w:t xml:space="preserve"> international</w:t>
      </w:r>
      <w:r w:rsidR="00241DE5">
        <w:rPr>
          <w:rFonts w:ascii="Roboto" w:hAnsi="Roboto"/>
          <w:sz w:val="22"/>
          <w:szCs w:val="22"/>
          <w:lang w:val="en-US"/>
        </w:rPr>
        <w:t xml:space="preserve"> </w:t>
      </w:r>
      <w:r w:rsidR="001D711A" w:rsidRPr="00391E8B">
        <w:rPr>
          <w:rFonts w:ascii="Roboto" w:hAnsi="Roboto"/>
          <w:sz w:val="22"/>
          <w:szCs w:val="22"/>
          <w:lang w:val="en-US"/>
        </w:rPr>
        <w:t xml:space="preserve">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4755EC80"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w:t>
      </w:r>
      <w:r w:rsidR="002845FC">
        <w:rPr>
          <w:rFonts w:ascii="Roboto" w:hAnsi="Roboto"/>
          <w:sz w:val="22"/>
          <w:szCs w:val="22"/>
          <w:lang w:val="en-US"/>
        </w:rPr>
        <w:t xml:space="preserve">with </w:t>
      </w:r>
      <w:commentRangeStart w:id="44"/>
      <w:r w:rsidR="002845FC">
        <w:rPr>
          <w:rFonts w:ascii="Roboto" w:hAnsi="Roboto"/>
          <w:sz w:val="22"/>
          <w:szCs w:val="22"/>
          <w:lang w:val="en-US"/>
        </w:rPr>
        <w:t>phenocopies of HCM</w:t>
      </w:r>
      <w:ins w:id="45" w:author="Christoffer Vissing" w:date="2024-03-18T14:31:00Z">
        <w:r w:rsidR="00AF7DF8">
          <w:rPr>
            <w:rFonts w:ascii="Roboto" w:hAnsi="Roboto"/>
            <w:sz w:val="22"/>
            <w:szCs w:val="22"/>
            <w:lang w:val="en-US"/>
          </w:rPr>
          <w:t xml:space="preserve"> (e.g., storage disorders)</w:t>
        </w:r>
      </w:ins>
      <w:r w:rsidR="002845FC">
        <w:rPr>
          <w:rFonts w:ascii="Roboto" w:hAnsi="Roboto"/>
          <w:sz w:val="22"/>
          <w:szCs w:val="22"/>
          <w:lang w:val="en-US"/>
        </w:rPr>
        <w:t xml:space="preserve"> </w:t>
      </w:r>
      <w:commentRangeEnd w:id="44"/>
      <w:r w:rsidR="002B6FD8">
        <w:rPr>
          <w:rStyle w:val="Kommentarhenvisning"/>
          <w:lang w:val="en-US" w:eastAsia="en-US"/>
        </w:rPr>
        <w:commentReference w:id="44"/>
      </w:r>
      <w:r w:rsidR="002845FC">
        <w:rPr>
          <w:rFonts w:ascii="Roboto" w:hAnsi="Roboto"/>
          <w:sz w:val="22"/>
          <w:szCs w:val="22"/>
          <w:lang w:val="en-US"/>
        </w:rPr>
        <w:t xml:space="preserve">or </w:t>
      </w:r>
      <w:r w:rsidRPr="00391E8B">
        <w:rPr>
          <w:rFonts w:ascii="Roboto" w:hAnsi="Roboto"/>
          <w:sz w:val="22"/>
          <w:szCs w:val="22"/>
          <w:lang w:val="en-US"/>
        </w:rPr>
        <w:t>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2A44F719"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Cardiovascular comorbidities: </w:t>
      </w:r>
      <w:commentRangeStart w:id="46"/>
      <w:r w:rsidRPr="00C11D6C">
        <w:rPr>
          <w:rFonts w:ascii="Roboto" w:hAnsi="Roboto"/>
          <w:sz w:val="22"/>
          <w:szCs w:val="22"/>
        </w:rPr>
        <w:t>Hypertension</w:t>
      </w:r>
      <w:commentRangeEnd w:id="46"/>
      <w:r w:rsidR="00F76D41">
        <w:rPr>
          <w:rStyle w:val="Kommentarhenvisning"/>
        </w:rPr>
        <w:commentReference w:id="46"/>
      </w:r>
      <w:r w:rsidR="0001732F">
        <w:rPr>
          <w:rFonts w:ascii="Roboto" w:hAnsi="Roboto"/>
          <w:sz w:val="22"/>
          <w:szCs w:val="22"/>
        </w:rPr>
        <w:t xml:space="preserve"> and</w:t>
      </w:r>
      <w:r w:rsidRPr="00C11D6C">
        <w:rPr>
          <w:rFonts w:ascii="Roboto" w:hAnsi="Roboto"/>
          <w:sz w:val="22"/>
          <w:szCs w:val="22"/>
        </w:rPr>
        <w:t xml:space="preserve"> obesity (</w:t>
      </w:r>
      <w:r w:rsidR="00662775">
        <w:rPr>
          <w:rFonts w:ascii="Roboto" w:hAnsi="Roboto"/>
          <w:sz w:val="22"/>
          <w:szCs w:val="22"/>
        </w:rPr>
        <w:t>body</w:t>
      </w:r>
      <w:r w:rsidR="00397258">
        <w:rPr>
          <w:rFonts w:ascii="Roboto" w:hAnsi="Roboto"/>
          <w:sz w:val="22"/>
          <w:szCs w:val="22"/>
        </w:rPr>
        <w:t xml:space="preserve"> </w:t>
      </w:r>
      <w:r w:rsidR="00662775">
        <w:rPr>
          <w:rFonts w:ascii="Roboto" w:hAnsi="Roboto"/>
          <w:sz w:val="22"/>
          <w:szCs w:val="22"/>
        </w:rPr>
        <w:t>mass index</w:t>
      </w:r>
      <w:r w:rsidRPr="00C11D6C">
        <w:rPr>
          <w:rFonts w:ascii="Roboto" w:hAnsi="Roboto"/>
          <w:sz w:val="22"/>
          <w:szCs w:val="22"/>
        </w:rPr>
        <w:t xml:space="preserve"> &gt; 30).</w:t>
      </w:r>
    </w:p>
    <w:p w14:paraId="41A3CD7C" w14:textId="3ACADC46"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Cardiac remodeling and function</w:t>
      </w:r>
      <w:r w:rsidR="005B164B" w:rsidRPr="00C11D6C">
        <w:rPr>
          <w:rFonts w:ascii="Roboto" w:hAnsi="Roboto"/>
          <w:sz w:val="22"/>
          <w:szCs w:val="22"/>
        </w:rPr>
        <w:t xml:space="preserve">: </w:t>
      </w:r>
      <w:del w:id="47" w:author="Christoffer Vissing" w:date="2024-03-18T11:55:00Z">
        <w:r w:rsidDel="00290C27">
          <w:rPr>
            <w:rFonts w:ascii="Roboto" w:hAnsi="Roboto"/>
            <w:sz w:val="22"/>
            <w:szCs w:val="22"/>
          </w:rPr>
          <w:delText>l</w:delText>
        </w:r>
      </w:del>
      <w:ins w:id="48" w:author="Christoffer Vissing" w:date="2024-03-18T11:55:00Z">
        <w:r w:rsidR="00290C27">
          <w:rPr>
            <w:rFonts w:ascii="Roboto" w:hAnsi="Roboto"/>
            <w:sz w:val="22"/>
            <w:szCs w:val="22"/>
          </w:rPr>
          <w:t>L</w:t>
        </w:r>
      </w:ins>
      <w:r>
        <w:rPr>
          <w:rFonts w:ascii="Roboto" w:hAnsi="Roboto"/>
          <w:sz w:val="22"/>
          <w:szCs w:val="22"/>
        </w:rPr>
        <w:t>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2757A516"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881562">
        <w:rPr>
          <w:rFonts w:ascii="Roboto" w:hAnsi="Roboto"/>
          <w:sz w:val="22"/>
          <w:szCs w:val="22"/>
        </w:rPr>
        <w:t xml:space="preserve"> </w:t>
      </w:r>
      <w:r w:rsidR="00D50E7D" w:rsidRPr="00C11D6C">
        <w:rPr>
          <w:rFonts w:ascii="Roboto" w:hAnsi="Roboto"/>
          <w:sz w:val="22"/>
          <w:szCs w:val="22"/>
        </w:rPr>
        <w:t>implantation</w:t>
      </w:r>
      <w:r w:rsidRPr="00C11D6C">
        <w:rPr>
          <w:rFonts w:ascii="Roboto" w:hAnsi="Roboto"/>
          <w:sz w:val="22"/>
          <w:szCs w:val="22"/>
        </w:rPr>
        <w:t>.</w:t>
      </w:r>
    </w:p>
    <w:p w14:paraId="092AF4ED" w14:textId="7353EEFD"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w:t>
      </w:r>
      <w:r w:rsidR="005B164B" w:rsidRPr="00C11D6C">
        <w:rPr>
          <w:rFonts w:ascii="Roboto" w:hAnsi="Roboto"/>
          <w:sz w:val="22"/>
          <w:szCs w:val="22"/>
        </w:rPr>
        <w:t>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0947A7C9" w:rsidR="005B164B" w:rsidRPr="00C11D6C" w:rsidRDefault="005B164B" w:rsidP="005B164B">
      <w:pPr>
        <w:pStyle w:val="Listeafsnit"/>
        <w:numPr>
          <w:ilvl w:val="0"/>
          <w:numId w:val="19"/>
        </w:numPr>
        <w:spacing w:line="480" w:lineRule="auto"/>
        <w:rPr>
          <w:rFonts w:ascii="Roboto" w:hAnsi="Roboto"/>
          <w:sz w:val="22"/>
          <w:szCs w:val="22"/>
        </w:rPr>
      </w:pPr>
      <w:commentRangeStart w:id="49"/>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ins w:id="50" w:author="Christoffer Vissing" w:date="2024-03-18T14:36:00Z">
        <w:r w:rsidR="00AF7DF8">
          <w:rPr>
            <w:rFonts w:ascii="Roboto" w:hAnsi="Roboto"/>
            <w:sz w:val="22"/>
            <w:szCs w:val="22"/>
          </w:rPr>
          <w:t xml:space="preserve">defined as death due to </w:t>
        </w:r>
      </w:ins>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w:t>
      </w:r>
      <w:commentRangeStart w:id="51"/>
      <w:r w:rsidRPr="00C11D6C">
        <w:rPr>
          <w:rFonts w:ascii="Roboto" w:hAnsi="Roboto"/>
          <w:sz w:val="22"/>
          <w:szCs w:val="22"/>
        </w:rPr>
        <w:t>stroke</w:t>
      </w:r>
      <w:commentRangeEnd w:id="51"/>
      <w:r w:rsidR="002B6FD8">
        <w:rPr>
          <w:rStyle w:val="Kommentarhenvisning"/>
        </w:rPr>
        <w:commentReference w:id="51"/>
      </w:r>
      <w:r w:rsidR="00E835E2">
        <w:rPr>
          <w:rFonts w:ascii="Roboto" w:hAnsi="Roboto"/>
          <w:sz w:val="22"/>
          <w:szCs w:val="22"/>
        </w:rPr>
        <w:t>)</w:t>
      </w:r>
      <w:r w:rsidRPr="00C11D6C">
        <w:rPr>
          <w:rFonts w:ascii="Roboto" w:hAnsi="Roboto"/>
          <w:sz w:val="22"/>
          <w:szCs w:val="22"/>
        </w:rPr>
        <w:t>.</w:t>
      </w:r>
      <w:commentRangeEnd w:id="49"/>
      <w:ins w:id="52" w:author="Christoffer Vissing" w:date="2024-03-18T14:32:00Z">
        <w:r w:rsidR="00AF7DF8">
          <w:rPr>
            <w:rFonts w:ascii="Roboto" w:hAnsi="Roboto"/>
            <w:sz w:val="22"/>
            <w:szCs w:val="22"/>
          </w:rPr>
          <w:t xml:space="preserve"> Data on causes of death wer</w:t>
        </w:r>
      </w:ins>
      <w:ins w:id="53" w:author="Christoffer Vissing" w:date="2024-03-18T14:33:00Z">
        <w:r w:rsidR="00AF7DF8">
          <w:rPr>
            <w:rFonts w:ascii="Roboto" w:hAnsi="Roboto"/>
            <w:sz w:val="22"/>
            <w:szCs w:val="22"/>
          </w:rPr>
          <w:t>e</w:t>
        </w:r>
      </w:ins>
      <w:ins w:id="54" w:author="Christoffer Vissing" w:date="2024-03-18T14:32:00Z">
        <w:r w:rsidR="00AF7DF8">
          <w:rPr>
            <w:rFonts w:ascii="Roboto" w:hAnsi="Roboto"/>
            <w:sz w:val="22"/>
            <w:szCs w:val="22"/>
          </w:rPr>
          <w:t xml:space="preserve"> evaluated from death certificates</w:t>
        </w:r>
      </w:ins>
      <w:ins w:id="55" w:author="Christoffer Vissing" w:date="2024-03-18T14:35:00Z">
        <w:r w:rsidR="00AF7DF8">
          <w:rPr>
            <w:rFonts w:ascii="Roboto" w:hAnsi="Roboto"/>
            <w:sz w:val="22"/>
            <w:szCs w:val="22"/>
          </w:rPr>
          <w:t>, autopsy reports</w:t>
        </w:r>
      </w:ins>
      <w:ins w:id="56" w:author="Christoffer Vissing" w:date="2024-03-18T14:32:00Z">
        <w:r w:rsidR="00AF7DF8">
          <w:rPr>
            <w:rFonts w:ascii="Roboto" w:hAnsi="Roboto"/>
            <w:sz w:val="22"/>
            <w:szCs w:val="22"/>
          </w:rPr>
          <w:t xml:space="preserve"> (if available) and </w:t>
        </w:r>
      </w:ins>
      <w:r w:rsidR="001D4E4E">
        <w:rPr>
          <w:rStyle w:val="Kommentarhenvisning"/>
        </w:rPr>
        <w:commentReference w:id="49"/>
      </w:r>
      <w:ins w:id="57" w:author="Christoffer Vissing" w:date="2024-03-18T14:33:00Z">
        <w:r w:rsidR="00AF7DF8">
          <w:rPr>
            <w:rFonts w:ascii="Roboto" w:hAnsi="Roboto"/>
            <w:sz w:val="22"/>
            <w:szCs w:val="22"/>
          </w:rPr>
          <w:t xml:space="preserve">by investigating </w:t>
        </w:r>
      </w:ins>
      <w:ins w:id="58" w:author="Christoffer Vissing" w:date="2024-03-18T14:35:00Z">
        <w:r w:rsidR="00AF7DF8">
          <w:rPr>
            <w:rFonts w:ascii="Roboto" w:hAnsi="Roboto"/>
            <w:sz w:val="22"/>
            <w:szCs w:val="22"/>
          </w:rPr>
          <w:t xml:space="preserve">available hospital </w:t>
        </w:r>
      </w:ins>
      <w:ins w:id="59" w:author="Christoffer Vissing" w:date="2024-03-18T14:33:00Z">
        <w:r w:rsidR="00AF7DF8">
          <w:rPr>
            <w:rFonts w:ascii="Roboto" w:hAnsi="Roboto"/>
            <w:sz w:val="22"/>
            <w:szCs w:val="22"/>
          </w:rPr>
          <w:t>records.</w:t>
        </w:r>
      </w:ins>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4DD0928D"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t>
      </w:r>
      <w:ins w:id="60" w:author="Christoffer Vissing" w:date="2024-03-18T11:55:00Z">
        <w:r w:rsidR="00290C27">
          <w:rPr>
            <w:rFonts w:ascii="Roboto" w:hAnsi="Roboto"/>
            <w:sz w:val="22"/>
            <w:szCs w:val="22"/>
            <w:lang w:val="en-US"/>
          </w:rPr>
          <w:t>a</w:t>
        </w:r>
      </w:ins>
      <w:del w:id="61" w:author="Christoffer Vissing" w:date="2024-03-18T11:55:00Z">
        <w:r w:rsidRPr="00391E8B" w:rsidDel="00290C27">
          <w:rPr>
            <w:rFonts w:ascii="Roboto" w:hAnsi="Roboto"/>
            <w:sz w:val="22"/>
            <w:szCs w:val="22"/>
            <w:lang w:val="en-US"/>
          </w:rPr>
          <w:delText>we</w:delText>
        </w:r>
      </w:del>
      <w:r w:rsidRPr="00391E8B">
        <w:rPr>
          <w:rFonts w:ascii="Roboto" w:hAnsi="Roboto"/>
          <w:sz w:val="22"/>
          <w:szCs w:val="22"/>
          <w:lang w:val="en-US"/>
        </w:rPr>
        <w:t xml:space="preserv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62"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35AF85A3"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9E16F1" w:rsidRPr="00391E8B">
        <w:rPr>
          <w:rFonts w:ascii="Roboto" w:hAnsi="Roboto"/>
          <w:sz w:val="22"/>
          <w:szCs w:val="22"/>
          <w:lang w:val="en-US"/>
        </w:rPr>
        <w:t xml:space="preserve">In addition, </w:t>
      </w:r>
      <w:r w:rsidR="009E16F1" w:rsidRPr="00391E8B">
        <w:rPr>
          <w:rFonts w:ascii="Roboto" w:hAnsi="Roboto"/>
          <w:sz w:val="22"/>
          <w:szCs w:val="22"/>
          <w:lang w:val="en-US"/>
        </w:rPr>
        <w:lastRenderedPageBreak/>
        <w:t>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7BB5674E"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w:t>
      </w:r>
      <w:r w:rsidR="00397258">
        <w:rPr>
          <w:rFonts w:ascii="Roboto" w:hAnsi="Roboto"/>
          <w:sz w:val="22"/>
          <w:szCs w:val="22"/>
          <w:lang w:val="en-US"/>
        </w:rPr>
        <w:t xml:space="preserve"> assist device</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62"/>
    <w:p w14:paraId="6670D36A" w14:textId="70676BF3"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r w:rsidR="0031226B">
        <w:rPr>
          <w:rFonts w:ascii="Roboto" w:hAnsi="Roboto"/>
          <w:sz w:val="22"/>
          <w:szCs w:val="22"/>
          <w:lang w:val="en-US"/>
        </w:rPr>
        <w:t>2</w:t>
      </w:r>
      <w:r w:rsidRPr="00040F1C">
        <w:rPr>
          <w:rFonts w:ascii="Roboto" w:hAnsi="Roboto"/>
          <w:sz w:val="22"/>
          <w:szCs w:val="22"/>
          <w:lang w:val="en-US"/>
        </w:rPr>
        <w:t>.</w:t>
      </w:r>
      <w:r w:rsidR="0031226B">
        <w:rPr>
          <w:rFonts w:ascii="Roboto" w:hAnsi="Roboto"/>
          <w:sz w:val="22"/>
          <w:szCs w:val="22"/>
          <w:lang w:val="en-GB"/>
        </w:rPr>
        <w:t>2</w:t>
      </w:r>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34A34962"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w:t>
      </w:r>
      <w:del w:id="63" w:author="Christoffer Vissing" w:date="2024-03-18T11:56:00Z">
        <w:r w:rsidR="001D711A" w:rsidRPr="00040F1C" w:rsidDel="00290C27">
          <w:rPr>
            <w:rFonts w:ascii="Roboto" w:hAnsi="Roboto"/>
            <w:sz w:val="22"/>
            <w:szCs w:val="22"/>
            <w:lang w:val="en-US"/>
          </w:rPr>
          <w:delText>patients</w:delText>
        </w:r>
        <w:r w:rsidR="00DA50F5" w:rsidRPr="00040F1C" w:rsidDel="00290C27">
          <w:rPr>
            <w:rFonts w:ascii="Roboto" w:hAnsi="Roboto"/>
            <w:sz w:val="22"/>
            <w:szCs w:val="22"/>
            <w:lang w:val="en-US"/>
          </w:rPr>
          <w:delText xml:space="preserve"> </w:delText>
        </w:r>
      </w:del>
      <w:ins w:id="64" w:author="Christoffer Vissing" w:date="2024-03-18T11:56:00Z">
        <w:r w:rsidR="00290C27">
          <w:rPr>
            <w:rFonts w:ascii="Roboto" w:hAnsi="Roboto"/>
            <w:sz w:val="22"/>
            <w:szCs w:val="22"/>
            <w:lang w:val="en-US"/>
          </w:rPr>
          <w:t>children and adults</w:t>
        </w:r>
        <w:r w:rsidR="00290C27" w:rsidRPr="00040F1C">
          <w:rPr>
            <w:rFonts w:ascii="Roboto" w:hAnsi="Roboto"/>
            <w:sz w:val="22"/>
            <w:szCs w:val="22"/>
            <w:lang w:val="en-US"/>
          </w:rPr>
          <w:t xml:space="preserve"> </w:t>
        </w:r>
      </w:ins>
      <w:r w:rsidR="00DA50F5" w:rsidRPr="00040F1C">
        <w:rPr>
          <w:rFonts w:ascii="Roboto" w:hAnsi="Roboto"/>
          <w:sz w:val="22"/>
          <w:szCs w:val="22"/>
          <w:lang w:val="en-US"/>
        </w:rPr>
        <w:t>(3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w:t>
      </w:r>
      <w:ins w:id="65" w:author="Helms, Adam" w:date="2024-02-26T10:01:00Z">
        <w:r w:rsidR="001C061F">
          <w:rPr>
            <w:rFonts w:ascii="Roboto" w:hAnsi="Roboto"/>
            <w:sz w:val="22"/>
            <w:szCs w:val="22"/>
            <w:lang w:val="en-US"/>
          </w:rPr>
          <w:t xml:space="preserve"> </w:t>
        </w:r>
        <w:commentRangeStart w:id="66"/>
        <w:commentRangeStart w:id="67"/>
        <w:r w:rsidR="001C061F">
          <w:rPr>
            <w:rFonts w:ascii="Roboto" w:hAnsi="Roboto"/>
            <w:sz w:val="22"/>
            <w:szCs w:val="22"/>
            <w:lang w:val="en-US"/>
          </w:rPr>
          <w:t>single</w:t>
        </w:r>
        <w:commentRangeEnd w:id="66"/>
        <w:r w:rsidR="001C061F">
          <w:rPr>
            <w:rStyle w:val="Kommentarhenvisning"/>
            <w:lang w:val="en-US" w:eastAsia="en-US"/>
          </w:rPr>
          <w:commentReference w:id="66"/>
        </w:r>
      </w:ins>
      <w:commentRangeEnd w:id="67"/>
      <w:r w:rsidR="0058654A">
        <w:rPr>
          <w:rStyle w:val="Kommentarhenvisning"/>
          <w:lang w:val="en-US" w:eastAsia="en-US"/>
        </w:rPr>
        <w:commentReference w:id="67"/>
      </w:r>
      <w:r w:rsidR="00DA50F5" w:rsidRPr="00040F1C">
        <w:rPr>
          <w:rFonts w:ascii="Roboto" w:hAnsi="Roboto"/>
          <w:sz w:val="22"/>
          <w:szCs w:val="22"/>
          <w:lang w:val="en-US"/>
        </w:rPr>
        <w:t xml:space="preserve"> P/</w:t>
      </w:r>
      <w:r w:rsidR="00397258">
        <w:rPr>
          <w:rFonts w:ascii="Roboto" w:hAnsi="Roboto"/>
          <w:sz w:val="22"/>
          <w:szCs w:val="22"/>
          <w:lang w:val="en-US"/>
        </w:rPr>
        <w:t>L</w:t>
      </w:r>
      <w:r w:rsidR="00DA50F5" w:rsidRPr="00040F1C">
        <w:rPr>
          <w:rFonts w:ascii="Roboto" w:hAnsi="Roboto"/>
          <w:sz w:val="22"/>
          <w:szCs w:val="22"/>
          <w:lang w:val="en-US"/>
        </w:rPr>
        <w:t>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w:t>
      </w:r>
      <w:r w:rsidR="00317FF7" w:rsidRPr="00040F1C">
        <w:rPr>
          <w:rFonts w:ascii="Roboto" w:hAnsi="Roboto"/>
          <w:sz w:val="22"/>
          <w:szCs w:val="22"/>
          <w:lang w:val="en-US"/>
        </w:rPr>
        <w:t>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w:t>
      </w:r>
      <w:r w:rsidR="00B00CE6">
        <w:rPr>
          <w:rFonts w:ascii="Roboto" w:hAnsi="Roboto"/>
          <w:sz w:val="22"/>
          <w:szCs w:val="22"/>
          <w:lang w:val="en-US"/>
        </w:rPr>
        <w:t>. In 673 patients</w:t>
      </w:r>
      <w:r w:rsidR="00E17DAA">
        <w:rPr>
          <w:rFonts w:ascii="Roboto" w:hAnsi="Roboto"/>
          <w:sz w:val="22"/>
          <w:szCs w:val="22"/>
          <w:lang w:val="en-US"/>
        </w:rPr>
        <w:t xml:space="preserve"> (11%)</w:t>
      </w:r>
      <w:r w:rsidR="00B00CE6">
        <w:rPr>
          <w:rFonts w:ascii="Roboto" w:hAnsi="Roboto"/>
          <w:sz w:val="22"/>
          <w:szCs w:val="22"/>
          <w:lang w:val="en-US"/>
        </w:rPr>
        <w:t xml:space="preserve">, HCM </w:t>
      </w:r>
      <w:r w:rsidR="00E17DAA">
        <w:rPr>
          <w:rFonts w:ascii="Roboto" w:hAnsi="Roboto"/>
          <w:sz w:val="22"/>
          <w:szCs w:val="22"/>
          <w:lang w:val="en-US"/>
        </w:rPr>
        <w:t>had been</w:t>
      </w:r>
      <w:r w:rsidR="00B00CE6">
        <w:rPr>
          <w:rFonts w:ascii="Roboto" w:hAnsi="Roboto"/>
          <w:sz w:val="22"/>
          <w:szCs w:val="22"/>
          <w:lang w:val="en-US"/>
        </w:rPr>
        <w:t xml:space="preserve"> diagnosed in childhood</w:t>
      </w:r>
      <w:r w:rsidR="00E17DAA">
        <w:rPr>
          <w:rFonts w:ascii="Roboto" w:hAnsi="Roboto"/>
          <w:sz w:val="22"/>
          <w:szCs w:val="22"/>
          <w:lang w:val="en-US"/>
        </w:rPr>
        <w:t>,</w:t>
      </w:r>
      <w:r w:rsidR="00B00CE6">
        <w:rPr>
          <w:rFonts w:ascii="Roboto" w:hAnsi="Roboto"/>
          <w:sz w:val="22"/>
          <w:szCs w:val="22"/>
          <w:lang w:val="en-US"/>
        </w:rPr>
        <w:t xml:space="preserve"> while</w:t>
      </w:r>
      <w:r w:rsidR="00DD3FCE">
        <w:rPr>
          <w:rFonts w:ascii="Roboto" w:hAnsi="Roboto"/>
          <w:sz w:val="22"/>
          <w:szCs w:val="22"/>
          <w:lang w:val="en-US"/>
        </w:rPr>
        <w:t xml:space="preserve"> </w:t>
      </w:r>
      <w:r w:rsidR="00A728AE">
        <w:rPr>
          <w:rFonts w:ascii="Roboto" w:hAnsi="Roboto"/>
          <w:sz w:val="22"/>
          <w:szCs w:val="22"/>
          <w:lang w:val="en-US"/>
        </w:rPr>
        <w:t>123 (2%)</w:t>
      </w:r>
      <w:r w:rsidR="00DD3FCE">
        <w:rPr>
          <w:rFonts w:ascii="Roboto" w:hAnsi="Roboto"/>
          <w:sz w:val="22"/>
          <w:szCs w:val="22"/>
          <w:lang w:val="en-US"/>
        </w:rPr>
        <w:t xml:space="preserve"> </w:t>
      </w:r>
      <w:r w:rsidR="00B00CE6">
        <w:rPr>
          <w:rFonts w:ascii="Roboto" w:hAnsi="Roboto"/>
          <w:sz w:val="22"/>
          <w:szCs w:val="22"/>
          <w:lang w:val="en-US"/>
        </w:rPr>
        <w:t>were</w:t>
      </w:r>
      <w:r w:rsidR="00DD3FCE">
        <w:rPr>
          <w:rFonts w:ascii="Roboto" w:hAnsi="Roboto"/>
          <w:sz w:val="22"/>
          <w:szCs w:val="22"/>
          <w:lang w:val="en-US"/>
        </w:rPr>
        <w:t xml:space="preserve"> </w:t>
      </w:r>
      <w:r w:rsidR="00A728AE">
        <w:rPr>
          <w:rFonts w:ascii="Roboto" w:hAnsi="Roboto"/>
          <w:sz w:val="22"/>
          <w:szCs w:val="22"/>
          <w:lang w:val="en-US"/>
        </w:rPr>
        <w:t xml:space="preserve">still </w:t>
      </w:r>
      <w:r w:rsidR="00DD3FCE">
        <w:rPr>
          <w:rFonts w:ascii="Roboto" w:hAnsi="Roboto"/>
          <w:sz w:val="22"/>
          <w:szCs w:val="22"/>
          <w:lang w:val="en-US"/>
        </w:rPr>
        <w:t xml:space="preserve">younger than 18 </w:t>
      </w:r>
      <w:ins w:id="68" w:author="Stendahl, John" w:date="2024-03-11T17:58:00Z">
        <w:r w:rsidR="00E30477">
          <w:rPr>
            <w:rFonts w:ascii="Roboto" w:hAnsi="Roboto"/>
            <w:sz w:val="22"/>
            <w:szCs w:val="22"/>
            <w:lang w:val="en-US"/>
          </w:rPr>
          <w:t xml:space="preserve">years </w:t>
        </w:r>
      </w:ins>
      <w:r w:rsidR="00DD3FCE">
        <w:rPr>
          <w:rFonts w:ascii="Roboto" w:hAnsi="Roboto"/>
          <w:sz w:val="22"/>
          <w:szCs w:val="22"/>
          <w:lang w:val="en-US"/>
        </w:rPr>
        <w:t xml:space="preserve">at </w:t>
      </w:r>
      <w:commentRangeStart w:id="69"/>
      <w:r w:rsidR="00A728AE">
        <w:rPr>
          <w:rFonts w:ascii="Roboto" w:hAnsi="Roboto"/>
          <w:sz w:val="22"/>
          <w:szCs w:val="22"/>
          <w:lang w:val="en-US"/>
        </w:rPr>
        <w:t xml:space="preserve">end of </w:t>
      </w:r>
      <w:commentRangeEnd w:id="69"/>
      <w:r w:rsidR="00F76D41">
        <w:rPr>
          <w:rStyle w:val="Kommentarhenvisning"/>
          <w:lang w:val="en-US" w:eastAsia="en-US"/>
        </w:rPr>
        <w:commentReference w:id="69"/>
      </w:r>
      <w:r w:rsidR="00A728AE">
        <w:rPr>
          <w:rFonts w:ascii="Roboto" w:hAnsi="Roboto"/>
          <w:sz w:val="22"/>
          <w:szCs w:val="22"/>
          <w:lang w:val="en-US"/>
        </w:rPr>
        <w:t>follow-up</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317FF7" w:rsidRPr="008B3566">
        <w:rPr>
          <w:rFonts w:ascii="Roboto" w:hAnsi="Roboto"/>
          <w:sz w:val="22"/>
          <w:szCs w:val="22"/>
          <w:lang w:val="en-US"/>
        </w:rPr>
        <w:t xml:space="preserve">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xml:space="preserve">%, </w:t>
      </w:r>
      <w:ins w:id="70" w:author="Stendahl, John" w:date="2024-03-11T17:59:00Z">
        <w:del w:id="71" w:author="Christoffer Vissing" w:date="2024-03-18T11:57:00Z">
          <w:r w:rsidR="007029D8" w:rsidDel="00290C27">
            <w:rPr>
              <w:rFonts w:ascii="Roboto" w:hAnsi="Roboto"/>
              <w:sz w:val="22"/>
              <w:szCs w:val="22"/>
              <w:lang w:val="en-US"/>
            </w:rPr>
            <w:delText>and</w:delText>
          </w:r>
        </w:del>
      </w:ins>
      <w:ins w:id="72" w:author="Christoffer Vissing" w:date="2024-03-18T11:57:00Z">
        <w:r w:rsidR="00290C27">
          <w:rPr>
            <w:rFonts w:ascii="Roboto" w:hAnsi="Roboto"/>
            <w:sz w:val="22"/>
            <w:szCs w:val="22"/>
            <w:lang w:val="en-US"/>
          </w:rPr>
          <w:t>previous</w:t>
        </w:r>
      </w:ins>
      <w:ins w:id="73" w:author="Stendahl, John" w:date="2024-03-11T17:59:00Z">
        <w:r w:rsidR="007029D8">
          <w:rPr>
            <w:rFonts w:ascii="Roboto" w:hAnsi="Roboto"/>
            <w:sz w:val="22"/>
            <w:szCs w:val="22"/>
            <w:lang w:val="en-US"/>
          </w:rPr>
          <w:t xml:space="preserve"> </w:t>
        </w:r>
      </w:ins>
      <w:r w:rsidR="00317FF7" w:rsidRPr="008B3566">
        <w:rPr>
          <w:rFonts w:ascii="Roboto" w:hAnsi="Roboto"/>
          <w:sz w:val="22"/>
          <w:szCs w:val="22"/>
          <w:lang w:val="en-US"/>
        </w:rPr>
        <w:t>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w:t>
      </w:r>
      <w:ins w:id="74" w:author="Christoffer Vissing" w:date="2024-03-18T11:57:00Z">
        <w:r w:rsidR="00290C27">
          <w:rPr>
            <w:rFonts w:ascii="Roboto" w:hAnsi="Roboto"/>
            <w:sz w:val="22"/>
            <w:szCs w:val="22"/>
            <w:lang w:val="en-US"/>
          </w:rPr>
          <w:t xml:space="preserve"> and</w:t>
        </w:r>
      </w:ins>
      <w:r w:rsidR="00CD5D89" w:rsidRPr="008B3566">
        <w:rPr>
          <w:rFonts w:ascii="Roboto" w:hAnsi="Roboto"/>
          <w:sz w:val="22"/>
          <w:szCs w:val="22"/>
          <w:lang w:val="en-US"/>
        </w:rPr>
        <w:t xml:space="preserve"> </w:t>
      </w:r>
      <w:del w:id="75" w:author="Stendahl, John" w:date="2024-03-11T17:59:00Z">
        <w:r w:rsidR="003157B8" w:rsidRPr="008B3566" w:rsidDel="007029D8">
          <w:rPr>
            <w:rFonts w:ascii="Roboto" w:hAnsi="Roboto"/>
            <w:sz w:val="22"/>
            <w:szCs w:val="22"/>
            <w:lang w:val="en-US"/>
          </w:rPr>
          <w:delText xml:space="preserve">and </w:delText>
        </w:r>
      </w:del>
      <w:r w:rsidR="003157B8" w:rsidRPr="008B3566">
        <w:rPr>
          <w:rFonts w:ascii="Roboto" w:hAnsi="Roboto"/>
          <w:sz w:val="22"/>
          <w:szCs w:val="22"/>
          <w:lang w:val="en-US"/>
        </w:rPr>
        <w:t xml:space="preserve">2.1% </w:t>
      </w:r>
      <w:r w:rsidR="00CD5D89" w:rsidRPr="008B3566">
        <w:rPr>
          <w:rFonts w:ascii="Roboto" w:hAnsi="Roboto"/>
          <w:sz w:val="22"/>
          <w:szCs w:val="22"/>
          <w:lang w:val="en-US"/>
        </w:rPr>
        <w:t xml:space="preserve">had </w:t>
      </w:r>
      <w:ins w:id="76" w:author="Christoffer Vissing" w:date="2024-03-18T11:56:00Z">
        <w:r w:rsidR="00290C27">
          <w:rPr>
            <w:rFonts w:ascii="Roboto" w:hAnsi="Roboto"/>
            <w:sz w:val="22"/>
            <w:szCs w:val="22"/>
            <w:lang w:val="en-US"/>
          </w:rPr>
          <w:t>been</w:t>
        </w:r>
      </w:ins>
      <w:ins w:id="77" w:author="Stendahl, John" w:date="2024-03-11T17:59:00Z">
        <w:del w:id="78" w:author="Christoffer Vissing" w:date="2024-03-18T11:56:00Z">
          <w:r w:rsidR="007029D8" w:rsidDel="00290C27">
            <w:rPr>
              <w:rFonts w:ascii="Roboto" w:hAnsi="Roboto"/>
              <w:sz w:val="22"/>
              <w:szCs w:val="22"/>
              <w:lang w:val="en-US"/>
            </w:rPr>
            <w:delText>a</w:delText>
          </w:r>
        </w:del>
        <w:r w:rsidR="007029D8">
          <w:rPr>
            <w:rFonts w:ascii="Roboto" w:hAnsi="Roboto"/>
            <w:sz w:val="22"/>
            <w:szCs w:val="22"/>
            <w:lang w:val="en-US"/>
          </w:rPr>
          <w:t xml:space="preserve"> </w:t>
        </w:r>
      </w:ins>
      <w:r w:rsidR="00CD5D89" w:rsidRPr="008B3566">
        <w:rPr>
          <w:rFonts w:ascii="Roboto" w:hAnsi="Roboto"/>
          <w:sz w:val="22"/>
          <w:szCs w:val="22"/>
          <w:lang w:val="en-US"/>
        </w:rPr>
        <w:t>resuscitated</w:t>
      </w:r>
      <w:ins w:id="79" w:author="Christoffer Vissing" w:date="2024-03-18T11:56:00Z">
        <w:r w:rsidR="00290C27">
          <w:rPr>
            <w:rFonts w:ascii="Roboto" w:hAnsi="Roboto"/>
            <w:sz w:val="22"/>
            <w:szCs w:val="22"/>
            <w:lang w:val="en-US"/>
          </w:rPr>
          <w:t xml:space="preserve"> from</w:t>
        </w:r>
      </w:ins>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3A0EBDE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E17DAA">
        <w:rPr>
          <w:rFonts w:ascii="Roboto" w:hAnsi="Roboto"/>
          <w:sz w:val="22"/>
          <w:szCs w:val="22"/>
          <w:lang w:val="en-US"/>
        </w:rPr>
        <w:t>, more likely to be diagnosed with HCM in childhood (</w:t>
      </w:r>
      <w:r w:rsidR="00A728AE">
        <w:rPr>
          <w:rFonts w:ascii="Roboto" w:hAnsi="Roboto"/>
          <w:sz w:val="22"/>
          <w:szCs w:val="22"/>
          <w:lang w:val="en-US"/>
        </w:rPr>
        <w:t>OR 3.80 [CI, 3.14-4.61]</w:t>
      </w:r>
      <w:r w:rsidR="00E17DAA">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commentRangeStart w:id="80"/>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commentRangeEnd w:id="80"/>
      <w:r w:rsidR="001C061F">
        <w:rPr>
          <w:rStyle w:val="Kommentarhenvisning"/>
          <w:lang w:val="en-US" w:eastAsia="en-US"/>
        </w:rPr>
        <w:commentReference w:id="80"/>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(NYHA functional class III-IV</w:t>
      </w:r>
      <w:r w:rsidR="00A64C92">
        <w:rPr>
          <w:rFonts w:ascii="Roboto" w:hAnsi="Roboto"/>
          <w:sz w:val="22"/>
          <w:szCs w:val="22"/>
          <w:lang w:val="en-US"/>
        </w:rPr>
        <w:t>, OR 1.36 [CI, 1.14-1.</w:t>
      </w:r>
      <w:commentRangeStart w:id="81"/>
      <w:r w:rsidR="00A64C92">
        <w:rPr>
          <w:rFonts w:ascii="Roboto" w:hAnsi="Roboto"/>
          <w:sz w:val="22"/>
          <w:szCs w:val="22"/>
          <w:lang w:val="en-US"/>
        </w:rPr>
        <w:t>61</w:t>
      </w:r>
      <w:commentRangeEnd w:id="81"/>
      <w:r w:rsidR="00850A68">
        <w:rPr>
          <w:rStyle w:val="Kommentarhenvisning"/>
          <w:lang w:val="en-US" w:eastAsia="en-US"/>
        </w:rPr>
        <w:commentReference w:id="81"/>
      </w:r>
      <w:r w:rsidR="00A64C92">
        <w:rPr>
          <w:rFonts w:ascii="Roboto" w:hAnsi="Roboto"/>
          <w:sz w:val="22"/>
          <w:szCs w:val="22"/>
          <w:lang w:val="en-US"/>
        </w:rPr>
        <w:t>]</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18B8A51F"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w:t>
      </w:r>
      <w:r w:rsidR="00E85176" w:rsidRPr="00391E8B">
        <w:rPr>
          <w:rFonts w:ascii="Roboto" w:hAnsi="Roboto"/>
          <w:sz w:val="22"/>
          <w:szCs w:val="22"/>
          <w:lang w:val="en-US"/>
        </w:rPr>
        <w:t>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septal reduction therapy (RR </w:t>
      </w:r>
      <w:r w:rsidR="00073741">
        <w:rPr>
          <w:rFonts w:ascii="Roboto" w:hAnsi="Roboto"/>
          <w:sz w:val="22"/>
          <w:szCs w:val="22"/>
          <w:lang w:val="en-US"/>
        </w:rPr>
        <w:t>1.24 [CI 1.11-1.38]</w:t>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 xml:space="preserve">for non-sustained ventricular tachycardias 1.40 [CI 1.27-1.53] and RR for </w:t>
      </w:r>
      <w:r w:rsidR="00397258">
        <w:rPr>
          <w:rFonts w:ascii="Roboto" w:hAnsi="Roboto"/>
          <w:sz w:val="22"/>
          <w:szCs w:val="22"/>
          <w:lang w:val="en-US"/>
        </w:rPr>
        <w:t xml:space="preserve">the </w:t>
      </w:r>
      <w:r w:rsidR="008A4E67" w:rsidRPr="00391E8B">
        <w:rPr>
          <w:rFonts w:ascii="Roboto" w:hAnsi="Roboto"/>
          <w:sz w:val="22"/>
          <w:szCs w:val="22"/>
          <w:lang w:val="en-US"/>
        </w:rPr>
        <w:t xml:space="preserve">composite </w:t>
      </w:r>
      <w:r w:rsidR="00397258">
        <w:rPr>
          <w:rFonts w:ascii="Roboto" w:hAnsi="Roboto"/>
          <w:sz w:val="22"/>
          <w:szCs w:val="22"/>
          <w:lang w:val="en-US"/>
        </w:rPr>
        <w:t>ventricular arrhythmia outcome</w:t>
      </w:r>
      <w:r w:rsidR="008A4E67" w:rsidRPr="00391E8B">
        <w:rPr>
          <w:rFonts w:ascii="Roboto" w:hAnsi="Roboto"/>
          <w:sz w:val="22"/>
          <w:szCs w:val="22"/>
          <w:lang w:val="en-US"/>
        </w:rPr>
        <w:t xml:space="preserve"> 1.82 [CI 1.52-2.17])</w:t>
      </w:r>
      <w:r w:rsidR="00EF6167">
        <w:rPr>
          <w:rFonts w:ascii="Roboto" w:hAnsi="Roboto"/>
          <w:sz w:val="22"/>
          <w:szCs w:val="22"/>
          <w:lang w:val="en-US"/>
        </w:rPr>
        <w:t>,</w:t>
      </w:r>
      <w:r w:rsidR="004C619B" w:rsidRPr="00391E8B">
        <w:rPr>
          <w:rFonts w:ascii="Roboto" w:hAnsi="Roboto"/>
          <w:sz w:val="22"/>
          <w:szCs w:val="22"/>
          <w:lang w:val="en-US"/>
        </w:rPr>
        <w:t xml:space="preserve"> </w:t>
      </w:r>
      <w:r w:rsidR="00EF6167">
        <w:rPr>
          <w:rFonts w:ascii="Roboto" w:hAnsi="Roboto"/>
          <w:sz w:val="22"/>
          <w:szCs w:val="22"/>
          <w:lang w:val="en-US"/>
        </w:rPr>
        <w:t>advanced heart failure (</w:t>
      </w:r>
      <w:r w:rsidR="00EF6167" w:rsidRPr="00391E8B">
        <w:rPr>
          <w:rFonts w:ascii="Roboto" w:hAnsi="Roboto"/>
          <w:sz w:val="22"/>
          <w:szCs w:val="22"/>
          <w:lang w:val="en-US"/>
        </w:rPr>
        <w:t xml:space="preserve">RR </w:t>
      </w:r>
      <w:r w:rsidR="00AC2A89">
        <w:rPr>
          <w:rFonts w:ascii="Roboto" w:hAnsi="Roboto"/>
          <w:sz w:val="22"/>
          <w:szCs w:val="22"/>
          <w:lang w:val="en-US"/>
        </w:rPr>
        <w:t xml:space="preserve">for </w:t>
      </w:r>
      <w:r w:rsidR="00AC2A89" w:rsidRPr="00391E8B">
        <w:rPr>
          <w:rFonts w:ascii="Roboto" w:hAnsi="Roboto"/>
          <w:sz w:val="22"/>
          <w:szCs w:val="22"/>
          <w:lang w:val="en-US"/>
        </w:rPr>
        <w:t xml:space="preserve">left </w:t>
      </w:r>
      <w:r w:rsidR="00AC2A89" w:rsidRPr="00391E8B">
        <w:rPr>
          <w:rFonts w:ascii="Roboto" w:hAnsi="Roboto"/>
          <w:sz w:val="22"/>
          <w:szCs w:val="22"/>
          <w:lang w:val="en-US"/>
        </w:rPr>
        <w:lastRenderedPageBreak/>
        <w:t xml:space="preserve">ventricular systolic dysfunction </w:t>
      </w:r>
      <w:r w:rsidR="00EF6167" w:rsidRPr="00391E8B">
        <w:rPr>
          <w:rFonts w:ascii="Roboto" w:hAnsi="Roboto"/>
          <w:sz w:val="22"/>
          <w:szCs w:val="22"/>
          <w:lang w:val="en-US"/>
        </w:rPr>
        <w:t>1.68 [CI 1.42-1.98]</w:t>
      </w:r>
      <w:r w:rsidR="00EF6167">
        <w:rPr>
          <w:rFonts w:ascii="Roboto" w:hAnsi="Roboto"/>
          <w:sz w:val="22"/>
          <w:szCs w:val="22"/>
          <w:lang w:val="en-US"/>
        </w:rPr>
        <w:t xml:space="preserve"> and </w:t>
      </w:r>
      <w:r w:rsidR="00AC2A89">
        <w:rPr>
          <w:rFonts w:ascii="Roboto" w:hAnsi="Roboto"/>
          <w:sz w:val="22"/>
          <w:szCs w:val="22"/>
          <w:lang w:val="en-US"/>
        </w:rPr>
        <w:t>RR for cardiac transplantation 3.11 [CI 2.07-4.67]</w:t>
      </w:r>
      <w:r w:rsidR="004C619B" w:rsidRPr="00391E8B">
        <w:rPr>
          <w:rFonts w:ascii="Roboto" w:hAnsi="Roboto"/>
          <w:sz w:val="22"/>
          <w:szCs w:val="22"/>
          <w:lang w:val="en-US"/>
        </w:rPr>
        <w:t>)</w:t>
      </w:r>
      <w:r w:rsidR="00EF6167">
        <w:rPr>
          <w:rFonts w:ascii="Roboto" w:hAnsi="Roboto"/>
          <w:sz w:val="22"/>
          <w:szCs w:val="22"/>
          <w:lang w:val="en-US"/>
        </w:rPr>
        <w:t xml:space="preserve"> and HCM-related mortality (RR</w:t>
      </w:r>
      <w:r w:rsidR="00AC2A89">
        <w:rPr>
          <w:rFonts w:ascii="Roboto" w:hAnsi="Roboto"/>
          <w:sz w:val="22"/>
          <w:szCs w:val="22"/>
          <w:lang w:val="en-US"/>
        </w:rPr>
        <w:t xml:space="preserve"> 2.67</w:t>
      </w:r>
      <w:r w:rsidR="00EF6167">
        <w:rPr>
          <w:rFonts w:ascii="Roboto" w:hAnsi="Roboto"/>
          <w:sz w:val="22"/>
          <w:szCs w:val="22"/>
          <w:lang w:val="en-US"/>
        </w:rPr>
        <w:t xml:space="preserve"> [CI </w:t>
      </w:r>
      <w:r w:rsidR="00AC2A89">
        <w:rPr>
          <w:rFonts w:ascii="Roboto" w:hAnsi="Roboto"/>
          <w:sz w:val="22"/>
          <w:szCs w:val="22"/>
          <w:lang w:val="en-US"/>
        </w:rPr>
        <w:t>1.95</w:t>
      </w:r>
      <w:r w:rsidR="00EF6167">
        <w:rPr>
          <w:rFonts w:ascii="Roboto" w:hAnsi="Roboto"/>
          <w:sz w:val="22"/>
          <w:szCs w:val="22"/>
          <w:lang w:val="en-US"/>
        </w:rPr>
        <w:t>-</w:t>
      </w:r>
      <w:r w:rsidR="00AC2A89">
        <w:rPr>
          <w:rFonts w:ascii="Roboto" w:hAnsi="Roboto"/>
          <w:sz w:val="22"/>
          <w:szCs w:val="22"/>
          <w:lang w:val="en-US"/>
        </w:rPr>
        <w:t>3.67</w:t>
      </w:r>
      <w:r w:rsidR="00EF6167">
        <w:rPr>
          <w:rFonts w:ascii="Roboto" w:hAnsi="Roboto"/>
          <w:sz w:val="22"/>
          <w:szCs w:val="22"/>
          <w:lang w:val="en-US"/>
        </w:rPr>
        <w:t>])</w:t>
      </w:r>
      <w:r w:rsidR="004C619B" w:rsidRPr="00391E8B">
        <w:rPr>
          <w:rFonts w:ascii="Roboto" w:hAnsi="Roboto"/>
          <w:sz w:val="22"/>
          <w:szCs w:val="22"/>
          <w:lang w:val="en-US"/>
        </w:rPr>
        <w:t xml:space="preserve">. </w:t>
      </w:r>
    </w:p>
    <w:p w14:paraId="715FB1E4" w14:textId="401A65C2" w:rsidR="00C81C49" w:rsidRPr="00040F1C" w:rsidRDefault="00036BA5" w:rsidP="00BF182A">
      <w:pPr>
        <w:spacing w:line="480" w:lineRule="auto"/>
        <w:rPr>
          <w:rFonts w:ascii="Roboto" w:hAnsi="Roboto"/>
          <w:sz w:val="22"/>
          <w:szCs w:val="22"/>
          <w:lang w:val="en-US"/>
        </w:rPr>
      </w:pPr>
      <w:commentRangeStart w:id="82"/>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w:t>
      </w:r>
      <w:commentRangeEnd w:id="82"/>
      <w:r w:rsidR="00E9413B">
        <w:rPr>
          <w:rStyle w:val="Kommentarhenvisning"/>
          <w:lang w:val="en-US" w:eastAsia="en-US"/>
        </w:rPr>
        <w:commentReference w:id="82"/>
      </w:r>
      <w:r w:rsidRPr="00391E8B">
        <w:rPr>
          <w:rFonts w:ascii="Roboto" w:hAnsi="Roboto"/>
          <w:sz w:val="22"/>
          <w:szCs w:val="22"/>
          <w:lang w:val="en-US"/>
        </w:rPr>
        <w:t>groups.</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3D4DCFDC"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w:t>
      </w:r>
      <w:commentRangeStart w:id="83"/>
      <w:r w:rsidR="00C02CAE" w:rsidRPr="003A41F5">
        <w:rPr>
          <w:rFonts w:ascii="Roboto" w:hAnsi="Roboto"/>
          <w:b/>
          <w:bCs/>
          <w:sz w:val="22"/>
          <w:szCs w:val="22"/>
          <w:lang w:val="en-US"/>
        </w:rPr>
        <w:t>follow</w:t>
      </w:r>
      <w:r w:rsidR="008B3D84">
        <w:rPr>
          <w:rFonts w:ascii="Roboto" w:hAnsi="Roboto"/>
          <w:b/>
          <w:bCs/>
          <w:sz w:val="22"/>
          <w:szCs w:val="22"/>
          <w:lang w:val="en-US"/>
        </w:rPr>
        <w:t>-</w:t>
      </w:r>
      <w:r w:rsidR="00C02CAE" w:rsidRPr="003A41F5">
        <w:rPr>
          <w:rFonts w:ascii="Roboto" w:hAnsi="Roboto"/>
          <w:b/>
          <w:bCs/>
          <w:sz w:val="22"/>
          <w:szCs w:val="22"/>
          <w:lang w:val="en-US"/>
        </w:rPr>
        <w:t xml:space="preserve">up </w:t>
      </w:r>
      <w:commentRangeEnd w:id="83"/>
      <w:r w:rsidR="002B6FD8">
        <w:rPr>
          <w:rStyle w:val="Kommentarhenvisning"/>
          <w:lang w:val="en-US" w:eastAsia="en-US"/>
        </w:rPr>
        <w:commentReference w:id="83"/>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 xml:space="preserve">supplementary figure </w:t>
      </w:r>
      <w:commentRangeStart w:id="84"/>
      <w:r w:rsidR="00BC7409">
        <w:rPr>
          <w:rFonts w:ascii="Roboto" w:hAnsi="Roboto"/>
          <w:b/>
          <w:bCs/>
          <w:sz w:val="22"/>
          <w:szCs w:val="22"/>
          <w:lang w:val="en-US"/>
        </w:rPr>
        <w:t>1</w:t>
      </w:r>
      <w:commentRangeEnd w:id="84"/>
      <w:r w:rsidR="00B950F2">
        <w:rPr>
          <w:rStyle w:val="Kommentarhenvisning"/>
          <w:lang w:val="en-US" w:eastAsia="en-US"/>
        </w:rPr>
        <w:commentReference w:id="84"/>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1D141157"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w:t>
      </w:r>
      <w:commentRangeStart w:id="85"/>
      <w:r w:rsidR="00DF5988" w:rsidRPr="003A41F5">
        <w:rPr>
          <w:rFonts w:ascii="Roboto" w:hAnsi="Roboto"/>
          <w:sz w:val="22"/>
          <w:szCs w:val="22"/>
          <w:lang w:val="en-US"/>
        </w:rPr>
        <w:t>atrial fibrillation</w:t>
      </w:r>
      <w:commentRangeEnd w:id="85"/>
      <w:r w:rsidR="00A21254">
        <w:rPr>
          <w:rStyle w:val="Kommentarhenvisning"/>
          <w:lang w:val="en-US" w:eastAsia="en-US"/>
        </w:rPr>
        <w:commentReference w:id="85"/>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ins w:id="86" w:author="Christoffer Vissing" w:date="2024-03-18T11:57:00Z">
        <w:r w:rsidR="00290C27">
          <w:rPr>
            <w:rFonts w:ascii="Roboto" w:hAnsi="Roboto"/>
            <w:sz w:val="22"/>
            <w:szCs w:val="22"/>
            <w:lang w:val="en-US"/>
          </w:rPr>
          <w:t xml:space="preserve"> years</w:t>
        </w:r>
      </w:ins>
      <w:r w:rsidR="00A751D0">
        <w:rPr>
          <w:rFonts w:ascii="Roboto" w:hAnsi="Roboto"/>
          <w:sz w:val="22"/>
          <w:szCs w:val="22"/>
          <w:lang w:val="en-US"/>
        </w:rPr>
        <w:t>)</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w:t>
      </w:r>
      <w:ins w:id="87" w:author="Christoffer Vissing" w:date="2024-03-18T14:38:00Z">
        <w:r w:rsidR="00AF7DF8">
          <w:rPr>
            <w:rFonts w:ascii="Roboto" w:hAnsi="Roboto"/>
            <w:sz w:val="22"/>
            <w:szCs w:val="22"/>
            <w:lang w:val="en-US"/>
          </w:rPr>
          <w:t xml:space="preserve"> a HR of </w:t>
        </w:r>
        <w:r w:rsidR="00EB28A3">
          <w:rPr>
            <w:rFonts w:ascii="Roboto" w:hAnsi="Roboto"/>
            <w:sz w:val="22"/>
            <w:szCs w:val="22"/>
            <w:lang w:val="en-US"/>
          </w:rPr>
          <w:t>(CI</w:t>
        </w:r>
        <w:proofErr w:type="gramStart"/>
        <w:r w:rsidR="00EB28A3">
          <w:rPr>
            <w:rFonts w:ascii="Roboto" w:hAnsi="Roboto"/>
            <w:sz w:val="22"/>
            <w:szCs w:val="22"/>
            <w:lang w:val="en-US"/>
          </w:rPr>
          <w:t xml:space="preserve">: </w:t>
        </w:r>
      </w:ins>
      <w:ins w:id="88" w:author="Christoffer Vissing" w:date="2024-03-18T14:39:00Z">
        <w:r w:rsidR="00EB28A3">
          <w:rPr>
            <w:rFonts w:ascii="Roboto" w:hAnsi="Roboto"/>
            <w:sz w:val="22"/>
            <w:szCs w:val="22"/>
            <w:lang w:val="en-US"/>
          </w:rPr>
          <w:t>,</w:t>
        </w:r>
        <w:proofErr w:type="gramEnd"/>
        <w:r w:rsidR="00EB28A3">
          <w:rPr>
            <w:rFonts w:ascii="Roboto" w:hAnsi="Roboto"/>
            <w:sz w:val="22"/>
            <w:szCs w:val="22"/>
            <w:lang w:val="en-US"/>
          </w:rPr>
          <w:t xml:space="preserve"> p =</w:t>
        </w:r>
      </w:ins>
      <w:ins w:id="89" w:author="Christoffer Vissing" w:date="2024-03-18T14:38:00Z">
        <w:r w:rsidR="00EB28A3">
          <w:rPr>
            <w:rFonts w:ascii="Roboto" w:hAnsi="Roboto"/>
            <w:sz w:val="22"/>
            <w:szCs w:val="22"/>
            <w:lang w:val="en-US"/>
          </w:rPr>
          <w:t>)</w:t>
        </w:r>
      </w:ins>
      <w:r w:rsidR="00A175F9" w:rsidRPr="00040F1C">
        <w:rPr>
          <w:rFonts w:ascii="Roboto" w:hAnsi="Roboto"/>
          <w:sz w:val="22"/>
          <w:szCs w:val="22"/>
          <w:lang w:val="en-US"/>
        </w:rPr>
        <w:t xml:space="preserve">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commentRangeStart w:id="90"/>
      <w:commentRangeStart w:id="91"/>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commentRangeEnd w:id="90"/>
      <w:proofErr w:type="spellEnd"/>
      <w:r w:rsidR="00253134">
        <w:rPr>
          <w:rStyle w:val="Kommentarhenvisning"/>
          <w:lang w:val="en-US" w:eastAsia="en-US"/>
        </w:rPr>
        <w:commentReference w:id="90"/>
      </w:r>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w:t>
      </w:r>
      <w:commentRangeEnd w:id="91"/>
      <w:r w:rsidR="00F76D41">
        <w:rPr>
          <w:rStyle w:val="Kommentarhenvisning"/>
          <w:lang w:val="en-US" w:eastAsia="en-US"/>
        </w:rPr>
        <w:commentReference w:id="91"/>
      </w:r>
      <w:r w:rsidR="00A175F9" w:rsidRPr="00040F1C">
        <w:rPr>
          <w:rFonts w:ascii="Roboto" w:hAnsi="Roboto"/>
          <w:sz w:val="22"/>
          <w:szCs w:val="22"/>
          <w:lang w:val="en-US"/>
        </w:rPr>
        <w:t xml:space="preserve">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205ABD">
        <w:rPr>
          <w:rFonts w:ascii="Roboto" w:hAnsi="Roboto"/>
          <w:sz w:val="22"/>
          <w:szCs w:val="22"/>
          <w:lang w:val="en-US"/>
        </w:rPr>
        <w:t xml:space="preserve"> (</w:t>
      </w:r>
      <w:r w:rsidR="00205ABD">
        <w:rPr>
          <w:rFonts w:ascii="Roboto" w:hAnsi="Roboto"/>
          <w:b/>
          <w:bCs/>
          <w:sz w:val="22"/>
          <w:szCs w:val="22"/>
          <w:lang w:val="en-US"/>
        </w:rPr>
        <w:t>supplementary figure 2</w:t>
      </w:r>
      <w:r w:rsidR="00205ABD">
        <w:rPr>
          <w:rFonts w:ascii="Roboto" w:hAnsi="Roboto"/>
          <w:sz w:val="22"/>
          <w:szCs w:val="22"/>
          <w:lang w:val="en-US"/>
        </w:rPr>
        <w:t>)</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r w:rsidR="00205ABD">
        <w:rPr>
          <w:rFonts w:ascii="Roboto" w:hAnsi="Roboto"/>
          <w:sz w:val="22"/>
          <w:szCs w:val="22"/>
          <w:lang w:val="en-US"/>
        </w:rPr>
        <w:t xml:space="preserve"> (</w:t>
      </w:r>
      <w:r w:rsidR="00205ABD">
        <w:rPr>
          <w:rFonts w:ascii="Roboto" w:hAnsi="Roboto"/>
          <w:b/>
          <w:bCs/>
          <w:sz w:val="22"/>
          <w:szCs w:val="22"/>
          <w:lang w:val="en-US"/>
        </w:rPr>
        <w:t>supplementary figure 3</w:t>
      </w:r>
      <w:r w:rsidR="00205ABD" w:rsidRPr="00EF2CA0">
        <w:rPr>
          <w:rFonts w:ascii="Roboto" w:hAnsi="Roboto"/>
          <w:sz w:val="22"/>
          <w:szCs w:val="22"/>
          <w:lang w:val="en-US"/>
        </w:rPr>
        <w:t>)</w:t>
      </w:r>
      <w:r w:rsidR="00A175F9" w:rsidRPr="00040F1C">
        <w:rPr>
          <w:rFonts w:ascii="Roboto" w:hAnsi="Roboto"/>
          <w:sz w:val="22"/>
          <w:szCs w:val="22"/>
          <w:lang w:val="en-US"/>
        </w:rPr>
        <w:t>.</w:t>
      </w:r>
    </w:p>
    <w:p w14:paraId="690C64B2" w14:textId="6335DAF1"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w:t>
      </w:r>
      <w:r w:rsidR="00662775">
        <w:rPr>
          <w:rFonts w:ascii="Roboto" w:hAnsi="Roboto"/>
          <w:sz w:val="22"/>
          <w:szCs w:val="22"/>
          <w:lang w:val="en-US"/>
        </w:rPr>
        <w:t xml:space="preserve"> ejection fraction</w:t>
      </w:r>
      <w:ins w:id="92" w:author="Christoffer Vissing" w:date="2024-03-18T11:58:00Z">
        <w:r w:rsidR="00290C27">
          <w:rPr>
            <w:rFonts w:ascii="Roboto" w:hAnsi="Roboto"/>
            <w:sz w:val="22"/>
            <w:szCs w:val="22"/>
            <w:lang w:val="en-US"/>
          </w:rPr>
          <w:t xml:space="preserve"> </w:t>
        </w:r>
      </w:ins>
      <w:r w:rsidR="00EB68FB" w:rsidRPr="00040F1C">
        <w:rPr>
          <w:rFonts w:ascii="Roboto" w:hAnsi="Roboto"/>
          <w:sz w:val="22"/>
          <w:szCs w:val="22"/>
          <w:lang w:val="en-US"/>
        </w:rPr>
        <w:t>&lt;50%)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w:t>
      </w:r>
      <w:commentRangeStart w:id="93"/>
      <w:r w:rsidR="003C2490">
        <w:rPr>
          <w:rFonts w:ascii="Roboto" w:hAnsi="Roboto"/>
          <w:sz w:val="22"/>
          <w:szCs w:val="22"/>
          <w:lang w:val="en-US"/>
        </w:rPr>
        <w:t>appropriate ICD therapy</w:t>
      </w:r>
      <w:commentRangeEnd w:id="93"/>
      <w:r w:rsidR="002B6FD8">
        <w:rPr>
          <w:rStyle w:val="Kommentarhenvisning"/>
          <w:lang w:val="en-US" w:eastAsia="en-US"/>
        </w:rPr>
        <w:commentReference w:id="93"/>
      </w:r>
      <w:r w:rsidR="003C2490">
        <w:rPr>
          <w:rFonts w:ascii="Roboto" w:hAnsi="Roboto"/>
          <w:sz w:val="22"/>
          <w:szCs w:val="22"/>
          <w:lang w:val="en-US"/>
        </w:rPr>
        <w:t>)</w:t>
      </w:r>
      <w:r w:rsidR="00DB6D77" w:rsidRPr="00040F1C">
        <w:rPr>
          <w:rFonts w:ascii="Roboto" w:hAnsi="Roboto"/>
          <w:sz w:val="22"/>
          <w:szCs w:val="22"/>
          <w:lang w:val="en-US"/>
        </w:rPr>
        <w:t xml:space="preserve">, cardiac </w:t>
      </w:r>
      <w:r w:rsidR="00DB6D77" w:rsidRPr="00040F1C">
        <w:rPr>
          <w:rFonts w:ascii="Roboto" w:hAnsi="Roboto"/>
          <w:sz w:val="22"/>
          <w:szCs w:val="22"/>
          <w:lang w:val="en-US"/>
        </w:rPr>
        <w:lastRenderedPageBreak/>
        <w:t xml:space="preserve">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w:t>
      </w:r>
      <w:commentRangeStart w:id="94"/>
      <w:r w:rsidR="00556B72" w:rsidRPr="00040F1C">
        <w:rPr>
          <w:rFonts w:ascii="Roboto" w:hAnsi="Roboto"/>
          <w:sz w:val="22"/>
          <w:szCs w:val="22"/>
          <w:lang w:val="en-US"/>
        </w:rPr>
        <w:t>in</w:t>
      </w:r>
      <w:commentRangeEnd w:id="94"/>
      <w:r w:rsidR="00EE219C">
        <w:rPr>
          <w:rStyle w:val="Kommentarhenvisning"/>
          <w:lang w:val="en-US" w:eastAsia="en-US"/>
        </w:rPr>
        <w:commentReference w:id="94"/>
      </w:r>
      <w:r w:rsidR="00556B72" w:rsidRPr="00040F1C">
        <w:rPr>
          <w:rFonts w:ascii="Roboto" w:hAnsi="Roboto"/>
          <w:sz w:val="22"/>
          <w:szCs w:val="22"/>
          <w:lang w:val="en-US"/>
        </w:rPr>
        <w:t xml:space="preserve"> </w:t>
      </w:r>
      <w:commentRangeStart w:id="95"/>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commentRangeEnd w:id="95"/>
      <w:r w:rsidR="00942716">
        <w:rPr>
          <w:rStyle w:val="Kommentarhenvisning"/>
          <w:lang w:val="en-US" w:eastAsia="en-US"/>
        </w:rPr>
        <w:commentReference w:id="95"/>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xml:space="preserve">, but the distribution </w:t>
      </w:r>
      <w:commentRangeStart w:id="96"/>
      <w:commentRangeStart w:id="97"/>
      <w:r w:rsidR="00BB654F" w:rsidRPr="00040F1C">
        <w:rPr>
          <w:rFonts w:ascii="Roboto" w:hAnsi="Roboto"/>
          <w:sz w:val="22"/>
          <w:szCs w:val="22"/>
          <w:lang w:val="en-US"/>
        </w:rPr>
        <w:t>of incident events was wide</w:t>
      </w:r>
      <w:r w:rsidR="00413FB0">
        <w:rPr>
          <w:rFonts w:ascii="Roboto" w:hAnsi="Roboto"/>
          <w:sz w:val="22"/>
          <w:szCs w:val="22"/>
          <w:lang w:val="en-US"/>
        </w:rPr>
        <w:t>r</w:t>
      </w:r>
      <w:commentRangeEnd w:id="96"/>
      <w:r w:rsidR="00BF7244">
        <w:rPr>
          <w:rStyle w:val="Kommentarhenvisning"/>
          <w:lang w:val="en-US" w:eastAsia="en-US"/>
        </w:rPr>
        <w:commentReference w:id="96"/>
      </w:r>
      <w:commentRangeEnd w:id="97"/>
      <w:r w:rsidR="00D657E5">
        <w:rPr>
          <w:rStyle w:val="Kommentarhenvisning"/>
          <w:lang w:val="en-US" w:eastAsia="en-US"/>
        </w:rPr>
        <w:commentReference w:id="97"/>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commentRangeStart w:id="98"/>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commentRangeEnd w:id="98"/>
      <w:r w:rsidR="00BF7244">
        <w:rPr>
          <w:rStyle w:val="Kommentarhenvisning"/>
          <w:lang w:val="en-US" w:eastAsia="en-US"/>
        </w:rPr>
        <w:commentReference w:id="98"/>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4A7D83B"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for all-cause mortality</w:t>
      </w:r>
      <w:r>
        <w:rPr>
          <w:rFonts w:ascii="Roboto" w:hAnsi="Roboto"/>
          <w:sz w:val="22"/>
          <w:szCs w:val="22"/>
          <w:lang w:val="en-US"/>
        </w:rPr>
        <w:t xml:space="preserve">, or a hazard ratio of 1.48 (CI: 1.25 to 1.75, p &lt;0.001)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b/>
          <w:bCs/>
          <w:sz w:val="22"/>
          <w:szCs w:val="22"/>
          <w:lang w:val="en-US"/>
        </w:rPr>
        <w:t xml:space="preserve">Table </w:t>
      </w:r>
      <w:r w:rsidR="0031226B">
        <w:rPr>
          <w:rFonts w:ascii="Roboto" w:hAnsi="Roboto"/>
          <w:b/>
          <w:bCs/>
          <w:sz w:val="22"/>
          <w:szCs w:val="22"/>
          <w:lang w:val="en-US"/>
        </w:rPr>
        <w:t>2</w:t>
      </w:r>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w:t>
      </w:r>
      <w:r w:rsidR="00EF2CA0">
        <w:rPr>
          <w:rFonts w:ascii="Roboto" w:hAnsi="Roboto"/>
          <w:sz w:val="22"/>
          <w:szCs w:val="22"/>
          <w:lang w:val="en-US"/>
        </w:rPr>
        <w:t xml:space="preserve">patients with </w:t>
      </w:r>
      <w:proofErr w:type="spellStart"/>
      <w:r w:rsidR="00EF2CA0">
        <w:rPr>
          <w:rFonts w:ascii="Roboto" w:hAnsi="Roboto"/>
          <w:sz w:val="22"/>
          <w:szCs w:val="22"/>
          <w:lang w:val="en-US"/>
        </w:rPr>
        <w:t>sarcomeric</w:t>
      </w:r>
      <w:proofErr w:type="spellEnd"/>
      <w:r w:rsidR="00EF2CA0">
        <w:rPr>
          <w:rFonts w:ascii="Roboto" w:hAnsi="Roboto"/>
          <w:sz w:val="22"/>
          <w:szCs w:val="22"/>
          <w:lang w:val="en-US"/>
        </w:rPr>
        <w:t xml:space="preserve"> HCM had</w:t>
      </w:r>
      <w:r w:rsidRPr="00DF613E">
        <w:rPr>
          <w:rFonts w:ascii="Roboto" w:hAnsi="Roboto"/>
          <w:sz w:val="22"/>
          <w:szCs w:val="22"/>
          <w:lang w:val="en-US"/>
        </w:rPr>
        <w:t xml:space="preserve">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w:t>
      </w:r>
      <w:r w:rsidR="00AC2A89">
        <w:rPr>
          <w:rFonts w:ascii="Roboto" w:hAnsi="Roboto"/>
          <w:sz w:val="22"/>
          <w:szCs w:val="22"/>
          <w:lang w:val="en-US"/>
        </w:rPr>
        <w:t xml:space="preserve"> </w:t>
      </w:r>
      <w:r w:rsidRPr="00DF613E">
        <w:rPr>
          <w:rFonts w:ascii="Roboto" w:hAnsi="Roboto"/>
          <w:sz w:val="22"/>
          <w:szCs w:val="22"/>
          <w:lang w:val="en-US"/>
        </w:rPr>
        <w:t xml:space="preserve">death is shown in </w:t>
      </w:r>
      <w:r w:rsidRPr="00DF613E">
        <w:rPr>
          <w:rFonts w:ascii="Roboto" w:hAnsi="Roboto"/>
          <w:b/>
          <w:bCs/>
          <w:sz w:val="22"/>
          <w:szCs w:val="22"/>
          <w:lang w:val="en-US"/>
        </w:rPr>
        <w:t xml:space="preserve">Figure </w:t>
      </w:r>
      <w:r w:rsidR="00EF2CA0">
        <w:rPr>
          <w:rFonts w:ascii="Roboto" w:hAnsi="Roboto"/>
          <w:b/>
          <w:bCs/>
          <w:sz w:val="22"/>
          <w:szCs w:val="22"/>
          <w:lang w:val="en-US"/>
        </w:rPr>
        <w:t>3</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0BEC19E0"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lastRenderedPageBreak/>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disease</w:t>
      </w:r>
      <w:ins w:id="99" w:author="Christoffer Vissing" w:date="2024-03-18T11:59:00Z">
        <w:r w:rsidR="00290C27">
          <w:rPr>
            <w:rFonts w:ascii="Roboto" w:hAnsi="Roboto"/>
            <w:sz w:val="22"/>
            <w:szCs w:val="22"/>
            <w:lang w:val="en-US"/>
          </w:rPr>
          <w:t>-course</w:t>
        </w:r>
      </w:ins>
      <w:r w:rsidR="003221BA" w:rsidRPr="00907D0E">
        <w:rPr>
          <w:rFonts w:ascii="Roboto" w:hAnsi="Roboto"/>
          <w:sz w:val="22"/>
          <w:szCs w:val="22"/>
          <w:lang w:val="en-US"/>
        </w:rPr>
        <w:t xml:space="preserv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w:t>
      </w:r>
      <w:commentRangeStart w:id="100"/>
      <w:r w:rsidR="00BB654F" w:rsidRPr="00431AEB">
        <w:rPr>
          <w:rFonts w:ascii="Roboto" w:hAnsi="Roboto"/>
          <w:sz w:val="22"/>
          <w:szCs w:val="22"/>
          <w:lang w:val="en-US"/>
        </w:rPr>
        <w:t>LVSD</w:t>
      </w:r>
      <w:commentRangeEnd w:id="100"/>
      <w:r w:rsidR="001D4E4E">
        <w:rPr>
          <w:rStyle w:val="Kommentarhenvisning"/>
          <w:lang w:val="en-US" w:eastAsia="en-US"/>
        </w:rPr>
        <w:commentReference w:id="100"/>
      </w:r>
      <w:r w:rsidR="00BB654F" w:rsidRPr="00431AEB">
        <w:rPr>
          <w:rFonts w:ascii="Roboto" w:hAnsi="Roboto"/>
          <w:sz w:val="22"/>
          <w:szCs w:val="22"/>
          <w:lang w:val="en-US"/>
        </w:rPr>
        <w:t xml:space="preserve">,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248D12FD"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r w:rsidR="00070043">
        <w:rPr>
          <w:rFonts w:ascii="Roboto" w:hAnsi="Roboto"/>
          <w:sz w:val="22"/>
          <w:szCs w:val="22"/>
          <w:lang w:val="en-US"/>
        </w:rPr>
        <w:t xml:space="preserve"> </w:t>
      </w:r>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commentRangeStart w:id="101"/>
      <w:r w:rsidR="00EF6167">
        <w:rPr>
          <w:rFonts w:ascii="Roboto" w:hAnsi="Roboto"/>
          <w:b/>
          <w:bCs/>
          <w:sz w:val="22"/>
          <w:szCs w:val="22"/>
          <w:lang w:val="en-US"/>
        </w:rPr>
        <w:t>4</w:t>
      </w:r>
      <w:commentRangeEnd w:id="101"/>
      <w:r w:rsidR="00BB649E">
        <w:rPr>
          <w:rStyle w:val="Kommentarhenvisning"/>
          <w:lang w:val="en-US" w:eastAsia="en-US"/>
        </w:rPr>
        <w:commentReference w:id="101"/>
      </w:r>
      <w:r w:rsidRPr="0054323F">
        <w:rPr>
          <w:rFonts w:ascii="Roboto" w:hAnsi="Roboto"/>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w:t>
      </w:r>
      <w:commentRangeStart w:id="102"/>
      <w:r w:rsidR="00136696">
        <w:rPr>
          <w:rFonts w:ascii="Roboto" w:hAnsi="Roboto"/>
          <w:sz w:val="22"/>
          <w:szCs w:val="22"/>
          <w:lang w:val="en-US"/>
        </w:rPr>
        <w:t>increased</w:t>
      </w:r>
      <w:commentRangeEnd w:id="102"/>
      <w:r w:rsidR="00AC61DA">
        <w:rPr>
          <w:rStyle w:val="Kommentarhenvisning"/>
          <w:lang w:val="en-US" w:eastAsia="en-US"/>
        </w:rPr>
        <w:commentReference w:id="102"/>
      </w:r>
      <w:r w:rsidR="00136696">
        <w:rPr>
          <w:rFonts w:ascii="Roboto" w:hAnsi="Roboto"/>
          <w:sz w:val="22"/>
          <w:szCs w:val="22"/>
          <w:lang w:val="en-US"/>
        </w:rPr>
        <w:t xml:space="preserve"> the</w:t>
      </w:r>
      <w:r w:rsidR="0054323F">
        <w:rPr>
          <w:rFonts w:ascii="Roboto" w:hAnsi="Roboto"/>
          <w:sz w:val="22"/>
          <w:szCs w:val="22"/>
          <w:lang w:val="en-US"/>
        </w:rPr>
        <w:t xml:space="preserve"> subsequent</w:t>
      </w:r>
      <w:r w:rsidR="00136696">
        <w:rPr>
          <w:rFonts w:ascii="Roboto" w:hAnsi="Roboto"/>
          <w:sz w:val="22"/>
          <w:szCs w:val="22"/>
          <w:lang w:val="en-US"/>
        </w:rPr>
        <w:t xml:space="preserv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w:t>
      </w:r>
      <w:r w:rsidR="0054323F">
        <w:rPr>
          <w:rFonts w:ascii="Roboto" w:hAnsi="Roboto"/>
          <w:sz w:val="22"/>
          <w:szCs w:val="22"/>
          <w:lang w:val="en-US"/>
        </w:rPr>
        <w:t>was associated</w:t>
      </w:r>
      <w:r w:rsidR="00A008C6" w:rsidRPr="00431AEB">
        <w:rPr>
          <w:rFonts w:ascii="Roboto" w:hAnsi="Roboto"/>
          <w:sz w:val="22"/>
          <w:szCs w:val="22"/>
          <w:lang w:val="en-US"/>
        </w:rPr>
        <w:t xml:space="preserve">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w:t>
      </w:r>
      <w:commentRangeStart w:id="103"/>
      <w:r w:rsidR="00CC498B">
        <w:rPr>
          <w:rFonts w:ascii="Roboto" w:hAnsi="Roboto"/>
          <w:sz w:val="22"/>
          <w:szCs w:val="22"/>
          <w:lang w:val="en-US"/>
        </w:rPr>
        <w:t>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commentRangeEnd w:id="103"/>
      <w:r w:rsidR="00AC61DA">
        <w:rPr>
          <w:rStyle w:val="Kommentarhenvisning"/>
          <w:lang w:val="en-US" w:eastAsia="en-US"/>
        </w:rPr>
        <w:commentReference w:id="103"/>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was associated with the most 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w:t>
      </w:r>
      <w:del w:id="104" w:author="Helms, Adam" w:date="2024-02-26T10:53:00Z">
        <w:r w:rsidR="003C2490" w:rsidDel="007B2DAC">
          <w:rPr>
            <w:rFonts w:ascii="Roboto" w:hAnsi="Roboto"/>
            <w:sz w:val="22"/>
            <w:szCs w:val="22"/>
            <w:lang w:val="en-US"/>
          </w:rPr>
          <w:delText>d</w:delText>
        </w:r>
      </w:del>
      <w:r w:rsidR="003C2490">
        <w:rPr>
          <w:rFonts w:ascii="Roboto" w:hAnsi="Roboto"/>
          <w:sz w:val="22"/>
          <w:szCs w:val="22"/>
          <w:lang w:val="en-US"/>
        </w:rPr>
        <w:t xml:space="preserve">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1C683F20"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8B3D84">
        <w:rPr>
          <w:rFonts w:ascii="Roboto" w:hAnsi="Roboto"/>
          <w:sz w:val="22"/>
          <w:szCs w:val="22"/>
          <w:lang w:val="en-US"/>
        </w:rPr>
        <w:t>.</w:t>
      </w:r>
      <w:r w:rsidR="00BC0D22" w:rsidRPr="00040F1C">
        <w:rPr>
          <w:rFonts w:ascii="Roboto" w:hAnsi="Roboto"/>
          <w:sz w:val="22"/>
          <w:szCs w:val="22"/>
          <w:lang w:val="en-US"/>
        </w:rPr>
        <w:t xml:space="preserve"> </w:t>
      </w:r>
      <w:r w:rsidR="00BC0D22" w:rsidRPr="00040F1C">
        <w:rPr>
          <w:rFonts w:ascii="Roboto" w:hAnsi="Roboto"/>
          <w:b/>
          <w:bCs/>
          <w:sz w:val="22"/>
          <w:szCs w:val="22"/>
          <w:lang w:val="en-US"/>
        </w:rPr>
        <w:t xml:space="preserve">Figure </w:t>
      </w:r>
      <w:r w:rsidR="00EF6167">
        <w:rPr>
          <w:rFonts w:ascii="Roboto" w:hAnsi="Roboto"/>
          <w:b/>
          <w:bCs/>
          <w:sz w:val="22"/>
          <w:szCs w:val="22"/>
          <w:lang w:val="en-US"/>
        </w:rPr>
        <w:t>5</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 xml:space="preserve">-outcome </w:t>
      </w:r>
      <w:r w:rsidR="00934456">
        <w:rPr>
          <w:rFonts w:ascii="Roboto" w:hAnsi="Roboto"/>
          <w:sz w:val="22"/>
          <w:szCs w:val="22"/>
          <w:lang w:val="en-US"/>
        </w:rPr>
        <w:lastRenderedPageBreak/>
        <w:t>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t>for subsequent development of LV obstruction was</w:t>
      </w:r>
      <w:r w:rsidR="003C3095">
        <w:rPr>
          <w:rFonts w:ascii="Roboto" w:hAnsi="Roboto"/>
          <w:sz w:val="22"/>
          <w:szCs w:val="22"/>
          <w:lang w:val="en-US"/>
        </w:rPr>
        <w:t xml:space="preserve"> greater in </w:t>
      </w:r>
      <w:commentRangeStart w:id="105"/>
      <w:r w:rsidR="003C3095">
        <w:rPr>
          <w:rFonts w:ascii="Roboto" w:hAnsi="Roboto"/>
          <w:sz w:val="22"/>
          <w:szCs w:val="22"/>
          <w:lang w:val="en-US"/>
        </w:rPr>
        <w:t>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commentRangeEnd w:id="105"/>
      <w:r w:rsidR="00BF5909">
        <w:rPr>
          <w:rStyle w:val="Kommentarhenvisning"/>
          <w:lang w:val="en-US" w:eastAsia="en-US"/>
        </w:rPr>
        <w:commentReference w:id="105"/>
      </w:r>
      <w:r w:rsidR="00934456" w:rsidRPr="00431AEB">
        <w:rPr>
          <w:rFonts w:ascii="Roboto" w:hAnsi="Roboto"/>
          <w:sz w:val="22"/>
          <w:szCs w:val="22"/>
          <w:lang w:val="en-US"/>
        </w:rPr>
        <w:t>)</w:t>
      </w:r>
      <w:r w:rsidR="003C3095">
        <w:rPr>
          <w:rFonts w:ascii="Roboto" w:hAnsi="Roboto"/>
          <w:sz w:val="22"/>
          <w:szCs w:val="22"/>
          <w:lang w:val="en-US"/>
        </w:rPr>
        <w:t>. The impact of obstruction, atrial fibrillation</w:t>
      </w:r>
      <w:r w:rsidR="0054323F">
        <w:rPr>
          <w:rFonts w:ascii="Roboto" w:hAnsi="Roboto"/>
          <w:sz w:val="22"/>
          <w:szCs w:val="22"/>
          <w:lang w:val="en-US"/>
        </w:rPr>
        <w:t>,</w:t>
      </w:r>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54323F" w:rsidRPr="00431AEB">
        <w:rPr>
          <w:rFonts w:ascii="Roboto" w:hAnsi="Roboto"/>
          <w:sz w:val="22"/>
          <w:szCs w:val="22"/>
          <w:lang w:val="en-US"/>
        </w:rPr>
        <w:t xml:space="preserve">LV systolic dysfunction conferred higher risk in </w:t>
      </w:r>
      <w:proofErr w:type="spellStart"/>
      <w:r w:rsidR="0054323F" w:rsidRPr="00431AEB">
        <w:rPr>
          <w:rFonts w:ascii="Roboto" w:hAnsi="Roboto"/>
          <w:sz w:val="22"/>
          <w:szCs w:val="22"/>
          <w:lang w:val="en-US"/>
        </w:rPr>
        <w:t>sarcomeric</w:t>
      </w:r>
      <w:proofErr w:type="spellEnd"/>
      <w:r w:rsidR="0054323F" w:rsidRPr="00431AEB">
        <w:rPr>
          <w:rFonts w:ascii="Roboto" w:hAnsi="Roboto"/>
          <w:sz w:val="22"/>
          <w:szCs w:val="22"/>
          <w:lang w:val="en-US"/>
        </w:rPr>
        <w:t xml:space="preserve"> HCM regarding developing NYHA class III-IV symptoms (effect ratio </w:t>
      </w:r>
      <w:r w:rsidR="0054323F">
        <w:rPr>
          <w:rFonts w:ascii="Roboto" w:hAnsi="Roboto"/>
          <w:sz w:val="22"/>
          <w:szCs w:val="22"/>
          <w:lang w:val="en-US"/>
        </w:rPr>
        <w:t>2</w:t>
      </w:r>
      <w:r w:rsidR="0054323F" w:rsidRPr="00431AEB">
        <w:rPr>
          <w:rFonts w:ascii="Roboto" w:hAnsi="Roboto"/>
          <w:sz w:val="22"/>
          <w:szCs w:val="22"/>
          <w:lang w:val="en-US"/>
        </w:rPr>
        <w:t>.</w:t>
      </w:r>
      <w:r w:rsidR="0054323F">
        <w:rPr>
          <w:rFonts w:ascii="Roboto" w:hAnsi="Roboto"/>
          <w:sz w:val="22"/>
          <w:szCs w:val="22"/>
          <w:lang w:val="en-US"/>
        </w:rPr>
        <w:t>6</w:t>
      </w:r>
      <w:r w:rsidR="0054323F" w:rsidRPr="00431AEB">
        <w:rPr>
          <w:rFonts w:ascii="Roboto" w:hAnsi="Roboto"/>
          <w:sz w:val="22"/>
          <w:szCs w:val="22"/>
          <w:lang w:val="en-US"/>
        </w:rPr>
        <w:t>5 [CI 1.</w:t>
      </w:r>
      <w:r w:rsidR="0054323F">
        <w:rPr>
          <w:rFonts w:ascii="Roboto" w:hAnsi="Roboto"/>
          <w:sz w:val="22"/>
          <w:szCs w:val="22"/>
          <w:lang w:val="en-US"/>
        </w:rPr>
        <w:t>50</w:t>
      </w:r>
      <w:r w:rsidR="0054323F" w:rsidRPr="00431AEB">
        <w:rPr>
          <w:rFonts w:ascii="Roboto" w:hAnsi="Roboto"/>
          <w:sz w:val="22"/>
          <w:szCs w:val="22"/>
          <w:lang w:val="en-US"/>
        </w:rPr>
        <w:t>-</w:t>
      </w:r>
      <w:r w:rsidR="0054323F">
        <w:rPr>
          <w:rFonts w:ascii="Roboto" w:hAnsi="Roboto"/>
          <w:sz w:val="22"/>
          <w:szCs w:val="22"/>
          <w:lang w:val="en-US"/>
        </w:rPr>
        <w:t>4</w:t>
      </w:r>
      <w:r w:rsidR="0054323F" w:rsidRPr="00431AEB">
        <w:rPr>
          <w:rFonts w:ascii="Roboto" w:hAnsi="Roboto"/>
          <w:sz w:val="22"/>
          <w:szCs w:val="22"/>
          <w:lang w:val="en-US"/>
        </w:rPr>
        <w:t>.7</w:t>
      </w:r>
      <w:r w:rsidR="0054323F">
        <w:rPr>
          <w:rFonts w:ascii="Roboto" w:hAnsi="Roboto"/>
          <w:sz w:val="22"/>
          <w:szCs w:val="22"/>
          <w:lang w:val="en-US"/>
        </w:rPr>
        <w:t>1</w:t>
      </w:r>
      <w:r w:rsidR="0054323F" w:rsidRPr="00431AEB">
        <w:rPr>
          <w:rFonts w:ascii="Roboto" w:hAnsi="Roboto"/>
          <w:sz w:val="22"/>
          <w:szCs w:val="22"/>
          <w:lang w:val="en-US"/>
        </w:rPr>
        <w:t>]) and death (effect ratio 1.</w:t>
      </w:r>
      <w:r w:rsidR="0054323F">
        <w:rPr>
          <w:rFonts w:ascii="Roboto" w:hAnsi="Roboto"/>
          <w:sz w:val="22"/>
          <w:szCs w:val="22"/>
          <w:lang w:val="en-US"/>
        </w:rPr>
        <w:t>9</w:t>
      </w:r>
      <w:r w:rsidR="0054323F" w:rsidRPr="00431AEB">
        <w:rPr>
          <w:rFonts w:ascii="Roboto" w:hAnsi="Roboto"/>
          <w:sz w:val="22"/>
          <w:szCs w:val="22"/>
          <w:lang w:val="en-US"/>
        </w:rPr>
        <w:t>5 [CI 1.</w:t>
      </w:r>
      <w:r w:rsidR="0054323F">
        <w:rPr>
          <w:rFonts w:ascii="Roboto" w:hAnsi="Roboto"/>
          <w:sz w:val="22"/>
          <w:szCs w:val="22"/>
          <w:lang w:val="en-US"/>
        </w:rPr>
        <w:t>3</w:t>
      </w:r>
      <w:r w:rsidR="0054323F" w:rsidRPr="00431AEB">
        <w:rPr>
          <w:rFonts w:ascii="Roboto" w:hAnsi="Roboto"/>
          <w:sz w:val="22"/>
          <w:szCs w:val="22"/>
          <w:lang w:val="en-US"/>
        </w:rPr>
        <w:t>2-2.</w:t>
      </w:r>
      <w:r w:rsidR="0054323F">
        <w:rPr>
          <w:rFonts w:ascii="Roboto" w:hAnsi="Roboto"/>
          <w:sz w:val="22"/>
          <w:szCs w:val="22"/>
          <w:lang w:val="en-US"/>
        </w:rPr>
        <w:t>22</w:t>
      </w:r>
      <w:r w:rsidR="0054323F" w:rsidRPr="00431AEB">
        <w:rPr>
          <w:rFonts w:ascii="Roboto" w:hAnsi="Roboto"/>
          <w:sz w:val="22"/>
          <w:szCs w:val="22"/>
          <w:lang w:val="en-US"/>
        </w:rPr>
        <w:t>]).</w:t>
      </w:r>
      <w:r w:rsidR="0054323F">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commentRangeStart w:id="106"/>
      <w:r w:rsidR="004C5855" w:rsidRPr="00431AEB">
        <w:rPr>
          <w:rFonts w:ascii="Roboto" w:hAnsi="Roboto"/>
          <w:sz w:val="22"/>
          <w:szCs w:val="22"/>
          <w:lang w:val="en-US"/>
        </w:rPr>
        <w:t>increas</w:t>
      </w:r>
      <w:r w:rsidR="00934456">
        <w:rPr>
          <w:rFonts w:ascii="Roboto" w:hAnsi="Roboto"/>
          <w:sz w:val="22"/>
          <w:szCs w:val="22"/>
          <w:lang w:val="en-US"/>
        </w:rPr>
        <w:t>ed</w:t>
      </w:r>
      <w:commentRangeEnd w:id="106"/>
      <w:r w:rsidR="00BF5909">
        <w:rPr>
          <w:rStyle w:val="Kommentarhenvisning"/>
          <w:lang w:val="en-US" w:eastAsia="en-US"/>
        </w:rPr>
        <w:commentReference w:id="106"/>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153D0B02" w14:textId="38043DEC" w:rsidR="00580470" w:rsidRPr="00DF613E" w:rsidRDefault="00B83119" w:rsidP="00AE4D82">
      <w:pPr>
        <w:spacing w:line="480" w:lineRule="auto"/>
        <w:rPr>
          <w:rFonts w:ascii="Roboto" w:hAnsi="Roboto"/>
          <w:sz w:val="22"/>
          <w:szCs w:val="22"/>
          <w:lang w:val="en-US"/>
        </w:rPr>
      </w:pPr>
      <w:r w:rsidRPr="00431AEB">
        <w:rPr>
          <w:rFonts w:ascii="Roboto" w:hAnsi="Roboto"/>
          <w:sz w:val="22"/>
          <w:szCs w:val="22"/>
          <w:lang w:val="en-US"/>
        </w:rPr>
        <w:t xml:space="preserve"> </w:t>
      </w:r>
    </w:p>
    <w:p w14:paraId="6A9A6F2A" w14:textId="77777777" w:rsidR="0031226B" w:rsidRDefault="0031226B">
      <w:pPr>
        <w:rPr>
          <w:rFonts w:ascii="Roboto" w:hAnsi="Roboto"/>
          <w:b/>
          <w:bCs/>
          <w:sz w:val="22"/>
          <w:szCs w:val="22"/>
          <w:lang w:val="en-US"/>
        </w:rPr>
      </w:pPr>
      <w:r>
        <w:rPr>
          <w:rFonts w:ascii="Roboto" w:hAnsi="Roboto"/>
          <w:b/>
          <w:bCs/>
          <w:sz w:val="22"/>
          <w:szCs w:val="22"/>
          <w:lang w:val="en-US"/>
        </w:rPr>
        <w:br w:type="page"/>
      </w:r>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4FDF5CDE"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8B3D84">
        <w:rPr>
          <w:rFonts w:ascii="Roboto" w:hAnsi="Roboto"/>
          <w:sz w:val="22"/>
          <w:szCs w:val="22"/>
          <w:lang w:val="en-US"/>
        </w:rPr>
        <w:t xml:space="preserve">the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r w:rsidR="00A2067F">
        <w:rPr>
          <w:rFonts w:ascii="Roboto" w:hAnsi="Roboto"/>
          <w:sz w:val="22"/>
          <w:szCs w:val="22"/>
          <w:lang w:val="en-US"/>
        </w:rPr>
        <w:t xml:space="preserve">two major subtypes of HCM: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A2547C">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ins w:id="107" w:author="Helms, Adam" w:date="2024-02-26T11:02:00Z">
        <w:r w:rsidR="009C4C2B">
          <w:rPr>
            <w:rFonts w:ascii="Roboto" w:hAnsi="Roboto"/>
            <w:sz w:val="22"/>
            <w:szCs w:val="22"/>
            <w:lang w:val="en-US"/>
          </w:rPr>
          <w:t>, on avera</w:t>
        </w:r>
      </w:ins>
      <w:ins w:id="108" w:author="Helms, Adam" w:date="2024-02-26T11:03:00Z">
        <w:r w:rsidR="009C4C2B">
          <w:rPr>
            <w:rFonts w:ascii="Roboto" w:hAnsi="Roboto"/>
            <w:sz w:val="22"/>
            <w:szCs w:val="22"/>
            <w:lang w:val="en-US"/>
          </w:rPr>
          <w:t>ge,</w:t>
        </w:r>
      </w:ins>
      <w:r w:rsidR="00335B40">
        <w:rPr>
          <w:rFonts w:ascii="Roboto" w:hAnsi="Roboto"/>
          <w:sz w:val="22"/>
          <w:szCs w:val="22"/>
          <w:lang w:val="en-US"/>
        </w:rPr>
        <w:t xml:space="preserve"> </w:t>
      </w:r>
      <w:r w:rsidRPr="00DF613E">
        <w:rPr>
          <w:rFonts w:ascii="Roboto" w:hAnsi="Roboto"/>
          <w:sz w:val="22"/>
          <w:szCs w:val="22"/>
          <w:lang w:val="en-US"/>
        </w:rPr>
        <w:t xml:space="preserve">a </w:t>
      </w:r>
      <w:commentRangeStart w:id="109"/>
      <w:r w:rsidR="00E20586" w:rsidRPr="00DF613E">
        <w:rPr>
          <w:rFonts w:ascii="Roboto" w:hAnsi="Roboto"/>
          <w:sz w:val="22"/>
          <w:szCs w:val="22"/>
          <w:lang w:val="en-US"/>
        </w:rPr>
        <w:t>younger</w:t>
      </w:r>
      <w:r w:rsidR="00F0537B" w:rsidRPr="00DF613E">
        <w:rPr>
          <w:rFonts w:ascii="Roboto" w:hAnsi="Roboto"/>
          <w:sz w:val="22"/>
          <w:szCs w:val="22"/>
          <w:lang w:val="en-US"/>
        </w:rPr>
        <w:t xml:space="preserve"> </w:t>
      </w:r>
      <w:commentRangeEnd w:id="109"/>
      <w:r w:rsidR="009C4C2B">
        <w:rPr>
          <w:rStyle w:val="Kommentarhenvisning"/>
          <w:lang w:val="en-US" w:eastAsia="en-US"/>
        </w:rPr>
        <w:commentReference w:id="109"/>
      </w:r>
      <w:r w:rsidR="00EC0FCE" w:rsidRPr="00DF613E">
        <w:rPr>
          <w:rFonts w:ascii="Roboto" w:hAnsi="Roboto"/>
          <w:sz w:val="22"/>
          <w:szCs w:val="22"/>
          <w:lang w:val="en-US"/>
        </w:rPr>
        <w:t>age</w:t>
      </w:r>
      <w:r w:rsidR="00335B40">
        <w:rPr>
          <w:rFonts w:ascii="Roboto" w:hAnsi="Roboto"/>
          <w:sz w:val="22"/>
          <w:szCs w:val="22"/>
          <w:lang w:val="en-US"/>
        </w:rPr>
        <w:t xml:space="preserve"> at </w:t>
      </w:r>
      <w:r w:rsidR="0054323F">
        <w:rPr>
          <w:rFonts w:ascii="Roboto" w:hAnsi="Roboto"/>
          <w:sz w:val="22"/>
          <w:szCs w:val="22"/>
          <w:lang w:val="en-US"/>
        </w:rPr>
        <w:t>diagnosis</w:t>
      </w:r>
      <w:r w:rsidR="00335B40">
        <w:rPr>
          <w:rFonts w:ascii="Roboto" w:hAnsi="Roboto"/>
          <w:sz w:val="22"/>
          <w:szCs w:val="22"/>
          <w:lang w:val="en-US"/>
        </w:rPr>
        <w:t>,</w:t>
      </w:r>
      <w:r w:rsidR="00D35FAB">
        <w:rPr>
          <w:rFonts w:ascii="Roboto" w:hAnsi="Roboto"/>
          <w:sz w:val="22"/>
          <w:szCs w:val="22"/>
          <w:lang w:val="en-US"/>
        </w:rPr>
        <w:t xml:space="preserve">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335B40">
        <w:rPr>
          <w:rFonts w:ascii="Roboto" w:hAnsi="Roboto"/>
          <w:sz w:val="22"/>
          <w:szCs w:val="22"/>
          <w:lang w:val="en-US"/>
        </w:rPr>
        <w:t>, and an</w:t>
      </w:r>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-rate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00A2067F">
        <w:rPr>
          <w:rFonts w:ascii="Roboto" w:hAnsi="Roboto"/>
          <w:sz w:val="22"/>
          <w:szCs w:val="22"/>
          <w:lang w:val="en-US"/>
        </w:rPr>
        <w:t>. Furthermore, b</w:t>
      </w:r>
      <w:r w:rsidR="008D66E8">
        <w:rPr>
          <w:rFonts w:ascii="Roboto" w:hAnsi="Roboto"/>
          <w:sz w:val="22"/>
          <w:szCs w:val="22"/>
          <w:lang w:val="en-US"/>
        </w:rPr>
        <w:t>oth atrial fibrillation</w:t>
      </w:r>
      <w:r w:rsidR="00EB5A65">
        <w:rPr>
          <w:rFonts w:ascii="Roboto" w:hAnsi="Roboto"/>
          <w:sz w:val="22"/>
          <w:szCs w:val="22"/>
          <w:lang w:val="en-US"/>
        </w:rPr>
        <w:t xml:space="preserve"> and LV systolic dysfunction were significantly more </w:t>
      </w:r>
      <w:commentRangeStart w:id="110"/>
      <w:r w:rsidR="00EB5A65">
        <w:rPr>
          <w:rFonts w:ascii="Roboto" w:hAnsi="Roboto"/>
          <w:sz w:val="22"/>
          <w:szCs w:val="22"/>
          <w:lang w:val="en-US"/>
        </w:rPr>
        <w:t>impactful</w:t>
      </w:r>
      <w:commentRangeEnd w:id="110"/>
      <w:r w:rsidR="00CC04A8">
        <w:rPr>
          <w:rStyle w:val="Kommentarhenvisning"/>
          <w:lang w:val="en-US" w:eastAsia="en-US"/>
        </w:rPr>
        <w:commentReference w:id="110"/>
      </w:r>
      <w:r w:rsidR="00EB5A65">
        <w:rPr>
          <w:rFonts w:ascii="Roboto" w:hAnsi="Roboto"/>
          <w:sz w:val="22"/>
          <w:szCs w:val="22"/>
          <w:lang w:val="en-US"/>
        </w:rPr>
        <w:t xml:space="preserve">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369561CD" w:rsidR="008F135E" w:rsidRPr="00DF613E" w:rsidRDefault="00EC3708" w:rsidP="00790484">
      <w:pPr>
        <w:spacing w:line="480" w:lineRule="auto"/>
        <w:rPr>
          <w:rFonts w:ascii="Roboto" w:hAnsi="Roboto"/>
          <w:sz w:val="22"/>
          <w:szCs w:val="22"/>
          <w:lang w:val="en-US"/>
        </w:rPr>
      </w:pPr>
      <w:commentRangeStart w:id="111"/>
      <w:r>
        <w:rPr>
          <w:rFonts w:ascii="Roboto" w:hAnsi="Roboto"/>
          <w:sz w:val="22"/>
          <w:szCs w:val="22"/>
          <w:lang w:val="en-US"/>
        </w:rPr>
        <w:t>As reported previously</w:t>
      </w:r>
      <w:r w:rsidR="00875D58" w:rsidRPr="00CC498B">
        <w:rPr>
          <w:rFonts w:ascii="Roboto" w:hAnsi="Roboto"/>
          <w:sz w:val="22"/>
          <w:szCs w:val="22"/>
          <w:lang w:val="en-US"/>
        </w:rPr>
        <w:t xml:space="preserve">, we </w:t>
      </w:r>
      <w:commentRangeEnd w:id="111"/>
      <w:r w:rsidR="009C4C2B">
        <w:rPr>
          <w:rStyle w:val="Kommentarhenvisning"/>
          <w:lang w:val="en-US" w:eastAsia="en-US"/>
        </w:rPr>
        <w:commentReference w:id="111"/>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w:t>
      </w:r>
      <w:commentRangeStart w:id="112"/>
      <w:r w:rsidR="0084063E" w:rsidRPr="00DF613E">
        <w:rPr>
          <w:rFonts w:ascii="Roboto" w:hAnsi="Roboto"/>
          <w:sz w:val="22"/>
          <w:szCs w:val="22"/>
          <w:lang w:val="en-US"/>
        </w:rPr>
        <w:t xml:space="preserve">obstruction has been </w:t>
      </w:r>
      <w:r w:rsidR="00AC2A89">
        <w:rPr>
          <w:rFonts w:ascii="Roboto" w:hAnsi="Roboto"/>
          <w:sz w:val="22"/>
          <w:szCs w:val="22"/>
          <w:lang w:val="en-US"/>
        </w:rPr>
        <w:t>linked</w:t>
      </w:r>
      <w:r w:rsidR="0084063E" w:rsidRPr="00DF613E">
        <w:rPr>
          <w:rFonts w:ascii="Roboto" w:hAnsi="Roboto"/>
          <w:sz w:val="22"/>
          <w:szCs w:val="22"/>
          <w:lang w:val="en-US"/>
        </w:rPr>
        <w:t xml:space="preserve"> with a higher risk of ventricular arrhythmias, stroke and death</w:t>
      </w:r>
      <w:commentRangeEnd w:id="112"/>
      <w:r w:rsidR="009C4C2B">
        <w:rPr>
          <w:rStyle w:val="Kommentarhenvisning"/>
          <w:lang w:val="en-US" w:eastAsia="en-US"/>
        </w:rPr>
        <w:commentReference w:id="112"/>
      </w:r>
      <w:r w:rsidR="0084063E" w:rsidRPr="00DF613E">
        <w:rPr>
          <w:rFonts w:ascii="Roboto" w:hAnsi="Roboto"/>
          <w:sz w:val="22"/>
          <w:szCs w:val="22"/>
          <w:lang w:val="en-US"/>
        </w:rPr>
        <w:t>,</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AC2A89">
        <w:rPr>
          <w:rFonts w:ascii="Roboto" w:hAnsi="Roboto"/>
          <w:sz w:val="22"/>
          <w:szCs w:val="22"/>
          <w:lang w:val="en-US"/>
        </w:rPr>
        <w:t>associated</w:t>
      </w:r>
      <w:r w:rsidR="00FA685D" w:rsidRPr="00DF613E">
        <w:rPr>
          <w:rFonts w:ascii="Roboto" w:hAnsi="Roboto"/>
          <w:sz w:val="22"/>
          <w:szCs w:val="22"/>
          <w:lang w:val="en-US"/>
        </w:rPr>
        <w:t xml:space="preserve"> </w:t>
      </w:r>
      <w:r w:rsidR="00AC2A89">
        <w:rPr>
          <w:rFonts w:ascii="Roboto" w:hAnsi="Roboto"/>
          <w:sz w:val="22"/>
          <w:szCs w:val="22"/>
          <w:lang w:val="en-US"/>
        </w:rPr>
        <w:t>with</w:t>
      </w:r>
      <w:r w:rsidR="00FA685D" w:rsidRPr="00DF613E">
        <w:rPr>
          <w:rFonts w:ascii="Roboto" w:hAnsi="Roboto"/>
          <w:sz w:val="22"/>
          <w:szCs w:val="22"/>
          <w:lang w:val="en-US"/>
        </w:rPr>
        <w:t xml:space="preserve"> </w:t>
      </w:r>
      <w:r w:rsidR="006463CE" w:rsidRPr="00DF613E">
        <w:rPr>
          <w:rFonts w:ascii="Roboto" w:hAnsi="Roboto"/>
          <w:sz w:val="22"/>
          <w:szCs w:val="22"/>
          <w:lang w:val="en-US"/>
        </w:rPr>
        <w:t xml:space="preserve">these </w:t>
      </w:r>
      <w:r w:rsidR="00AC2A89">
        <w:rPr>
          <w:rFonts w:ascii="Roboto" w:hAnsi="Roboto"/>
          <w:sz w:val="22"/>
          <w:szCs w:val="22"/>
          <w:lang w:val="en-US"/>
        </w:rPr>
        <w:t xml:space="preserve">adverse </w:t>
      </w:r>
      <w:r w:rsidR="006463CE" w:rsidRPr="00DF613E">
        <w:rPr>
          <w:rFonts w:ascii="Roboto" w:hAnsi="Roboto"/>
          <w:sz w:val="22"/>
          <w:szCs w:val="22"/>
          <w:lang w:val="en-US"/>
        </w:rPr>
        <w:t>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AC2A89">
        <w:rPr>
          <w:rFonts w:ascii="Roboto" w:hAnsi="Roboto"/>
          <w:sz w:val="22"/>
          <w:szCs w:val="22"/>
          <w:lang w:val="en-US"/>
        </w:rPr>
        <w:t xml:space="preserve">, </w:t>
      </w:r>
      <w:r w:rsidR="005C0A8A">
        <w:rPr>
          <w:rFonts w:ascii="Roboto" w:hAnsi="Roboto"/>
          <w:sz w:val="22"/>
          <w:szCs w:val="22"/>
          <w:lang w:val="en-US"/>
        </w:rPr>
        <w:t>both in the overall</w:t>
      </w:r>
      <w:r w:rsidR="00AC2A89">
        <w:rPr>
          <w:rFonts w:ascii="Roboto" w:hAnsi="Roboto"/>
          <w:sz w:val="22"/>
          <w:szCs w:val="22"/>
          <w:lang w:val="en-US"/>
        </w:rPr>
        <w:t xml:space="preserve"> </w:t>
      </w:r>
      <w:r w:rsidR="005C0A8A">
        <w:rPr>
          <w:rFonts w:ascii="Roboto" w:hAnsi="Roboto"/>
          <w:sz w:val="22"/>
          <w:szCs w:val="22"/>
          <w:lang w:val="en-US"/>
        </w:rPr>
        <w:t>cohort and within th</w:t>
      </w:r>
      <w:r w:rsidR="00AC2A89">
        <w:rPr>
          <w:rFonts w:ascii="Roboto" w:hAnsi="Roboto"/>
          <w:sz w:val="22"/>
          <w:szCs w:val="22"/>
          <w:lang w:val="en-US"/>
        </w:rPr>
        <w:t xml:space="preserve">e </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or non-</w:t>
      </w:r>
      <w:proofErr w:type="spellStart"/>
      <w:r w:rsidR="00AC2A89">
        <w:rPr>
          <w:rFonts w:ascii="Roboto" w:hAnsi="Roboto"/>
          <w:sz w:val="22"/>
          <w:szCs w:val="22"/>
          <w:lang w:val="en-US"/>
        </w:rPr>
        <w:t>sarcomeric</w:t>
      </w:r>
      <w:proofErr w:type="spellEnd"/>
      <w:r w:rsidR="00AC2A89">
        <w:rPr>
          <w:rFonts w:ascii="Roboto" w:hAnsi="Roboto"/>
          <w:sz w:val="22"/>
          <w:szCs w:val="22"/>
          <w:lang w:val="en-US"/>
        </w:rPr>
        <w:t xml:space="preserve"> HCM </w:t>
      </w:r>
      <w:r w:rsidR="005C0A8A">
        <w:rPr>
          <w:rFonts w:ascii="Roboto" w:hAnsi="Roboto"/>
          <w:sz w:val="22"/>
          <w:szCs w:val="22"/>
          <w:lang w:val="en-US"/>
        </w:rPr>
        <w:t xml:space="preserve">subgroups </w:t>
      </w:r>
      <w:r w:rsidR="00AC2A89">
        <w:rPr>
          <w:rFonts w:ascii="Roboto" w:hAnsi="Roboto"/>
          <w:sz w:val="22"/>
          <w:szCs w:val="22"/>
          <w:lang w:val="en-US"/>
        </w:rPr>
        <w:t>individually</w:t>
      </w:r>
      <w:r w:rsidR="006463CE" w:rsidRPr="00DF613E">
        <w:rPr>
          <w:rFonts w:ascii="Roboto" w:hAnsi="Roboto"/>
          <w:sz w:val="22"/>
          <w:szCs w:val="22"/>
          <w:lang w:val="en-US"/>
        </w:rPr>
        <w:t xml:space="preserve">. </w:t>
      </w:r>
      <w:r w:rsidR="00523C29">
        <w:rPr>
          <w:rFonts w:ascii="Roboto" w:hAnsi="Roboto"/>
          <w:sz w:val="22"/>
          <w:szCs w:val="22"/>
          <w:lang w:val="en-US"/>
        </w:rPr>
        <w:tab/>
      </w:r>
    </w:p>
    <w:p w14:paraId="49917606" w14:textId="54F69B2E"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w:t>
      </w:r>
      <w:commentRangeStart w:id="113"/>
      <w:r w:rsidR="00CC498B">
        <w:rPr>
          <w:rFonts w:ascii="Roboto" w:hAnsi="Roboto"/>
          <w:sz w:val="22"/>
          <w:szCs w:val="22"/>
          <w:lang w:val="en-US"/>
        </w:rPr>
        <w:t xml:space="preserve">lead </w:t>
      </w:r>
      <w:commentRangeEnd w:id="113"/>
      <w:r w:rsidR="00545CED">
        <w:rPr>
          <w:rStyle w:val="Kommentarhenvisning"/>
          <w:lang w:val="en-US" w:eastAsia="en-US"/>
        </w:rPr>
        <w:commentReference w:id="113"/>
      </w:r>
      <w:r w:rsidR="00CC498B">
        <w:rPr>
          <w:rFonts w:ascii="Roboto" w:hAnsi="Roboto"/>
          <w:sz w:val="22"/>
          <w:szCs w:val="22"/>
          <w:lang w:val="en-US"/>
        </w:rPr>
        <w:t xml:space="preserve">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r w:rsidR="00646167">
        <w:rPr>
          <w:rFonts w:ascii="Roboto" w:hAnsi="Roboto"/>
          <w:sz w:val="22"/>
          <w:szCs w:val="22"/>
          <w:lang w:val="en-US"/>
        </w:rPr>
        <w:t>s</w:t>
      </w:r>
      <w:r w:rsidR="00581BBC">
        <w:rPr>
          <w:rFonts w:ascii="Roboto" w:hAnsi="Roboto"/>
          <w:sz w:val="22"/>
          <w:szCs w:val="22"/>
          <w:lang w:val="en-US"/>
        </w:rPr>
        <w:t xml:space="preserve"> </w:t>
      </w:r>
      <w:r w:rsidR="00646167">
        <w:rPr>
          <w:rFonts w:ascii="Roboto" w:hAnsi="Roboto"/>
          <w:sz w:val="22"/>
          <w:szCs w:val="22"/>
          <w:lang w:val="en-US"/>
        </w:rPr>
        <w:t>the</w:t>
      </w:r>
      <w:r w:rsidR="00581BBC">
        <w:rPr>
          <w:rFonts w:ascii="Roboto" w:hAnsi="Roboto"/>
          <w:sz w:val="22"/>
          <w:szCs w:val="22"/>
          <w:lang w:val="en-US"/>
        </w:rPr>
        <w:t xml:space="preserve"> hypothesis that hypertension and obesity may be in the causal pathway that lead</w:t>
      </w:r>
      <w:r w:rsidR="00A2067F">
        <w:rPr>
          <w:rFonts w:ascii="Roboto" w:hAnsi="Roboto"/>
          <w:sz w:val="22"/>
          <w:szCs w:val="22"/>
          <w:lang w:val="en-US"/>
        </w:rPr>
        <w:t>s</w:t>
      </w:r>
      <w:r w:rsidR="00581BBC">
        <w:rPr>
          <w:rFonts w:ascii="Roboto" w:hAnsi="Roboto"/>
          <w:sz w:val="22"/>
          <w:szCs w:val="22"/>
          <w:lang w:val="en-US"/>
        </w:rPr>
        <w:t xml:space="preserve"> to developing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The </w:t>
      </w:r>
      <w:r w:rsidR="00581BBC">
        <w:rPr>
          <w:rFonts w:ascii="Roboto" w:hAnsi="Roboto"/>
          <w:b/>
          <w:bCs/>
          <w:sz w:val="22"/>
          <w:szCs w:val="22"/>
          <w:lang w:val="en-US"/>
        </w:rPr>
        <w:t>Prevalence of and Impact of</w:t>
      </w:r>
      <w:r w:rsidR="00A5713E">
        <w:rPr>
          <w:rFonts w:ascii="Roboto" w:hAnsi="Roboto"/>
          <w:b/>
          <w:bCs/>
          <w:sz w:val="22"/>
          <w:szCs w:val="22"/>
          <w:lang w:val="en-US"/>
        </w:rPr>
        <w:t xml:space="preserve">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70F8FAE2"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A2067F">
        <w:rPr>
          <w:rFonts w:ascii="Roboto" w:hAnsi="Roboto"/>
          <w:sz w:val="22"/>
          <w:szCs w:val="22"/>
          <w:lang w:val="en-US"/>
        </w:rPr>
        <w:t xml:space="preserve">Moreover, </w:t>
      </w:r>
      <w:commentRangeStart w:id="114"/>
      <w:r w:rsidR="00A2067F">
        <w:rPr>
          <w:rFonts w:ascii="Roboto" w:hAnsi="Roboto"/>
          <w:sz w:val="22"/>
          <w:szCs w:val="22"/>
          <w:lang w:val="en-US"/>
        </w:rPr>
        <w:t>t</w:t>
      </w:r>
      <w:r w:rsidR="00C42F04" w:rsidRPr="00DF613E">
        <w:rPr>
          <w:rFonts w:ascii="Roboto" w:hAnsi="Roboto"/>
          <w:sz w:val="22"/>
          <w:szCs w:val="22"/>
          <w:lang w:val="en-US"/>
        </w:rPr>
        <w:t>he downstream impact of these events also appeared to be more consequentia</w:t>
      </w:r>
      <w:commentRangeEnd w:id="114"/>
      <w:r w:rsidR="009E4605">
        <w:rPr>
          <w:rStyle w:val="Kommentarhenvisning"/>
          <w:lang w:val="en-US" w:eastAsia="en-US"/>
        </w:rPr>
        <w:commentReference w:id="114"/>
      </w:r>
      <w:r w:rsidR="00C42F04" w:rsidRPr="00DF613E">
        <w:rPr>
          <w:rFonts w:ascii="Roboto" w:hAnsi="Roboto"/>
          <w:sz w:val="22"/>
          <w:szCs w:val="22"/>
          <w:lang w:val="en-US"/>
        </w:rPr>
        <w:t>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00A2067F">
        <w:rPr>
          <w:rFonts w:ascii="Roboto" w:hAnsi="Roboto"/>
          <w:sz w:val="22"/>
          <w:szCs w:val="22"/>
          <w:lang w:val="en-US"/>
        </w:rPr>
        <w:t xml:space="preserve"> than non-</w:t>
      </w:r>
      <w:proofErr w:type="spellStart"/>
      <w:r w:rsidR="00A2067F">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w:t>
      </w:r>
      <w:commentRangeStart w:id="115"/>
      <w:r w:rsidR="00682C9F" w:rsidRPr="00DF613E">
        <w:rPr>
          <w:rFonts w:ascii="Roboto" w:hAnsi="Roboto"/>
          <w:sz w:val="22"/>
          <w:szCs w:val="22"/>
          <w:lang w:val="en-US"/>
        </w:rPr>
        <w:t>appropriate</w:t>
      </w:r>
      <w:commentRangeEnd w:id="115"/>
      <w:r w:rsidR="00326B97">
        <w:rPr>
          <w:rStyle w:val="Kommentarhenvisning"/>
          <w:lang w:val="en-US" w:eastAsia="en-US"/>
        </w:rPr>
        <w:commentReference w:id="115"/>
      </w:r>
      <w:r w:rsidR="00682C9F" w:rsidRPr="00DF613E">
        <w:rPr>
          <w:rFonts w:ascii="Roboto" w:hAnsi="Roboto"/>
          <w:sz w:val="22"/>
          <w:szCs w:val="22"/>
          <w:lang w:val="en-US"/>
        </w:rPr>
        <w:t>.</w:t>
      </w:r>
      <w:r w:rsidR="00AA7BBD" w:rsidRPr="00DF613E">
        <w:rPr>
          <w:rFonts w:ascii="Roboto" w:hAnsi="Roboto"/>
          <w:sz w:val="22"/>
          <w:szCs w:val="22"/>
          <w:lang w:val="en-US"/>
        </w:rPr>
        <w:t xml:space="preserve"> </w:t>
      </w:r>
    </w:p>
    <w:p w14:paraId="3537E5F9" w14:textId="23C6FD35"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w:t>
      </w:r>
      <w:commentRangeStart w:id="116"/>
      <w:r w:rsidR="00861833" w:rsidRPr="00DF613E">
        <w:rPr>
          <w:rFonts w:ascii="Roboto" w:hAnsi="Roboto"/>
          <w:sz w:val="22"/>
          <w:szCs w:val="22"/>
          <w:lang w:val="en-US"/>
        </w:rPr>
        <w:t xml:space="preserve">groups from age 45 </w:t>
      </w:r>
      <w:ins w:id="117" w:author="Christoffer Vissing" w:date="2024-03-18T11:59:00Z">
        <w:r w:rsidR="00290C27">
          <w:rPr>
            <w:rFonts w:ascii="Roboto" w:hAnsi="Roboto"/>
            <w:sz w:val="22"/>
            <w:szCs w:val="22"/>
            <w:lang w:val="en-US"/>
          </w:rPr>
          <w:t xml:space="preserve">years </w:t>
        </w:r>
      </w:ins>
      <w:r w:rsidR="00E963D9" w:rsidRPr="00DF613E">
        <w:rPr>
          <w:rFonts w:ascii="Roboto" w:hAnsi="Roboto"/>
          <w:sz w:val="22"/>
          <w:szCs w:val="22"/>
          <w:lang w:val="en-US"/>
        </w:rPr>
        <w:t>onwards</w:t>
      </w:r>
      <w:commentRangeEnd w:id="116"/>
      <w:r w:rsidR="00AB54BC">
        <w:rPr>
          <w:rStyle w:val="Kommentarhenvisning"/>
          <w:lang w:val="en-US" w:eastAsia="en-US"/>
        </w:rPr>
        <w:commentReference w:id="116"/>
      </w:r>
      <w:r w:rsidR="00E963D9" w:rsidRPr="00DF613E">
        <w:rPr>
          <w:rFonts w:ascii="Roboto" w:hAnsi="Roboto"/>
          <w:sz w:val="22"/>
          <w:szCs w:val="22"/>
          <w:lang w:val="en-US"/>
        </w:rPr>
        <w:t>. T</w:t>
      </w:r>
      <w:r w:rsidR="00861833" w:rsidRPr="00DF613E">
        <w:rPr>
          <w:rFonts w:ascii="Roboto" w:hAnsi="Roboto"/>
          <w:sz w:val="22"/>
          <w:szCs w:val="22"/>
          <w:lang w:val="en-US"/>
        </w:rPr>
        <w:t xml:space="preserve">he largest relative difference in HCM-related mortality </w:t>
      </w:r>
      <w:ins w:id="118" w:author="Stendahl, John" w:date="2024-03-12T10:19:00Z">
        <w:r w:rsidR="0082771C">
          <w:rPr>
            <w:rFonts w:ascii="Roboto" w:hAnsi="Roboto"/>
            <w:sz w:val="22"/>
            <w:szCs w:val="22"/>
            <w:lang w:val="en-US"/>
          </w:rPr>
          <w:t>w</w:t>
        </w:r>
        <w:r w:rsidR="00DD0DC9">
          <w:rPr>
            <w:rFonts w:ascii="Roboto" w:hAnsi="Roboto"/>
            <w:sz w:val="22"/>
            <w:szCs w:val="22"/>
            <w:lang w:val="en-US"/>
          </w:rPr>
          <w:t xml:space="preserve">as </w:t>
        </w:r>
      </w:ins>
      <w:r w:rsidR="00861833" w:rsidRPr="00DF613E">
        <w:rPr>
          <w:rFonts w:ascii="Roboto" w:hAnsi="Roboto"/>
          <w:sz w:val="22"/>
          <w:szCs w:val="22"/>
          <w:lang w:val="en-US"/>
        </w:rPr>
        <w:t>in patients between the age of 46 and 55</w:t>
      </w:r>
      <w:ins w:id="119" w:author="Christoffer Vissing" w:date="2024-03-18T11:59:00Z">
        <w:r w:rsidR="00290C27">
          <w:rPr>
            <w:rFonts w:ascii="Roboto" w:hAnsi="Roboto"/>
            <w:sz w:val="22"/>
            <w:szCs w:val="22"/>
            <w:lang w:val="en-US"/>
          </w:rPr>
          <w:t xml:space="preserve"> years</w:t>
        </w:r>
      </w:ins>
      <w:r w:rsidR="00861833" w:rsidRPr="00DF613E">
        <w:rPr>
          <w:rFonts w:ascii="Roboto" w:hAnsi="Roboto"/>
          <w:sz w:val="22"/>
          <w:szCs w:val="22"/>
          <w:lang w:val="en-US"/>
        </w:rPr>
        <w:t xml:space="preserve">,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A2067F">
        <w:rPr>
          <w:rFonts w:ascii="Roboto" w:hAnsi="Roboto"/>
          <w:sz w:val="22"/>
          <w:szCs w:val="22"/>
          <w:lang w:val="en-US"/>
        </w:rPr>
        <w:t>.</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prior studies </w:t>
      </w:r>
      <w:r w:rsidR="00A2067F">
        <w:rPr>
          <w:rFonts w:ascii="Roboto" w:hAnsi="Roboto"/>
          <w:sz w:val="22"/>
          <w:szCs w:val="22"/>
          <w:lang w:val="en-US"/>
        </w:rPr>
        <w:t xml:space="preserve">did not </w:t>
      </w:r>
      <w:r w:rsidR="005D332F">
        <w:rPr>
          <w:rFonts w:ascii="Roboto" w:hAnsi="Roboto"/>
          <w:sz w:val="22"/>
          <w:szCs w:val="22"/>
          <w:lang w:val="en-US"/>
        </w:rPr>
        <w:t xml:space="preserve">investigate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5C89A002" w:rsidR="00F6627E" w:rsidRPr="00DF613E" w:rsidRDefault="00A2067F" w:rsidP="00F6627E">
      <w:pPr>
        <w:spacing w:line="480" w:lineRule="auto"/>
        <w:rPr>
          <w:rFonts w:ascii="Roboto" w:hAnsi="Roboto"/>
          <w:sz w:val="22"/>
          <w:szCs w:val="22"/>
          <w:lang w:val="en-US"/>
        </w:rPr>
      </w:pPr>
      <w:r>
        <w:rPr>
          <w:rFonts w:ascii="Roboto" w:hAnsi="Roboto"/>
          <w:sz w:val="22"/>
          <w:szCs w:val="22"/>
          <w:lang w:val="en-US"/>
        </w:rPr>
        <w:t>F</w:t>
      </w:r>
      <w:r w:rsidR="006A4628" w:rsidRPr="00DF613E">
        <w:rPr>
          <w:rFonts w:ascii="Roboto" w:hAnsi="Roboto"/>
          <w:sz w:val="22"/>
          <w:szCs w:val="22"/>
          <w:lang w:val="en-US"/>
        </w:rPr>
        <w:t>indings from this study have implications for clinical practice and future research in HCM. Non-</w:t>
      </w:r>
      <w:proofErr w:type="spellStart"/>
      <w:r w:rsidR="006A4628" w:rsidRPr="00DF613E">
        <w:rPr>
          <w:rFonts w:ascii="Roboto" w:hAnsi="Roboto"/>
          <w:sz w:val="22"/>
          <w:szCs w:val="22"/>
          <w:lang w:val="en-US"/>
        </w:rPr>
        <w:t>sarcomeric</w:t>
      </w:r>
      <w:proofErr w:type="spellEnd"/>
      <w:r w:rsidR="006A4628"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006A4628" w:rsidRPr="00DF613E">
        <w:rPr>
          <w:rFonts w:ascii="Roboto" w:hAnsi="Roboto"/>
          <w:sz w:val="22"/>
          <w:szCs w:val="22"/>
          <w:lang w:val="en-US"/>
        </w:rPr>
        <w:t xml:space="preserve"> and LV obstruction</w:t>
      </w:r>
      <w:r w:rsidR="00CC498B">
        <w:rPr>
          <w:rFonts w:ascii="Roboto" w:hAnsi="Roboto"/>
          <w:sz w:val="22"/>
          <w:szCs w:val="22"/>
          <w:lang w:val="en-US"/>
        </w:rPr>
        <w:t xml:space="preserve"> but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w:t>
      </w:r>
      <w:commentRangeStart w:id="120"/>
      <w:r w:rsidR="00682C9F" w:rsidRPr="00DF613E">
        <w:rPr>
          <w:rFonts w:ascii="Roboto" w:hAnsi="Roboto"/>
          <w:sz w:val="22"/>
          <w:szCs w:val="22"/>
          <w:lang w:val="en-US"/>
        </w:rPr>
        <w:t>HCM</w:t>
      </w:r>
      <w:commentRangeEnd w:id="120"/>
      <w:r w:rsidR="001E38CF">
        <w:rPr>
          <w:rStyle w:val="Kommentarhenvisning"/>
          <w:lang w:val="en-US" w:eastAsia="en-US"/>
        </w:rPr>
        <w:commentReference w:id="120"/>
      </w:r>
      <w:r w:rsidR="00CC498B">
        <w:rPr>
          <w:rFonts w:ascii="Roboto" w:hAnsi="Roboto"/>
          <w:sz w:val="22"/>
          <w:szCs w:val="22"/>
          <w:lang w:val="en-US"/>
        </w:rPr>
        <w:t>, reinforcing the importance of</w:t>
      </w:r>
      <w:r w:rsidR="006A4628"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006A4628"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006A4628"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w:t>
      </w:r>
      <w:del w:id="121" w:author="Helms, Adam" w:date="2024-02-26T11:15:00Z">
        <w:r w:rsidR="00CC498B" w:rsidDel="002624A5">
          <w:rPr>
            <w:rFonts w:ascii="Roboto" w:hAnsi="Roboto"/>
            <w:sz w:val="22"/>
            <w:szCs w:val="22"/>
            <w:lang w:val="en-US"/>
          </w:rPr>
          <w:delText>of</w:delText>
        </w:r>
      </w:del>
      <w:ins w:id="122" w:author="Helms, Adam" w:date="2024-02-26T11:15:00Z">
        <w:r w:rsidR="002624A5">
          <w:rPr>
            <w:rFonts w:ascii="Roboto" w:hAnsi="Roboto"/>
            <w:sz w:val="22"/>
            <w:szCs w:val="22"/>
            <w:lang w:val="en-US"/>
          </w:rPr>
          <w:t>intrinsic</w:t>
        </w:r>
      </w:ins>
      <w:ins w:id="123" w:author="Helms, Adam" w:date="2024-02-26T11:16:00Z">
        <w:r w:rsidR="002624A5">
          <w:rPr>
            <w:rFonts w:ascii="Roboto" w:hAnsi="Roboto"/>
            <w:sz w:val="22"/>
            <w:szCs w:val="22"/>
            <w:lang w:val="en-US"/>
          </w:rPr>
          <w:t xml:space="preserve"> to their</w:t>
        </w:r>
      </w:ins>
      <w:r w:rsidR="00CC498B">
        <w:rPr>
          <w:rFonts w:ascii="Roboto" w:hAnsi="Roboto"/>
          <w:sz w:val="22"/>
          <w:szCs w:val="22"/>
          <w:lang w:val="en-US"/>
        </w:rPr>
        <w:t xml:space="preserve"> HCM</w:t>
      </w:r>
      <w:ins w:id="124" w:author="Helms, Adam" w:date="2024-02-26T11:12:00Z">
        <w:r w:rsidR="00AB54BC">
          <w:rPr>
            <w:rFonts w:ascii="Roboto" w:hAnsi="Roboto"/>
            <w:sz w:val="22"/>
            <w:szCs w:val="22"/>
            <w:lang w:val="en-US"/>
          </w:rPr>
          <w:t xml:space="preserve"> </w:t>
        </w:r>
      </w:ins>
      <w:ins w:id="125" w:author="Helms, Adam" w:date="2024-02-26T11:13:00Z">
        <w:r w:rsidR="00AB54BC">
          <w:rPr>
            <w:rFonts w:ascii="Roboto" w:hAnsi="Roboto"/>
            <w:sz w:val="22"/>
            <w:szCs w:val="22"/>
            <w:lang w:val="en-US"/>
          </w:rPr>
          <w:t xml:space="preserve">(i.e. </w:t>
        </w:r>
      </w:ins>
      <w:del w:id="126" w:author="Helms, Adam" w:date="2024-02-26T11:13:00Z">
        <w:r w:rsidR="00CC498B" w:rsidDel="00AB54BC">
          <w:rPr>
            <w:rFonts w:ascii="Roboto" w:hAnsi="Roboto"/>
            <w:sz w:val="22"/>
            <w:szCs w:val="22"/>
            <w:lang w:val="en-US"/>
          </w:rPr>
          <w:delText xml:space="preserve">-- </w:delText>
        </w:r>
        <w:r w:rsidR="00DB6D77" w:rsidRPr="00DF613E" w:rsidDel="00AB54BC">
          <w:rPr>
            <w:rFonts w:ascii="Roboto" w:hAnsi="Roboto"/>
            <w:sz w:val="22"/>
            <w:szCs w:val="22"/>
            <w:lang w:val="en-US"/>
          </w:rPr>
          <w:delText xml:space="preserve">more likely to </w:delText>
        </w:r>
        <w:r w:rsidR="00D04DBA" w:rsidRPr="00DF613E" w:rsidDel="00AB54BC">
          <w:rPr>
            <w:rFonts w:ascii="Roboto" w:hAnsi="Roboto"/>
            <w:sz w:val="22"/>
            <w:szCs w:val="22"/>
            <w:lang w:val="en-US"/>
          </w:rPr>
          <w:delText xml:space="preserve">progress to </w:delText>
        </w:r>
      </w:del>
      <w:r w:rsidR="00CC498B">
        <w:rPr>
          <w:rFonts w:ascii="Roboto" w:hAnsi="Roboto"/>
          <w:sz w:val="22"/>
          <w:szCs w:val="22"/>
          <w:lang w:val="en-US"/>
        </w:rPr>
        <w:t>advanced heart failure,</w:t>
      </w:r>
      <w:r w:rsidR="00D04DBA" w:rsidRPr="00DF613E">
        <w:rPr>
          <w:rFonts w:ascii="Roboto" w:hAnsi="Roboto"/>
          <w:sz w:val="22"/>
          <w:szCs w:val="22"/>
          <w:lang w:val="en-US"/>
        </w:rPr>
        <w:t xml:space="preserve"> </w:t>
      </w:r>
      <w:del w:id="127" w:author="Helms, Adam" w:date="2024-02-26T11:13:00Z">
        <w:r w:rsidR="00D04DBA" w:rsidRPr="00DF613E" w:rsidDel="00AB54BC">
          <w:rPr>
            <w:rFonts w:ascii="Roboto" w:hAnsi="Roboto"/>
            <w:sz w:val="22"/>
            <w:szCs w:val="22"/>
            <w:lang w:val="en-US"/>
          </w:rPr>
          <w:delText xml:space="preserve">experience </w:delText>
        </w:r>
      </w:del>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w:t>
      </w:r>
      <w:del w:id="128" w:author="Helms, Adam" w:date="2024-02-26T11:13:00Z">
        <w:r w:rsidR="00CC498B" w:rsidDel="00AB54BC">
          <w:rPr>
            <w:rFonts w:ascii="Roboto" w:hAnsi="Roboto"/>
            <w:sz w:val="22"/>
            <w:szCs w:val="22"/>
            <w:lang w:val="en-US"/>
          </w:rPr>
          <w:delText xml:space="preserve">and </w:delText>
        </w:r>
        <w:r w:rsidR="00CC498B" w:rsidRPr="00DF613E" w:rsidDel="00AB54BC">
          <w:rPr>
            <w:rFonts w:ascii="Roboto" w:hAnsi="Roboto"/>
            <w:sz w:val="22"/>
            <w:szCs w:val="22"/>
            <w:lang w:val="en-US"/>
          </w:rPr>
          <w:delText xml:space="preserve">die of </w:delText>
        </w:r>
      </w:del>
      <w:r w:rsidR="00CC498B" w:rsidRPr="00DF613E">
        <w:rPr>
          <w:rFonts w:ascii="Roboto" w:hAnsi="Roboto"/>
          <w:sz w:val="22"/>
          <w:szCs w:val="22"/>
          <w:lang w:val="en-US"/>
        </w:rPr>
        <w:t xml:space="preserve">HCM-related </w:t>
      </w:r>
      <w:del w:id="129" w:author="Helms, Adam" w:date="2024-02-26T11:13:00Z">
        <w:r w:rsidR="00CC498B" w:rsidRPr="00DF613E" w:rsidDel="00AB54BC">
          <w:rPr>
            <w:rFonts w:ascii="Roboto" w:hAnsi="Roboto"/>
            <w:sz w:val="22"/>
            <w:szCs w:val="22"/>
            <w:lang w:val="en-US"/>
          </w:rPr>
          <w:delText>causes</w:delText>
        </w:r>
      </w:del>
      <w:ins w:id="130" w:author="Helms, Adam" w:date="2024-02-26T11:13:00Z">
        <w:r w:rsidR="00AB54BC">
          <w:rPr>
            <w:rFonts w:ascii="Roboto" w:hAnsi="Roboto"/>
            <w:sz w:val="22"/>
            <w:szCs w:val="22"/>
            <w:lang w:val="en-US"/>
          </w:rPr>
          <w:t>mortality) independent of non-HCM exposures</w:t>
        </w:r>
      </w:ins>
      <w:r w:rsidR="00D04DBA" w:rsidRPr="00DF613E">
        <w:rPr>
          <w:rFonts w:ascii="Roboto" w:hAnsi="Roboto"/>
          <w:sz w:val="22"/>
          <w:szCs w:val="22"/>
          <w:lang w:val="en-US"/>
        </w:rPr>
        <w:t>.</w:t>
      </w:r>
      <w:ins w:id="131" w:author="Helms, Adam" w:date="2024-02-26T11:13:00Z">
        <w:r w:rsidR="002624A5">
          <w:rPr>
            <w:rFonts w:ascii="Roboto" w:hAnsi="Roboto"/>
            <w:sz w:val="22"/>
            <w:szCs w:val="22"/>
            <w:lang w:val="en-US"/>
          </w:rPr>
          <w:t xml:space="preserve"> Nonetheless, </w:t>
        </w:r>
      </w:ins>
      <w:ins w:id="132" w:author="Helms, Adam" w:date="2024-02-26T11:14:00Z">
        <w:r w:rsidR="002624A5">
          <w:rPr>
            <w:rFonts w:ascii="Roboto" w:hAnsi="Roboto"/>
            <w:sz w:val="22"/>
            <w:szCs w:val="22"/>
            <w:lang w:val="en-US"/>
          </w:rPr>
          <w:t>by nature of earlier</w:t>
        </w:r>
      </w:ins>
      <w:ins w:id="133" w:author="Helms, Adam" w:date="2024-02-26T11:15:00Z">
        <w:r w:rsidR="002624A5">
          <w:rPr>
            <w:rFonts w:ascii="Roboto" w:hAnsi="Roboto"/>
            <w:sz w:val="22"/>
            <w:szCs w:val="22"/>
            <w:lang w:val="en-US"/>
          </w:rPr>
          <w:t xml:space="preserve"> presentations, </w:t>
        </w:r>
      </w:ins>
      <w:proofErr w:type="spellStart"/>
      <w:ins w:id="134" w:author="Helms, Adam" w:date="2024-02-26T11:13:00Z">
        <w:r w:rsidR="002624A5">
          <w:rPr>
            <w:rFonts w:ascii="Roboto" w:hAnsi="Roboto"/>
            <w:sz w:val="22"/>
            <w:szCs w:val="22"/>
            <w:lang w:val="en-US"/>
          </w:rPr>
          <w:t>sarcomeric</w:t>
        </w:r>
        <w:proofErr w:type="spellEnd"/>
        <w:r w:rsidR="002624A5">
          <w:rPr>
            <w:rFonts w:ascii="Roboto" w:hAnsi="Roboto"/>
            <w:sz w:val="22"/>
            <w:szCs w:val="22"/>
            <w:lang w:val="en-US"/>
          </w:rPr>
          <w:t xml:space="preserve"> HCM patients </w:t>
        </w:r>
      </w:ins>
      <w:ins w:id="135" w:author="Helms, Adam" w:date="2024-02-26T11:14:00Z">
        <w:r w:rsidR="002624A5">
          <w:rPr>
            <w:rFonts w:ascii="Roboto" w:hAnsi="Roboto"/>
            <w:sz w:val="22"/>
            <w:szCs w:val="22"/>
            <w:lang w:val="en-US"/>
          </w:rPr>
          <w:t>ha</w:t>
        </w:r>
      </w:ins>
      <w:ins w:id="136" w:author="Anna Axelsson Raja" w:date="2024-03-03T22:26:00Z">
        <w:r w:rsidR="00C02DC8">
          <w:rPr>
            <w:rFonts w:ascii="Roboto" w:hAnsi="Roboto"/>
            <w:sz w:val="22"/>
            <w:szCs w:val="22"/>
            <w:lang w:val="en-US"/>
          </w:rPr>
          <w:t>ve</w:t>
        </w:r>
      </w:ins>
      <w:ins w:id="137" w:author="Helms, Adam" w:date="2024-02-26T11:14:00Z">
        <w:del w:id="138" w:author="Anna Axelsson Raja" w:date="2024-03-03T22:26:00Z">
          <w:r w:rsidR="002624A5" w:rsidDel="00C02DC8">
            <w:rPr>
              <w:rFonts w:ascii="Roboto" w:hAnsi="Roboto"/>
              <w:sz w:val="22"/>
              <w:szCs w:val="22"/>
              <w:lang w:val="en-US"/>
            </w:rPr>
            <w:delText>s</w:delText>
          </w:r>
        </w:del>
        <w:r w:rsidR="002624A5">
          <w:rPr>
            <w:rFonts w:ascii="Roboto" w:hAnsi="Roboto"/>
            <w:sz w:val="22"/>
            <w:szCs w:val="22"/>
            <w:lang w:val="en-US"/>
          </w:rPr>
          <w:t xml:space="preserve"> </w:t>
        </w:r>
        <w:proofErr w:type="gramStart"/>
        <w:r w:rsidR="002624A5">
          <w:rPr>
            <w:rFonts w:ascii="Roboto" w:hAnsi="Roboto"/>
            <w:sz w:val="22"/>
            <w:szCs w:val="22"/>
            <w:lang w:val="en-US"/>
          </w:rPr>
          <w:t>less</w:t>
        </w:r>
        <w:proofErr w:type="gramEnd"/>
        <w:r w:rsidR="002624A5">
          <w:rPr>
            <w:rFonts w:ascii="Roboto" w:hAnsi="Roboto"/>
            <w:sz w:val="22"/>
            <w:szCs w:val="22"/>
            <w:lang w:val="en-US"/>
          </w:rPr>
          <w:t xml:space="preserve"> average years of exposure</w:t>
        </w:r>
      </w:ins>
      <w:ins w:id="139" w:author="Stendahl, John" w:date="2024-03-12T10:27:00Z">
        <w:r w:rsidR="00184BB2">
          <w:rPr>
            <w:rFonts w:ascii="Roboto" w:hAnsi="Roboto"/>
            <w:sz w:val="22"/>
            <w:szCs w:val="22"/>
            <w:lang w:val="en-US"/>
          </w:rPr>
          <w:t xml:space="preserve"> to</w:t>
        </w:r>
      </w:ins>
      <w:ins w:id="140" w:author="Helms, Adam" w:date="2024-02-26T11:14:00Z">
        <w:r w:rsidR="002624A5">
          <w:rPr>
            <w:rFonts w:ascii="Roboto" w:hAnsi="Roboto"/>
            <w:sz w:val="22"/>
            <w:szCs w:val="22"/>
            <w:lang w:val="en-US"/>
          </w:rPr>
          <w:t xml:space="preserve"> hypertension and obesity (when present) – thus these factors are expected</w:t>
        </w:r>
      </w:ins>
      <w:ins w:id="141" w:author="Helms, Adam" w:date="2024-02-26T11:15:00Z">
        <w:r w:rsidR="002624A5">
          <w:rPr>
            <w:rFonts w:ascii="Roboto" w:hAnsi="Roboto"/>
            <w:sz w:val="22"/>
            <w:szCs w:val="22"/>
            <w:lang w:val="en-US"/>
          </w:rPr>
          <w:t xml:space="preserve"> to likely contribute in older age groups.</w:t>
        </w:r>
      </w:ins>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ins w:id="142" w:author="Helms, Adam" w:date="2024-02-26T11:16:00Z">
        <w:r w:rsidR="002624A5">
          <w:rPr>
            <w:rFonts w:ascii="Roboto" w:hAnsi="Roboto"/>
            <w:sz w:val="22"/>
            <w:szCs w:val="22"/>
            <w:lang w:val="en-US"/>
          </w:rPr>
          <w:t xml:space="preserve"> in </w:t>
        </w:r>
        <w:proofErr w:type="spellStart"/>
        <w:r w:rsidR="002624A5">
          <w:rPr>
            <w:rFonts w:ascii="Roboto" w:hAnsi="Roboto"/>
            <w:sz w:val="22"/>
            <w:szCs w:val="22"/>
            <w:lang w:val="en-US"/>
          </w:rPr>
          <w:t>sarcomeric</w:t>
        </w:r>
        <w:proofErr w:type="spellEnd"/>
        <w:r w:rsidR="002624A5">
          <w:rPr>
            <w:rFonts w:ascii="Roboto" w:hAnsi="Roboto"/>
            <w:sz w:val="22"/>
            <w:szCs w:val="22"/>
            <w:lang w:val="en-US"/>
          </w:rPr>
          <w:t xml:space="preserve"> HCM</w:t>
        </w:r>
      </w:ins>
      <w:r w:rsidR="00682C9F" w:rsidRPr="00DF613E">
        <w:rPr>
          <w:rFonts w:ascii="Roboto" w:hAnsi="Roboto"/>
          <w:sz w:val="22"/>
          <w:szCs w:val="22"/>
          <w:lang w:val="en-US"/>
        </w:rPr>
        <w:t>.</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commentRangeStart w:id="143"/>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commentRangeEnd w:id="143"/>
      <w:r w:rsidR="002624A5">
        <w:rPr>
          <w:rStyle w:val="Kommentarhenvisning"/>
          <w:lang w:val="en-US" w:eastAsia="en-US"/>
        </w:rPr>
        <w:commentReference w:id="143"/>
      </w:r>
      <w:r w:rsidR="00CC498B">
        <w:rPr>
          <w:rFonts w:ascii="Roboto" w:hAnsi="Roboto"/>
          <w:sz w:val="22"/>
          <w:szCs w:val="22"/>
          <w:lang w:val="en-US"/>
        </w:rPr>
        <w:t>.</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w:t>
      </w:r>
      <w:ins w:id="144" w:author="Helms, Adam" w:date="2024-02-26T11:17:00Z">
        <w:r w:rsidR="002624A5">
          <w:rPr>
            <w:rFonts w:ascii="Roboto" w:hAnsi="Roboto"/>
            <w:sz w:val="22"/>
            <w:szCs w:val="22"/>
            <w:lang w:val="en-US"/>
          </w:rPr>
          <w:t>,</w:t>
        </w:r>
      </w:ins>
      <w:r w:rsidR="00D04DBA" w:rsidRPr="00DF613E">
        <w:rPr>
          <w:rFonts w:ascii="Roboto" w:hAnsi="Roboto"/>
          <w:sz w:val="22"/>
          <w:szCs w:val="22"/>
          <w:lang w:val="en-US"/>
        </w:rPr>
        <w:t xml:space="preserve">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del w:id="145" w:author="Christoffer Vissing" w:date="2024-03-18T12:00:00Z">
        <w:r w:rsidR="00E845AD" w:rsidRPr="00DF613E" w:rsidDel="00290C27">
          <w:rPr>
            <w:rFonts w:ascii="Roboto" w:hAnsi="Roboto"/>
            <w:sz w:val="22"/>
            <w:szCs w:val="22"/>
            <w:lang w:val="en-US"/>
          </w:rPr>
          <w:delText xml:space="preserve"> </w:delText>
        </w:r>
      </w:del>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xml:space="preserve">. As such, findings may </w:t>
      </w:r>
      <w:r w:rsidR="00530695" w:rsidRPr="00DF613E">
        <w:rPr>
          <w:rFonts w:ascii="Roboto" w:hAnsi="Roboto"/>
          <w:sz w:val="22"/>
          <w:szCs w:val="22"/>
          <w:lang w:val="en-US"/>
        </w:rPr>
        <w:lastRenderedPageBreak/>
        <w:t>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4859130E"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w:t>
      </w:r>
      <w:r w:rsidR="00A2067F">
        <w:rPr>
          <w:rFonts w:ascii="Roboto" w:hAnsi="Roboto"/>
          <w:sz w:val="22"/>
          <w:szCs w:val="22"/>
          <w:lang w:val="en-US"/>
        </w:rPr>
        <w:t xml:space="preserve">greater </w:t>
      </w:r>
      <w:r>
        <w:rPr>
          <w:rFonts w:ascii="Roboto" w:hAnsi="Roboto"/>
          <w:sz w:val="22"/>
          <w:szCs w:val="22"/>
          <w:lang w:val="en-US"/>
        </w:rPr>
        <w:t>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 xml:space="preserve">were associated with </w:t>
      </w:r>
      <w:r w:rsidR="00A2067F">
        <w:rPr>
          <w:rFonts w:ascii="Roboto" w:hAnsi="Roboto"/>
          <w:sz w:val="22"/>
          <w:szCs w:val="22"/>
          <w:lang w:val="en-US"/>
        </w:rPr>
        <w:t>more</w:t>
      </w:r>
      <w:r>
        <w:rPr>
          <w:rFonts w:ascii="Roboto" w:hAnsi="Roboto"/>
          <w:sz w:val="22"/>
          <w:szCs w:val="22"/>
          <w:lang w:val="en-US"/>
        </w:rPr>
        <w:t xml:space="preserve">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1967127B"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FA3F42">
        <w:rPr>
          <w:rFonts w:ascii="Roboto" w:hAnsi="Roboto"/>
          <w:sz w:val="22"/>
          <w:szCs w:val="22"/>
          <w:lang w:val="en-GB"/>
        </w:rPr>
        <w:t xml:space="preserve"> and</w:t>
      </w:r>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w:t>
      </w:r>
      <w:commentRangeStart w:id="146"/>
      <w:r w:rsidRPr="00DB6D77">
        <w:rPr>
          <w:rFonts w:ascii="Roboto" w:hAnsi="Roboto" w:cs="Times New Roman"/>
        </w:rPr>
        <w:t>JCS</w:t>
      </w:r>
      <w:commentRangeEnd w:id="146"/>
      <w:r w:rsidR="00F2266C">
        <w:rPr>
          <w:rStyle w:val="Kommentarhenvisning"/>
          <w:rFonts w:ascii="Times New Roman" w:eastAsia="Times New Roman" w:hAnsi="Times New Roman" w:cs="Times New Roman"/>
        </w:rPr>
        <w:commentReference w:id="146"/>
      </w:r>
      <w:r w:rsidRPr="00DB6D77">
        <w:rPr>
          <w:rFonts w:ascii="Roboto" w:hAnsi="Roboto" w:cs="Times New Roman"/>
        </w:rPr>
        <w:t xml:space="preserve">, TDR and CSEM declare no relevant disclosures or competing interests. </w:t>
      </w:r>
    </w:p>
    <w:p w14:paraId="7D501822" w14:textId="2154E5CE"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w:t>
      </w:r>
      <w:ins w:id="147" w:author="Christoffer Vissing" w:date="2024-03-18T12:00:00Z">
        <w:r w:rsidR="00290C27">
          <w:rPr>
            <w:rFonts w:ascii="Roboto" w:hAnsi="Roboto" w:cs="Times New Roman"/>
          </w:rPr>
          <w:t>HB receives lecture fees from Amgen, MSD, Sanofi, BMS and Pfizer</w:t>
        </w:r>
        <w:r w:rsidR="00290C27">
          <w:rPr>
            <w:rFonts w:ascii="Roboto" w:hAnsi="Roboto" w:cs="Times New Roman"/>
          </w:rPr>
          <w:t>.</w:t>
        </w:r>
        <w:r w:rsidR="00290C27" w:rsidRPr="00DB6D77">
          <w:rPr>
            <w:rFonts w:ascii="Roboto" w:hAnsi="Roboto" w:cs="Times New Roman"/>
          </w:rPr>
          <w:t xml:space="preserve"> </w:t>
        </w:r>
      </w:ins>
      <w:r w:rsidRPr="00DB6D77">
        <w:rPr>
          <w:rFonts w:ascii="Roboto" w:hAnsi="Roboto" w:cs="Times New Roman"/>
        </w:rPr>
        <w:t xml:space="preserve">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w:t>
      </w:r>
      <w:ins w:id="148" w:author="Helms, Adam" w:date="2024-02-26T11:24:00Z">
        <w:r w:rsidR="00EC6695">
          <w:rPr>
            <w:rFonts w:ascii="Roboto" w:hAnsi="Roboto" w:cs="Times New Roman"/>
          </w:rPr>
          <w:t xml:space="preserve">ASH consults for and/or receives research funding from </w:t>
        </w:r>
      </w:ins>
      <w:ins w:id="149" w:author="Helms, Adam" w:date="2024-02-26T11:25:00Z">
        <w:r w:rsidR="00EC6695">
          <w:rPr>
            <w:rFonts w:ascii="Roboto" w:hAnsi="Roboto" w:cs="Times New Roman"/>
          </w:rPr>
          <w:t xml:space="preserve">Tenaya Therapeutics and </w:t>
        </w:r>
        <w:proofErr w:type="spellStart"/>
        <w:r w:rsidR="00EC6695">
          <w:rPr>
            <w:rFonts w:ascii="Roboto" w:hAnsi="Roboto" w:cs="Times New Roman"/>
          </w:rPr>
          <w:t>Lexeo</w:t>
        </w:r>
        <w:proofErr w:type="spellEnd"/>
        <w:r w:rsidR="00EC6695">
          <w:rPr>
            <w:rFonts w:ascii="Roboto" w:hAnsi="Roboto" w:cs="Times New Roman"/>
          </w:rPr>
          <w:t xml:space="preserve">. </w:t>
        </w:r>
      </w:ins>
      <w:r w:rsidRPr="00DB6D77">
        <w:rPr>
          <w:rFonts w:ascii="Roboto" w:hAnsi="Roboto" w:cs="Times New Roman"/>
        </w:rPr>
        <w:t xml:space="preserve">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4D1434">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w:t>
            </w:r>
            <w:commentRangeStart w:id="150"/>
            <w:r w:rsidRPr="007C4859">
              <w:rPr>
                <w:rFonts w:ascii="Roboto" w:eastAsia="Helvetica" w:hAnsi="Roboto"/>
                <w:color w:val="000000" w:themeColor="text1"/>
                <w:sz w:val="21"/>
                <w:szCs w:val="21"/>
              </w:rPr>
              <w:t>001</w:t>
            </w:r>
            <w:commentRangeEnd w:id="150"/>
            <w:r w:rsidR="002B6FD8">
              <w:rPr>
                <w:rStyle w:val="Kommentarhenvisning"/>
                <w:lang w:val="en-US" w:eastAsia="en-US"/>
              </w:rPr>
              <w:commentReference w:id="150"/>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53C88E6B"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lang w:val="en-US"/>
                <w:rPrChange w:id="151" w:author="Christoffer Vissing" w:date="2024-03-18T12:01:00Z">
                  <w:rPr>
                    <w:rFonts w:ascii="Roboto" w:hAnsi="Roboto"/>
                    <w:color w:val="000000" w:themeColor="text1"/>
                    <w:sz w:val="21"/>
                    <w:szCs w:val="21"/>
                  </w:rPr>
                </w:rPrChange>
              </w:rPr>
            </w:pPr>
            <w:r w:rsidRPr="00290C27">
              <w:rPr>
                <w:rFonts w:ascii="Roboto" w:eastAsia="Helvetica" w:hAnsi="Roboto"/>
                <w:color w:val="000000" w:themeColor="text1"/>
                <w:sz w:val="21"/>
                <w:szCs w:val="21"/>
                <w:lang w:val="en-US"/>
                <w:rPrChange w:id="152" w:author="Christoffer Vissing" w:date="2024-03-18T12:01:00Z">
                  <w:rPr>
                    <w:rFonts w:ascii="Roboto" w:eastAsia="Helvetica" w:hAnsi="Roboto"/>
                    <w:color w:val="000000" w:themeColor="text1"/>
                    <w:sz w:val="21"/>
                    <w:szCs w:val="21"/>
                  </w:rPr>
                </w:rPrChange>
              </w:rPr>
              <w:t xml:space="preserve">  Age at HCM diagnosis</w:t>
            </w:r>
            <w:ins w:id="153" w:author="Christoffer Vissing" w:date="2024-03-18T12:01:00Z">
              <w:r w:rsidR="00290C27" w:rsidRPr="00290C27">
                <w:rPr>
                  <w:rFonts w:ascii="Roboto" w:eastAsia="Helvetica" w:hAnsi="Roboto"/>
                  <w:color w:val="000000" w:themeColor="text1"/>
                  <w:sz w:val="21"/>
                  <w:szCs w:val="21"/>
                  <w:lang w:val="en-US"/>
                  <w:rPrChange w:id="154" w:author="Christoffer Vissing" w:date="2024-03-18T12:01:00Z">
                    <w:rPr>
                      <w:rFonts w:ascii="Roboto" w:eastAsia="Helvetica" w:hAnsi="Roboto"/>
                      <w:color w:val="000000" w:themeColor="text1"/>
                      <w:sz w:val="21"/>
                      <w:szCs w:val="21"/>
                    </w:rPr>
                  </w:rPrChange>
                </w:rPr>
                <w:t xml:space="preserve"> (yea</w:t>
              </w:r>
              <w:r w:rsidR="00290C27">
                <w:rPr>
                  <w:rFonts w:ascii="Roboto" w:eastAsia="Helvetica" w:hAnsi="Roboto"/>
                  <w:color w:val="000000" w:themeColor="text1"/>
                  <w:sz w:val="21"/>
                  <w:szCs w:val="21"/>
                  <w:lang w:val="en-US"/>
                </w:rPr>
                <w:t>rs)</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6A3F07B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 xml:space="preserve">37.8 </w:t>
            </w:r>
            <w:del w:id="155" w:author="Christoffer Vissing" w:date="2024-03-18T13:07:00Z">
              <w:r w:rsidRPr="007C4859" w:rsidDel="00164A03">
                <w:rPr>
                  <w:rFonts w:ascii="Roboto" w:hAnsi="Roboto" w:cs="Segoe UI"/>
                  <w:color w:val="000000" w:themeColor="text1"/>
                  <w:sz w:val="21"/>
                  <w:szCs w:val="21"/>
                </w:rPr>
                <w:delText>(</w:delText>
              </w:r>
            </w:del>
            <w:ins w:id="156" w:author="Christoffer Vissing" w:date="2024-03-18T13:07:00Z">
              <w:r w:rsidR="00164A03">
                <w:rPr>
                  <w:rFonts w:ascii="Roboto" w:hAnsi="Roboto" w:cs="Segoe UI"/>
                  <w:color w:val="000000" w:themeColor="text1"/>
                  <w:sz w:val="21"/>
                  <w:szCs w:val="21"/>
                </w:rPr>
                <w:t>[</w:t>
              </w:r>
            </w:ins>
            <w:r w:rsidRPr="007C4859">
              <w:rPr>
                <w:rFonts w:ascii="Roboto" w:hAnsi="Roboto" w:cs="Segoe UI"/>
                <w:color w:val="000000" w:themeColor="text1"/>
                <w:sz w:val="21"/>
                <w:szCs w:val="21"/>
              </w:rPr>
              <w:t>22.6</w:t>
            </w:r>
            <w:del w:id="157" w:author="Christoffer Vissing" w:date="2024-03-18T13:05:00Z">
              <w:r w:rsidRPr="007C4859" w:rsidDel="00164A03">
                <w:rPr>
                  <w:rFonts w:ascii="Roboto" w:hAnsi="Roboto" w:cs="Segoe UI"/>
                  <w:color w:val="000000" w:themeColor="text1"/>
                  <w:sz w:val="21"/>
                  <w:szCs w:val="21"/>
                </w:rPr>
                <w:delText xml:space="preserve"> to </w:delText>
              </w:r>
            </w:del>
            <w:ins w:id="158" w:author="Christoffer Vissing" w:date="2024-03-18T13:05:00Z">
              <w:r w:rsidR="00164A03">
                <w:rPr>
                  <w:rFonts w:ascii="Roboto" w:hAnsi="Roboto" w:cs="Segoe UI"/>
                  <w:color w:val="000000" w:themeColor="text1"/>
                  <w:sz w:val="21"/>
                  <w:szCs w:val="21"/>
                </w:rPr>
                <w:t xml:space="preserve">, </w:t>
              </w:r>
            </w:ins>
            <w:r w:rsidRPr="007C4859">
              <w:rPr>
                <w:rFonts w:ascii="Roboto" w:hAnsi="Roboto" w:cs="Segoe UI"/>
                <w:color w:val="000000" w:themeColor="text1"/>
                <w:sz w:val="21"/>
                <w:szCs w:val="21"/>
              </w:rPr>
              <w:t>50.8</w:t>
            </w:r>
            <w:ins w:id="159" w:author="Christoffer Vissing" w:date="2024-03-18T13:07:00Z">
              <w:r w:rsidR="00164A03">
                <w:rPr>
                  <w:rFonts w:ascii="Roboto" w:hAnsi="Roboto" w:cs="Segoe UI"/>
                  <w:color w:val="333333"/>
                  <w:sz w:val="21"/>
                  <w:szCs w:val="21"/>
                </w:rPr>
                <w:t>]</w:t>
              </w:r>
            </w:ins>
            <w:del w:id="160" w:author="Christoffer Vissing" w:date="2024-03-18T13:07:00Z">
              <w:r w:rsidRPr="007C4859" w:rsidDel="00164A03">
                <w:rPr>
                  <w:rFonts w:ascii="Roboto" w:hAnsi="Roboto" w:cs="Segoe UI"/>
                  <w:color w:val="000000" w:themeColor="text1"/>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2FA5D4DC"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 xml:space="preserve">53.7 </w:t>
            </w:r>
            <w:del w:id="161" w:author="Christoffer Vissing" w:date="2024-03-18T13:07:00Z">
              <w:r w:rsidRPr="007C4859" w:rsidDel="00164A03">
                <w:rPr>
                  <w:rFonts w:ascii="Roboto" w:hAnsi="Roboto" w:cs="Segoe UI"/>
                  <w:color w:val="000000" w:themeColor="text1"/>
                  <w:sz w:val="21"/>
                  <w:szCs w:val="21"/>
                </w:rPr>
                <w:delText>(</w:delText>
              </w:r>
            </w:del>
            <w:ins w:id="162" w:author="Christoffer Vissing" w:date="2024-03-18T13:07:00Z">
              <w:r w:rsidR="00164A03">
                <w:rPr>
                  <w:rFonts w:ascii="Roboto" w:hAnsi="Roboto" w:cs="Segoe UI"/>
                  <w:color w:val="000000" w:themeColor="text1"/>
                  <w:sz w:val="21"/>
                  <w:szCs w:val="21"/>
                </w:rPr>
                <w:t>[</w:t>
              </w:r>
            </w:ins>
            <w:r w:rsidRPr="007C4859">
              <w:rPr>
                <w:rFonts w:ascii="Roboto" w:hAnsi="Roboto" w:cs="Segoe UI"/>
                <w:color w:val="000000" w:themeColor="text1"/>
                <w:sz w:val="21"/>
                <w:szCs w:val="21"/>
              </w:rPr>
              <w:t>42.0</w:t>
            </w:r>
            <w:del w:id="163" w:author="Christoffer Vissing" w:date="2024-03-18T13:05:00Z">
              <w:r w:rsidRPr="007C4859" w:rsidDel="00164A03">
                <w:rPr>
                  <w:rFonts w:ascii="Roboto" w:hAnsi="Roboto" w:cs="Segoe UI"/>
                  <w:color w:val="000000" w:themeColor="text1"/>
                  <w:sz w:val="21"/>
                  <w:szCs w:val="21"/>
                </w:rPr>
                <w:delText xml:space="preserve"> to </w:delText>
              </w:r>
            </w:del>
            <w:ins w:id="164" w:author="Christoffer Vissing" w:date="2024-03-18T13:05:00Z">
              <w:r w:rsidR="00164A03">
                <w:rPr>
                  <w:rFonts w:ascii="Roboto" w:hAnsi="Roboto" w:cs="Segoe UI"/>
                  <w:color w:val="000000" w:themeColor="text1"/>
                  <w:sz w:val="21"/>
                  <w:szCs w:val="21"/>
                </w:rPr>
                <w:t xml:space="preserve">, </w:t>
              </w:r>
            </w:ins>
            <w:r w:rsidRPr="007C4859">
              <w:rPr>
                <w:rFonts w:ascii="Roboto" w:hAnsi="Roboto" w:cs="Segoe UI"/>
                <w:color w:val="000000" w:themeColor="text1"/>
                <w:sz w:val="21"/>
                <w:szCs w:val="21"/>
              </w:rPr>
              <w:t>63.2</w:t>
            </w:r>
            <w:ins w:id="165" w:author="Christoffer Vissing" w:date="2024-03-18T13:07:00Z">
              <w:r w:rsidR="00164A03">
                <w:rPr>
                  <w:rFonts w:ascii="Roboto" w:hAnsi="Roboto" w:cs="Segoe UI"/>
                  <w:color w:val="333333"/>
                  <w:sz w:val="21"/>
                  <w:szCs w:val="21"/>
                </w:rPr>
                <w:t>]</w:t>
              </w:r>
            </w:ins>
            <w:del w:id="166" w:author="Christoffer Vissing" w:date="2024-03-18T13:07:00Z">
              <w:r w:rsidRPr="007C4859" w:rsidDel="00164A03">
                <w:rPr>
                  <w:rFonts w:ascii="Roboto" w:hAnsi="Roboto" w:cs="Segoe UI"/>
                  <w:color w:val="000000" w:themeColor="text1"/>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58136BE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44 </w:t>
            </w:r>
            <w:del w:id="167" w:author="Christoffer Vissing" w:date="2024-03-18T13:07:00Z">
              <w:r w:rsidRPr="007C4859" w:rsidDel="00164A03">
                <w:rPr>
                  <w:rFonts w:ascii="Roboto" w:hAnsi="Roboto" w:cs="Segoe UI"/>
                  <w:color w:val="333333"/>
                  <w:sz w:val="21"/>
                  <w:szCs w:val="21"/>
                </w:rPr>
                <w:delText>(</w:delText>
              </w:r>
            </w:del>
            <w:ins w:id="168" w:author="Christoffer Vissing" w:date="2024-03-18T13:07:00Z">
              <w:r w:rsidR="00164A03">
                <w:rPr>
                  <w:rFonts w:ascii="Roboto" w:hAnsi="Roboto" w:cs="Segoe UI"/>
                  <w:color w:val="333333"/>
                  <w:sz w:val="21"/>
                  <w:szCs w:val="21"/>
                </w:rPr>
                <w:t>[</w:t>
              </w:r>
            </w:ins>
            <w:r w:rsidRPr="007C4859">
              <w:rPr>
                <w:rFonts w:ascii="Roboto" w:hAnsi="Roboto" w:cs="Segoe UI"/>
                <w:color w:val="333333"/>
                <w:sz w:val="21"/>
                <w:szCs w:val="21"/>
              </w:rPr>
              <w:t>29, 55</w:t>
            </w:r>
            <w:ins w:id="169" w:author="Christoffer Vissing" w:date="2024-03-18T13:07:00Z">
              <w:r w:rsidR="00164A03">
                <w:rPr>
                  <w:rFonts w:ascii="Roboto" w:hAnsi="Roboto" w:cs="Segoe UI"/>
                  <w:color w:val="333333"/>
                  <w:sz w:val="21"/>
                  <w:szCs w:val="21"/>
                </w:rPr>
                <w:t>]</w:t>
              </w:r>
            </w:ins>
            <w:del w:id="170" w:author="Christoffer Vissing" w:date="2024-03-18T13:07: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578F40A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57 </w:t>
            </w:r>
            <w:del w:id="171" w:author="Christoffer Vissing" w:date="2024-03-18T13:07:00Z">
              <w:r w:rsidRPr="007C4859" w:rsidDel="00164A03">
                <w:rPr>
                  <w:rFonts w:ascii="Roboto" w:hAnsi="Roboto" w:cs="Segoe UI"/>
                  <w:color w:val="333333"/>
                  <w:sz w:val="21"/>
                  <w:szCs w:val="21"/>
                </w:rPr>
                <w:delText>(</w:delText>
              </w:r>
            </w:del>
            <w:ins w:id="172" w:author="Christoffer Vissing" w:date="2024-03-18T13:07:00Z">
              <w:r w:rsidR="00164A03">
                <w:rPr>
                  <w:rFonts w:ascii="Roboto" w:hAnsi="Roboto" w:cs="Segoe UI"/>
                  <w:color w:val="333333"/>
                  <w:sz w:val="21"/>
                  <w:szCs w:val="21"/>
                </w:rPr>
                <w:t>[</w:t>
              </w:r>
            </w:ins>
            <w:r w:rsidRPr="007C4859">
              <w:rPr>
                <w:rFonts w:ascii="Roboto" w:hAnsi="Roboto" w:cs="Segoe UI"/>
                <w:color w:val="333333"/>
                <w:sz w:val="21"/>
                <w:szCs w:val="21"/>
              </w:rPr>
              <w:t>46, 66</w:t>
            </w:r>
            <w:ins w:id="173" w:author="Christoffer Vissing" w:date="2024-03-18T13:07:00Z">
              <w:r w:rsidR="00164A03">
                <w:rPr>
                  <w:rFonts w:ascii="Roboto" w:hAnsi="Roboto" w:cs="Segoe UI"/>
                  <w:color w:val="333333"/>
                  <w:sz w:val="21"/>
                  <w:szCs w:val="21"/>
                </w:rPr>
                <w:t>]</w:t>
              </w:r>
            </w:ins>
            <w:del w:id="174"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0A62B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ins w:id="175" w:author="Christoffer Vissing" w:date="2024-03-18T12:01:00Z">
              <w:r w:rsidR="00290C27">
                <w:rPr>
                  <w:rFonts w:ascii="Roboto" w:eastAsia="Helvetica" w:hAnsi="Roboto"/>
                  <w:color w:val="000000"/>
                  <w:sz w:val="21"/>
                  <w:szCs w:val="21"/>
                </w:rPr>
                <w:t>, n (%)</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1C62DA24"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ins w:id="176" w:author="Christoffer Vissing" w:date="2024-03-18T12:02:00Z">
              <w:r w:rsidR="00290C27">
                <w:rPr>
                  <w:rFonts w:ascii="Roboto" w:eastAsia="Helvetica" w:hAnsi="Roboto"/>
                  <w:bCs/>
                  <w:color w:val="000000"/>
                  <w:sz w:val="21"/>
                  <w:szCs w:val="21"/>
                </w:rPr>
                <w:t xml:space="preserve">, </w:t>
              </w:r>
              <w:proofErr w:type="spellStart"/>
              <w:r w:rsidR="00290C27">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6E55DE2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120 </w:t>
            </w:r>
            <w:del w:id="177" w:author="Christoffer Vissing" w:date="2024-03-18T13:05:00Z">
              <w:r w:rsidRPr="007C4859" w:rsidDel="00164A03">
                <w:rPr>
                  <w:rFonts w:ascii="Roboto" w:hAnsi="Roboto" w:cs="Segoe UI"/>
                  <w:color w:val="333333"/>
                  <w:sz w:val="21"/>
                  <w:szCs w:val="21"/>
                </w:rPr>
                <w:delText>(</w:delText>
              </w:r>
            </w:del>
            <w:ins w:id="178" w:author="Christoffer Vissing" w:date="2024-03-18T13:05:00Z">
              <w:r w:rsidR="00164A03">
                <w:rPr>
                  <w:rFonts w:ascii="Roboto" w:hAnsi="Roboto" w:cs="Segoe UI"/>
                  <w:color w:val="333333"/>
                  <w:sz w:val="21"/>
                  <w:szCs w:val="21"/>
                </w:rPr>
                <w:t>[</w:t>
              </w:r>
            </w:ins>
            <w:r w:rsidRPr="007C4859">
              <w:rPr>
                <w:rFonts w:ascii="Roboto" w:hAnsi="Roboto" w:cs="Segoe UI"/>
                <w:color w:val="333333"/>
                <w:sz w:val="21"/>
                <w:szCs w:val="21"/>
              </w:rPr>
              <w:t>110</w:t>
            </w:r>
            <w:del w:id="179"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180"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131</w:t>
            </w:r>
            <w:del w:id="181" w:author="Christoffer Vissing" w:date="2024-03-18T13:06:00Z">
              <w:r w:rsidRPr="007C4859" w:rsidDel="00164A03">
                <w:rPr>
                  <w:rFonts w:ascii="Roboto" w:hAnsi="Roboto" w:cs="Segoe UI"/>
                  <w:color w:val="333333"/>
                  <w:sz w:val="21"/>
                  <w:szCs w:val="21"/>
                </w:rPr>
                <w:delText>)</w:delText>
              </w:r>
            </w:del>
            <w:ins w:id="182" w:author="Christoffer Vissing" w:date="2024-03-18T13:06:00Z">
              <w:r w:rsidR="00164A03">
                <w:rPr>
                  <w:rFonts w:ascii="Roboto" w:hAnsi="Roboto" w:cs="Segoe UI"/>
                  <w:color w:val="333333"/>
                  <w:sz w:val="21"/>
                  <w:szCs w:val="21"/>
                </w:rPr>
                <w:t>]</w:t>
              </w:r>
            </w:ins>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767456B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130 </w:t>
            </w:r>
            <w:ins w:id="183" w:author="Christoffer Vissing" w:date="2024-03-18T13:06:00Z">
              <w:r w:rsidR="00164A03">
                <w:rPr>
                  <w:rFonts w:ascii="Roboto" w:hAnsi="Roboto" w:cs="Segoe UI"/>
                  <w:color w:val="333333"/>
                  <w:sz w:val="21"/>
                  <w:szCs w:val="21"/>
                </w:rPr>
                <w:t>[</w:t>
              </w:r>
            </w:ins>
            <w:del w:id="184"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118</w:t>
            </w:r>
            <w:del w:id="185"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186"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140</w:t>
            </w:r>
            <w:ins w:id="187" w:author="Christoffer Vissing" w:date="2024-03-18T13:07:00Z">
              <w:r w:rsidR="00164A03">
                <w:rPr>
                  <w:rFonts w:ascii="Roboto" w:hAnsi="Roboto" w:cs="Segoe UI"/>
                  <w:color w:val="333333"/>
                  <w:sz w:val="21"/>
                  <w:szCs w:val="21"/>
                </w:rPr>
                <w:t>]</w:t>
              </w:r>
            </w:ins>
            <w:del w:id="188"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406223DC"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ins w:id="189" w:author="Christoffer Vissing" w:date="2024-03-18T12:02:00Z">
              <w:r w:rsidR="00290C27">
                <w:rPr>
                  <w:rFonts w:ascii="Roboto" w:eastAsia="Helvetica" w:hAnsi="Roboto"/>
                  <w:bCs/>
                  <w:color w:val="000000"/>
                  <w:sz w:val="21"/>
                  <w:szCs w:val="21"/>
                </w:rPr>
                <w:t xml:space="preserve">, </w:t>
              </w:r>
              <w:proofErr w:type="spellStart"/>
              <w:r w:rsidR="00290C27">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5A9368D6"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71 </w:t>
            </w:r>
            <w:ins w:id="190" w:author="Christoffer Vissing" w:date="2024-03-18T13:05:00Z">
              <w:r w:rsidR="00164A03">
                <w:rPr>
                  <w:rFonts w:ascii="Roboto" w:hAnsi="Roboto" w:cs="Segoe UI"/>
                  <w:color w:val="333333"/>
                  <w:sz w:val="21"/>
                  <w:szCs w:val="21"/>
                </w:rPr>
                <w:t>[</w:t>
              </w:r>
            </w:ins>
            <w:del w:id="191" w:author="Christoffer Vissing" w:date="2024-03-18T13:05: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65</w:t>
            </w:r>
            <w:del w:id="192"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193"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80</w:t>
            </w:r>
            <w:ins w:id="194" w:author="Christoffer Vissing" w:date="2024-03-18T13:06:00Z">
              <w:r w:rsidR="00164A03">
                <w:rPr>
                  <w:rFonts w:ascii="Roboto" w:hAnsi="Roboto" w:cs="Segoe UI"/>
                  <w:color w:val="333333"/>
                  <w:sz w:val="21"/>
                  <w:szCs w:val="21"/>
                </w:rPr>
                <w:t>]</w:t>
              </w:r>
            </w:ins>
            <w:del w:id="195"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656E312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76 </w:t>
            </w:r>
            <w:ins w:id="196" w:author="Christoffer Vissing" w:date="2024-03-18T13:06:00Z">
              <w:r w:rsidR="00164A03">
                <w:rPr>
                  <w:rFonts w:ascii="Roboto" w:hAnsi="Roboto" w:cs="Segoe UI"/>
                  <w:color w:val="333333"/>
                  <w:sz w:val="21"/>
                  <w:szCs w:val="21"/>
                </w:rPr>
                <w:t>[</w:t>
              </w:r>
            </w:ins>
            <w:del w:id="197"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70</w:t>
            </w:r>
            <w:del w:id="198"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199"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82</w:t>
            </w:r>
            <w:ins w:id="200" w:author="Christoffer Vissing" w:date="2024-03-18T13:07:00Z">
              <w:r w:rsidR="00164A03">
                <w:rPr>
                  <w:rFonts w:ascii="Roboto" w:hAnsi="Roboto" w:cs="Segoe UI"/>
                  <w:color w:val="333333"/>
                  <w:sz w:val="21"/>
                  <w:szCs w:val="21"/>
                </w:rPr>
                <w:t>]</w:t>
              </w:r>
            </w:ins>
            <w:del w:id="201"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F584B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26.4 </w:t>
            </w:r>
            <w:ins w:id="202" w:author="Christoffer Vissing" w:date="2024-03-18T13:06:00Z">
              <w:r w:rsidR="00164A03">
                <w:rPr>
                  <w:rFonts w:ascii="Roboto" w:hAnsi="Roboto" w:cs="Segoe UI"/>
                  <w:color w:val="333333"/>
                  <w:sz w:val="21"/>
                  <w:szCs w:val="21"/>
                </w:rPr>
                <w:t>[</w:t>
              </w:r>
            </w:ins>
            <w:del w:id="203"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23.1</w:t>
            </w:r>
            <w:del w:id="204"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05"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30.0</w:t>
            </w:r>
            <w:ins w:id="206" w:author="Christoffer Vissing" w:date="2024-03-18T13:06:00Z">
              <w:r w:rsidR="00164A03">
                <w:rPr>
                  <w:rFonts w:ascii="Roboto" w:hAnsi="Roboto" w:cs="Segoe UI"/>
                  <w:color w:val="333333"/>
                  <w:sz w:val="21"/>
                  <w:szCs w:val="21"/>
                </w:rPr>
                <w:t>]</w:t>
              </w:r>
            </w:ins>
            <w:del w:id="207"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097BC9E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28.1 </w:t>
            </w:r>
            <w:ins w:id="208" w:author="Christoffer Vissing" w:date="2024-03-18T13:06:00Z">
              <w:r w:rsidR="00164A03">
                <w:rPr>
                  <w:rFonts w:ascii="Roboto" w:hAnsi="Roboto" w:cs="Segoe UI"/>
                  <w:color w:val="333333"/>
                  <w:sz w:val="21"/>
                  <w:szCs w:val="21"/>
                </w:rPr>
                <w:t>[</w:t>
              </w:r>
            </w:ins>
            <w:del w:id="209"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25.1</w:t>
            </w:r>
            <w:del w:id="210"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11"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32.2</w:t>
            </w:r>
            <w:ins w:id="212" w:author="Christoffer Vissing" w:date="2024-03-18T13:07:00Z">
              <w:r w:rsidR="00164A03">
                <w:rPr>
                  <w:rFonts w:ascii="Roboto" w:hAnsi="Roboto" w:cs="Segoe UI"/>
                  <w:color w:val="333333"/>
                  <w:sz w:val="21"/>
                  <w:szCs w:val="21"/>
                </w:rPr>
                <w:t>]</w:t>
              </w:r>
            </w:ins>
            <w:del w:id="213"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61B50F35"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vertAlign w:val="superscript"/>
                <w:rPrChange w:id="214" w:author="Christoffer Vissing" w:date="2024-03-18T12:02:00Z">
                  <w:rPr>
                    <w:rFonts w:ascii="Roboto" w:hAnsi="Roboto"/>
                    <w:bCs/>
                    <w:sz w:val="21"/>
                    <w:szCs w:val="21"/>
                  </w:rPr>
                </w:rPrChange>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ins w:id="215" w:author="Christoffer Vissing" w:date="2024-03-18T12:02:00Z">
              <w:r w:rsidR="00290C27">
                <w:rPr>
                  <w:rFonts w:ascii="Roboto" w:eastAsia="Helvetica" w:hAnsi="Roboto"/>
                  <w:bCs/>
                  <w:color w:val="000000"/>
                  <w:sz w:val="21"/>
                  <w:szCs w:val="21"/>
                </w:rPr>
                <w:t>, m</w:t>
              </w:r>
              <w:r w:rsidR="00290C27">
                <w:rPr>
                  <w:rFonts w:ascii="Roboto" w:eastAsia="Helvetica" w:hAnsi="Roboto"/>
                  <w:bCs/>
                  <w:color w:val="000000"/>
                  <w:sz w:val="21"/>
                  <w:szCs w:val="21"/>
                  <w:vertAlign w:val="superscript"/>
                </w:rPr>
                <w:t>2</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273C914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1.93 </w:t>
            </w:r>
            <w:ins w:id="216" w:author="Christoffer Vissing" w:date="2024-03-18T13:06:00Z">
              <w:r w:rsidR="00164A03">
                <w:rPr>
                  <w:rFonts w:ascii="Roboto" w:hAnsi="Roboto" w:cs="Segoe UI"/>
                  <w:color w:val="333333"/>
                  <w:sz w:val="21"/>
                  <w:szCs w:val="21"/>
                </w:rPr>
                <w:t>[</w:t>
              </w:r>
            </w:ins>
            <w:del w:id="217"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1.74</w:t>
            </w:r>
            <w:del w:id="218"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19"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2.11</w:t>
            </w:r>
            <w:ins w:id="220" w:author="Christoffer Vissing" w:date="2024-03-18T13:06:00Z">
              <w:r w:rsidR="00164A03">
                <w:rPr>
                  <w:rFonts w:ascii="Roboto" w:hAnsi="Roboto" w:cs="Segoe UI"/>
                  <w:color w:val="333333"/>
                  <w:sz w:val="21"/>
                  <w:szCs w:val="21"/>
                </w:rPr>
                <w:t>]</w:t>
              </w:r>
            </w:ins>
            <w:del w:id="221"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7021DB0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2.00 </w:t>
            </w:r>
            <w:ins w:id="222" w:author="Christoffer Vissing" w:date="2024-03-18T13:06:00Z">
              <w:r w:rsidR="00164A03">
                <w:rPr>
                  <w:rFonts w:ascii="Roboto" w:hAnsi="Roboto" w:cs="Segoe UI"/>
                  <w:color w:val="333333"/>
                  <w:sz w:val="21"/>
                  <w:szCs w:val="21"/>
                </w:rPr>
                <w:t>[</w:t>
              </w:r>
            </w:ins>
            <w:del w:id="223"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1.83</w:t>
            </w:r>
            <w:del w:id="224" w:author="Christoffer Vissing" w:date="2024-03-18T13:05:00Z">
              <w:r w:rsidR="00C0216A" w:rsidDel="00164A03">
                <w:rPr>
                  <w:rFonts w:ascii="Roboto" w:hAnsi="Roboto" w:cs="Segoe UI"/>
                  <w:color w:val="333333"/>
                  <w:sz w:val="21"/>
                  <w:szCs w:val="21"/>
                </w:rPr>
                <w:delText xml:space="preserve"> to</w:delText>
              </w:r>
              <w:r w:rsidRPr="007C4859" w:rsidDel="00164A03">
                <w:rPr>
                  <w:rFonts w:ascii="Roboto" w:hAnsi="Roboto" w:cs="Segoe UI"/>
                  <w:color w:val="333333"/>
                  <w:sz w:val="21"/>
                  <w:szCs w:val="21"/>
                </w:rPr>
                <w:delText xml:space="preserve"> </w:delText>
              </w:r>
            </w:del>
            <w:ins w:id="225"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2.18</w:t>
            </w:r>
            <w:ins w:id="226" w:author="Christoffer Vissing" w:date="2024-03-18T13:07:00Z">
              <w:r w:rsidR="00164A03">
                <w:rPr>
                  <w:rFonts w:ascii="Roboto" w:hAnsi="Roboto" w:cs="Segoe UI"/>
                  <w:color w:val="333333"/>
                  <w:sz w:val="21"/>
                  <w:szCs w:val="21"/>
                </w:rPr>
                <w:t>]</w:t>
              </w:r>
            </w:ins>
            <w:del w:id="227" w:author="Christoffer Vissing" w:date="2024-03-18T13:07: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6AD2A89C" w:rsidR="006A6C59" w:rsidRPr="00290C27"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228" w:author="Christoffer Vissing" w:date="2024-03-18T12:01:00Z">
                  <w:rPr>
                    <w:rFonts w:ascii="Roboto" w:hAnsi="Roboto"/>
                    <w:bCs/>
                    <w:sz w:val="21"/>
                    <w:szCs w:val="21"/>
                  </w:rPr>
                </w:rPrChange>
              </w:rPr>
            </w:pPr>
            <w:r w:rsidRPr="00290C27">
              <w:rPr>
                <w:rFonts w:ascii="Roboto" w:eastAsia="Helvetica" w:hAnsi="Roboto"/>
                <w:bCs/>
                <w:color w:val="000000"/>
                <w:sz w:val="21"/>
                <w:szCs w:val="21"/>
                <w:lang w:val="en-US"/>
                <w:rPrChange w:id="229" w:author="Christoffer Vissing" w:date="2024-03-18T12:01:00Z">
                  <w:rPr>
                    <w:rFonts w:ascii="Roboto" w:eastAsia="Helvetica" w:hAnsi="Roboto"/>
                    <w:bCs/>
                    <w:color w:val="000000"/>
                    <w:sz w:val="21"/>
                    <w:szCs w:val="21"/>
                  </w:rPr>
                </w:rPrChange>
              </w:rPr>
              <w:t xml:space="preserve">    Maximal LV wall thickness</w:t>
            </w:r>
            <w:ins w:id="230" w:author="Christoffer Vissing" w:date="2024-03-18T12:01:00Z">
              <w:r w:rsidR="00290C27">
                <w:rPr>
                  <w:rFonts w:ascii="Roboto" w:eastAsia="Helvetica" w:hAnsi="Roboto"/>
                  <w:bCs/>
                  <w:color w:val="000000"/>
                  <w:sz w:val="21"/>
                  <w:szCs w:val="21"/>
                  <w:lang w:val="en-US"/>
                </w:rPr>
                <w:t>,</w:t>
              </w:r>
              <w:r w:rsidR="00290C27" w:rsidRPr="00290C27">
                <w:rPr>
                  <w:rFonts w:ascii="Roboto" w:eastAsia="Helvetica" w:hAnsi="Roboto"/>
                  <w:bCs/>
                  <w:color w:val="000000"/>
                  <w:sz w:val="21"/>
                  <w:szCs w:val="21"/>
                  <w:lang w:val="en-US"/>
                  <w:rPrChange w:id="231" w:author="Christoffer Vissing" w:date="2024-03-18T12:01:00Z">
                    <w:rPr>
                      <w:rFonts w:ascii="Roboto" w:eastAsia="Helvetica" w:hAnsi="Roboto"/>
                      <w:bCs/>
                      <w:color w:val="000000"/>
                      <w:sz w:val="21"/>
                      <w:szCs w:val="21"/>
                    </w:rPr>
                  </w:rPrChange>
                </w:rPr>
                <w:t xml:space="preserve"> mm</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160C7B4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18.0 </w:t>
            </w:r>
            <w:ins w:id="232" w:author="Christoffer Vissing" w:date="2024-03-18T13:06:00Z">
              <w:r w:rsidR="00164A03">
                <w:rPr>
                  <w:rFonts w:ascii="Roboto" w:hAnsi="Roboto" w:cs="Segoe UI"/>
                  <w:color w:val="333333"/>
                  <w:sz w:val="21"/>
                  <w:szCs w:val="21"/>
                </w:rPr>
                <w:t>[</w:t>
              </w:r>
            </w:ins>
            <w:del w:id="233"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14.0</w:t>
            </w:r>
            <w:del w:id="234" w:author="Christoffer Vissing" w:date="2024-03-18T13:05:00Z">
              <w:r w:rsidRPr="007C4859" w:rsidDel="00164A03">
                <w:rPr>
                  <w:rFonts w:ascii="Roboto" w:hAnsi="Roboto" w:cs="Segoe UI"/>
                  <w:color w:val="333333"/>
                  <w:sz w:val="21"/>
                  <w:szCs w:val="21"/>
                </w:rPr>
                <w:delText xml:space="preserve"> to </w:delText>
              </w:r>
            </w:del>
            <w:ins w:id="235"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22.0</w:t>
            </w:r>
            <w:ins w:id="236" w:author="Christoffer Vissing" w:date="2024-03-18T13:06:00Z">
              <w:r w:rsidR="00164A03">
                <w:rPr>
                  <w:rFonts w:ascii="Roboto" w:hAnsi="Roboto" w:cs="Segoe UI"/>
                  <w:color w:val="333333"/>
                  <w:sz w:val="21"/>
                  <w:szCs w:val="21"/>
                </w:rPr>
                <w:t>]</w:t>
              </w:r>
            </w:ins>
            <w:del w:id="237" w:author="Christoffer Vissing" w:date="2024-03-18T13:06:00Z">
              <w:r w:rsidRPr="007C4859" w:rsidDel="00164A03">
                <w:rPr>
                  <w:rFonts w:ascii="Roboto" w:hAnsi="Roboto" w:cs="Segoe UI"/>
                  <w:color w:val="333333"/>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4DE1A60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 xml:space="preserve">17.0 </w:t>
            </w:r>
            <w:ins w:id="238" w:author="Christoffer Vissing" w:date="2024-03-18T13:06:00Z">
              <w:r w:rsidR="00164A03">
                <w:rPr>
                  <w:rFonts w:ascii="Roboto" w:hAnsi="Roboto" w:cs="Segoe UI"/>
                  <w:color w:val="333333"/>
                  <w:sz w:val="21"/>
                  <w:szCs w:val="21"/>
                </w:rPr>
                <w:t>[</w:t>
              </w:r>
            </w:ins>
            <w:del w:id="239" w:author="Christoffer Vissing" w:date="2024-03-18T13:06:00Z">
              <w:r w:rsidRPr="007C4859" w:rsidDel="00164A03">
                <w:rPr>
                  <w:rFonts w:ascii="Roboto" w:hAnsi="Roboto" w:cs="Segoe UI"/>
                  <w:color w:val="333333"/>
                  <w:sz w:val="21"/>
                  <w:szCs w:val="21"/>
                </w:rPr>
                <w:delText>(</w:delText>
              </w:r>
            </w:del>
            <w:r w:rsidRPr="007C4859">
              <w:rPr>
                <w:rFonts w:ascii="Roboto" w:hAnsi="Roboto" w:cs="Segoe UI"/>
                <w:color w:val="333333"/>
                <w:sz w:val="21"/>
                <w:szCs w:val="21"/>
              </w:rPr>
              <w:t>14.0</w:t>
            </w:r>
            <w:del w:id="240" w:author="Christoffer Vissing" w:date="2024-03-18T13:05:00Z">
              <w:r w:rsidRPr="007C4859" w:rsidDel="00164A03">
                <w:rPr>
                  <w:rFonts w:ascii="Roboto" w:hAnsi="Roboto" w:cs="Segoe UI"/>
                  <w:color w:val="333333"/>
                  <w:sz w:val="21"/>
                  <w:szCs w:val="21"/>
                </w:rPr>
                <w:delText xml:space="preserve"> to </w:delText>
              </w:r>
            </w:del>
            <w:ins w:id="241" w:author="Christoffer Vissing" w:date="2024-03-18T13:05:00Z">
              <w:r w:rsidR="00164A03">
                <w:rPr>
                  <w:rFonts w:ascii="Roboto" w:hAnsi="Roboto" w:cs="Segoe UI"/>
                  <w:color w:val="333333"/>
                  <w:sz w:val="21"/>
                  <w:szCs w:val="21"/>
                </w:rPr>
                <w:t xml:space="preserve">, </w:t>
              </w:r>
            </w:ins>
            <w:r w:rsidRPr="007C4859">
              <w:rPr>
                <w:rFonts w:ascii="Roboto" w:hAnsi="Roboto" w:cs="Segoe UI"/>
                <w:color w:val="333333"/>
                <w:sz w:val="21"/>
                <w:szCs w:val="21"/>
              </w:rPr>
              <w:t>20.0</w:t>
            </w:r>
            <w:ins w:id="242" w:author="Christoffer Vissing" w:date="2024-03-18T13:06:00Z">
              <w:r w:rsidR="00164A03">
                <w:rPr>
                  <w:rFonts w:ascii="Roboto" w:hAnsi="Roboto" w:cs="Segoe UI"/>
                  <w:color w:val="333333"/>
                  <w:sz w:val="21"/>
                  <w:szCs w:val="21"/>
                </w:rPr>
                <w:t>]</w:t>
              </w:r>
            </w:ins>
            <w:del w:id="243" w:author="Christoffer Vissing" w:date="2024-03-18T13:06:00Z">
              <w:r w:rsidRPr="007C4859" w:rsidDel="00164A03">
                <w:rPr>
                  <w:rFonts w:ascii="Roboto" w:hAnsi="Roboto" w:cs="Segoe UI"/>
                  <w:color w:val="333333"/>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7FA182A0"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ins w:id="244" w:author="Christoffer Vissing" w:date="2024-03-18T12:02:00Z">
              <w:r w:rsidR="00290C27">
                <w:rPr>
                  <w:rFonts w:ascii="Roboto" w:eastAsia="Helvetica" w:hAnsi="Roboto"/>
                  <w:bCs/>
                  <w:color w:val="000000"/>
                  <w:sz w:val="21"/>
                  <w:szCs w:val="21"/>
                  <w:lang w:val="en-US"/>
                </w:rPr>
                <w:t>,</w:t>
              </w:r>
            </w:ins>
            <w:ins w:id="245" w:author="Christoffer Vissing" w:date="2024-03-18T12:01:00Z">
              <w:r w:rsidR="00290C27">
                <w:rPr>
                  <w:rFonts w:ascii="Roboto" w:eastAsia="Helvetica" w:hAnsi="Roboto"/>
                  <w:bCs/>
                  <w:color w:val="000000"/>
                  <w:sz w:val="21"/>
                  <w:szCs w:val="21"/>
                  <w:lang w:val="en-US"/>
                </w:rPr>
                <w:t xml:space="preserve"> %</w:t>
              </w:r>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2F224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proofErr w:type="spellEnd"/>
            <w:r w:rsidR="00241DE5">
              <w:rPr>
                <w:rFonts w:ascii="Roboto" w:eastAsia="Helvetica" w:hAnsi="Roboto"/>
                <w:bCs/>
                <w:color w:val="000000"/>
                <w:sz w:val="21"/>
                <w:szCs w:val="21"/>
              </w:rPr>
              <w:t xml:space="preserve"> </w:t>
            </w:r>
            <w:r w:rsidR="00241DE5" w:rsidRPr="00391E8B">
              <w:rPr>
                <w:rFonts w:ascii="Roboto" w:hAnsi="Roboto"/>
                <w:sz w:val="22"/>
                <w:szCs w:val="22"/>
                <w:lang w:val="en-US"/>
              </w:rPr>
              <w:t>gradient &gt;30 mmHg</w:t>
            </w:r>
            <w:r w:rsidR="00241DE5">
              <w:rPr>
                <w:rFonts w:ascii="Roboto" w:hAnsi="Roboto"/>
                <w:sz w:val="22"/>
                <w:szCs w:val="22"/>
                <w:lang w:val="en-US"/>
              </w:rPr>
              <w:t>)</w:t>
            </w:r>
            <w:r w:rsidR="00C52160">
              <w:rPr>
                <w:rFonts w:ascii="Roboto" w:eastAsia="Helvetica" w:hAnsi="Roboto"/>
                <w:bCs/>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E8B0188"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467</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16%</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CBDB297"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849</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29%</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2B6FD8"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0E50D131"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00D55B18">
              <w:rPr>
                <w:rFonts w:ascii="Roboto" w:eastAsia="Helvetica" w:hAnsi="Roboto"/>
                <w:bCs/>
                <w:color w:val="000000"/>
                <w:sz w:val="21"/>
                <w:szCs w:val="21"/>
              </w:rPr>
              <w:t>Resuscitated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01EE0FC1" w:rsidR="006A6C59" w:rsidRPr="00662775"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662775">
              <w:rPr>
                <w:rFonts w:ascii="Roboto" w:eastAsia="Helvetica" w:hAnsi="Roboto"/>
                <w:bCs/>
                <w:color w:val="000000"/>
                <w:sz w:val="21"/>
                <w:szCs w:val="21"/>
                <w:lang w:val="en-US"/>
              </w:rPr>
              <w:t xml:space="preserve">    LV systolic dysfunction (LV</w:t>
            </w:r>
            <w:r w:rsidR="00662775" w:rsidRPr="00662775">
              <w:rPr>
                <w:rFonts w:ascii="Roboto" w:eastAsia="Helvetica" w:hAnsi="Roboto"/>
                <w:bCs/>
                <w:color w:val="000000"/>
                <w:sz w:val="21"/>
                <w:szCs w:val="21"/>
                <w:lang w:val="en-US"/>
              </w:rPr>
              <w:t xml:space="preserve"> </w:t>
            </w:r>
            <w:r w:rsidR="00662775">
              <w:rPr>
                <w:rFonts w:ascii="Roboto" w:eastAsia="Helvetica" w:hAnsi="Roboto"/>
                <w:bCs/>
                <w:color w:val="000000"/>
                <w:sz w:val="21"/>
                <w:szCs w:val="21"/>
                <w:lang w:val="en-US"/>
              </w:rPr>
              <w:t>ejection fraction</w:t>
            </w:r>
            <w:r w:rsidRPr="00662775">
              <w:rPr>
                <w:rFonts w:ascii="Roboto" w:eastAsia="Helvetica" w:hAnsi="Roboto"/>
                <w:bCs/>
                <w:color w:val="000000"/>
                <w:sz w:val="21"/>
                <w:szCs w:val="21"/>
                <w:lang w:val="en-US"/>
              </w:rPr>
              <w:t>&lt;50%)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642F8303"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w:t>
            </w:r>
            <w:r w:rsidR="00662775">
              <w:rPr>
                <w:rFonts w:ascii="Roboto" w:eastAsia="Helvetica" w:hAnsi="Roboto"/>
                <w:bCs/>
                <w:color w:val="000000"/>
                <w:sz w:val="21"/>
                <w:szCs w:val="21"/>
                <w:lang w:val="en-US"/>
              </w:rPr>
              <w:t xml:space="preserve"> ejection fraction</w:t>
            </w:r>
            <w:r w:rsidRPr="007C4859">
              <w:rPr>
                <w:rFonts w:ascii="Roboto" w:eastAsia="Helvetica" w:hAnsi="Roboto"/>
                <w:bCs/>
                <w:color w:val="000000"/>
                <w:sz w:val="21"/>
                <w:szCs w:val="21"/>
                <w:lang w:val="en-US"/>
              </w:rPr>
              <w:t>&lt;35%)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18980EA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ESC</w:t>
            </w:r>
            <w:r w:rsidR="00241DE5">
              <w:rPr>
                <w:rFonts w:ascii="Roboto" w:eastAsia="Helvetica" w:hAnsi="Roboto"/>
                <w:b/>
                <w:color w:val="000000"/>
                <w:sz w:val="21"/>
                <w:szCs w:val="21"/>
              </w:rPr>
              <w:t xml:space="preserve"> SCD</w:t>
            </w:r>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Pr>
                <w:rFonts w:ascii="Roboto" w:eastAsia="Helvetica" w:hAnsi="Roboto"/>
                <w:color w:val="000000"/>
                <w:sz w:val="21"/>
                <w:szCs w:val="21"/>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C5853CA" w:rsidR="00A5713E" w:rsidRPr="00241DE5" w:rsidRDefault="00241DE5"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
            </w:pPr>
            <w:r>
              <w:rPr>
                <w:rFonts w:ascii="Roboto" w:eastAsia="Helvetica" w:hAnsi="Roboto"/>
                <w:color w:val="000000"/>
                <w:sz w:val="21"/>
                <w:szCs w:val="21"/>
                <w:lang w:val="en-US"/>
              </w:rPr>
              <w:t xml:space="preserve">5- year risk </w:t>
            </w:r>
            <w:r w:rsidR="00A5713E" w:rsidRPr="00241DE5">
              <w:rPr>
                <w:rFonts w:ascii="Roboto" w:eastAsia="Helvetica" w:hAnsi="Roboto"/>
                <w:color w:val="000000"/>
                <w:sz w:val="21"/>
                <w:szCs w:val="21"/>
                <w:lang w:val="en-US"/>
              </w:rPr>
              <w:t xml:space="preserve">score </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3AE2565E"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 xml:space="preserve">2.3 </w:t>
            </w:r>
            <w:ins w:id="246" w:author="Christoffer Vissing" w:date="2024-03-18T13:06:00Z">
              <w:r w:rsidR="00164A03">
                <w:rPr>
                  <w:rFonts w:ascii="Roboto" w:hAnsi="Roboto" w:cs="Segoe UI"/>
                  <w:color w:val="333333"/>
                  <w:sz w:val="21"/>
                  <w:szCs w:val="21"/>
                </w:rPr>
                <w:t>[</w:t>
              </w:r>
            </w:ins>
            <w:del w:id="247" w:author="Christoffer Vissing" w:date="2024-03-18T13:06:00Z">
              <w:r w:rsidDel="00164A03">
                <w:rPr>
                  <w:rFonts w:ascii="Roboto" w:eastAsia="Helvetica" w:hAnsi="Roboto"/>
                  <w:color w:val="000000"/>
                  <w:sz w:val="21"/>
                  <w:szCs w:val="21"/>
                </w:rPr>
                <w:delText>(</w:delText>
              </w:r>
            </w:del>
            <w:r>
              <w:rPr>
                <w:rFonts w:ascii="Roboto" w:eastAsia="Helvetica" w:hAnsi="Roboto"/>
                <w:color w:val="000000"/>
                <w:sz w:val="21"/>
                <w:szCs w:val="21"/>
              </w:rPr>
              <w:t>1.5</w:t>
            </w:r>
            <w:del w:id="248" w:author="Christoffer Vissing" w:date="2024-03-18T13:05:00Z">
              <w:r w:rsidDel="00164A03">
                <w:rPr>
                  <w:rFonts w:ascii="Roboto" w:eastAsia="Helvetica" w:hAnsi="Roboto"/>
                  <w:color w:val="000000"/>
                  <w:sz w:val="21"/>
                  <w:szCs w:val="21"/>
                </w:rPr>
                <w:delText xml:space="preserve"> to </w:delText>
              </w:r>
            </w:del>
            <w:ins w:id="249" w:author="Christoffer Vissing" w:date="2024-03-18T13:05:00Z">
              <w:r w:rsidR="00164A03">
                <w:rPr>
                  <w:rFonts w:ascii="Roboto" w:eastAsia="Helvetica" w:hAnsi="Roboto"/>
                  <w:color w:val="000000"/>
                  <w:sz w:val="21"/>
                  <w:szCs w:val="21"/>
                </w:rPr>
                <w:t xml:space="preserve">, </w:t>
              </w:r>
            </w:ins>
            <w:r>
              <w:rPr>
                <w:rFonts w:ascii="Roboto" w:eastAsia="Helvetica" w:hAnsi="Roboto"/>
                <w:color w:val="000000"/>
                <w:sz w:val="21"/>
                <w:szCs w:val="21"/>
              </w:rPr>
              <w:t>3.6</w:t>
            </w:r>
            <w:ins w:id="250" w:author="Christoffer Vissing" w:date="2024-03-18T13:07:00Z">
              <w:r w:rsidR="00164A03">
                <w:rPr>
                  <w:rFonts w:ascii="Roboto" w:hAnsi="Roboto" w:cs="Segoe UI"/>
                  <w:color w:val="333333"/>
                  <w:sz w:val="21"/>
                  <w:szCs w:val="21"/>
                </w:rPr>
                <w:t>]</w:t>
              </w:r>
            </w:ins>
            <w:del w:id="251" w:author="Christoffer Vissing" w:date="2024-03-18T13:07:00Z">
              <w:r w:rsidDel="00164A03">
                <w:rPr>
                  <w:rFonts w:ascii="Roboto" w:eastAsia="Helvetica" w:hAnsi="Roboto"/>
                  <w:color w:val="000000"/>
                  <w:sz w:val="21"/>
                  <w:szCs w:val="21"/>
                </w:rPr>
                <w:delText>)</w:delText>
              </w:r>
            </w:del>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75D4D251"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 xml:space="preserve">1.8 </w:t>
            </w:r>
            <w:ins w:id="252" w:author="Christoffer Vissing" w:date="2024-03-18T13:06:00Z">
              <w:r w:rsidR="00164A03">
                <w:rPr>
                  <w:rFonts w:ascii="Roboto" w:hAnsi="Roboto" w:cs="Segoe UI"/>
                  <w:color w:val="333333"/>
                  <w:sz w:val="21"/>
                  <w:szCs w:val="21"/>
                </w:rPr>
                <w:t>[</w:t>
              </w:r>
            </w:ins>
            <w:del w:id="253" w:author="Christoffer Vissing" w:date="2024-03-18T13:06:00Z">
              <w:r w:rsidDel="00164A03">
                <w:rPr>
                  <w:rFonts w:ascii="Roboto" w:eastAsia="Helvetica" w:hAnsi="Roboto"/>
                  <w:color w:val="000000"/>
                  <w:sz w:val="21"/>
                  <w:szCs w:val="21"/>
                </w:rPr>
                <w:delText>(</w:delText>
              </w:r>
            </w:del>
            <w:r>
              <w:rPr>
                <w:rFonts w:ascii="Roboto" w:eastAsia="Helvetica" w:hAnsi="Roboto"/>
                <w:color w:val="000000"/>
                <w:sz w:val="21"/>
                <w:szCs w:val="21"/>
              </w:rPr>
              <w:t>1.3</w:t>
            </w:r>
            <w:del w:id="254" w:author="Christoffer Vissing" w:date="2024-03-18T13:05:00Z">
              <w:r w:rsidDel="00164A03">
                <w:rPr>
                  <w:rFonts w:ascii="Roboto" w:eastAsia="Helvetica" w:hAnsi="Roboto"/>
                  <w:color w:val="000000"/>
                  <w:sz w:val="21"/>
                  <w:szCs w:val="21"/>
                </w:rPr>
                <w:delText xml:space="preserve"> to </w:delText>
              </w:r>
            </w:del>
            <w:ins w:id="255" w:author="Christoffer Vissing" w:date="2024-03-18T13:05:00Z">
              <w:r w:rsidR="00164A03">
                <w:rPr>
                  <w:rFonts w:ascii="Roboto" w:eastAsia="Helvetica" w:hAnsi="Roboto"/>
                  <w:color w:val="000000"/>
                  <w:sz w:val="21"/>
                  <w:szCs w:val="21"/>
                </w:rPr>
                <w:t xml:space="preserve">, </w:t>
              </w:r>
            </w:ins>
            <w:r>
              <w:rPr>
                <w:rFonts w:ascii="Roboto" w:eastAsia="Helvetica" w:hAnsi="Roboto"/>
                <w:color w:val="000000"/>
                <w:sz w:val="21"/>
                <w:szCs w:val="21"/>
              </w:rPr>
              <w:t>2.7</w:t>
            </w:r>
            <w:ins w:id="256" w:author="Christoffer Vissing" w:date="2024-03-18T13:07:00Z">
              <w:r w:rsidR="00164A03">
                <w:rPr>
                  <w:rFonts w:ascii="Roboto" w:hAnsi="Roboto" w:cs="Segoe UI"/>
                  <w:color w:val="333333"/>
                  <w:sz w:val="21"/>
                  <w:szCs w:val="21"/>
                </w:rPr>
                <w:t>]</w:t>
              </w:r>
            </w:ins>
            <w:del w:id="257" w:author="Christoffer Vissing" w:date="2024-03-18T13:07:00Z">
              <w:r w:rsidDel="00164A03">
                <w:rPr>
                  <w:rFonts w:ascii="Roboto" w:eastAsia="Helvetica" w:hAnsi="Roboto"/>
                  <w:color w:val="000000"/>
                  <w:sz w:val="21"/>
                  <w:szCs w:val="21"/>
                </w:rPr>
                <w:delText>)</w:delText>
              </w:r>
            </w:del>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sz w:val="21"/>
                <w:szCs w:val="21"/>
              </w:rPr>
              <w:t>&lt;0.001</w:t>
            </w:r>
          </w:p>
        </w:tc>
      </w:tr>
      <w:tr w:rsidR="00A5713E" w:rsidRPr="002B6FD8"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1A847895" w:rsidR="00A5713E" w:rsidRPr="00C0216A"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lang w:val="en-US"/>
              </w:rPr>
            </w:pPr>
            <w:r w:rsidRPr="00C0216A">
              <w:rPr>
                <w:rFonts w:ascii="Roboto" w:eastAsia="Helvetica" w:hAnsi="Roboto"/>
                <w:color w:val="000000"/>
                <w:sz w:val="20"/>
                <w:szCs w:val="20"/>
                <w:lang w:val="en-US"/>
              </w:rPr>
              <w:t xml:space="preserve">n (%); Median </w:t>
            </w:r>
            <w:del w:id="258" w:author="Christoffer Vissing" w:date="2024-03-18T13:08:00Z">
              <w:r w:rsidRPr="00C0216A" w:rsidDel="00164A03">
                <w:rPr>
                  <w:rFonts w:ascii="Roboto" w:eastAsia="Helvetica" w:hAnsi="Roboto"/>
                  <w:color w:val="000000"/>
                  <w:sz w:val="20"/>
                  <w:szCs w:val="20"/>
                  <w:lang w:val="en-US"/>
                </w:rPr>
                <w:delText>(</w:delText>
              </w:r>
            </w:del>
            <w:ins w:id="259" w:author="Christoffer Vissing" w:date="2024-03-18T13:08:00Z">
              <w:r w:rsidR="00164A03">
                <w:rPr>
                  <w:rFonts w:ascii="Roboto" w:eastAsia="Helvetica" w:hAnsi="Roboto"/>
                  <w:color w:val="000000"/>
                  <w:sz w:val="20"/>
                  <w:szCs w:val="20"/>
                  <w:lang w:val="en-US"/>
                </w:rPr>
                <w:t>[</w:t>
              </w:r>
            </w:ins>
            <w:del w:id="260" w:author="Christoffer Vissing" w:date="2024-03-18T13:08:00Z">
              <w:r w:rsidRPr="00C0216A" w:rsidDel="00164A03">
                <w:rPr>
                  <w:rFonts w:ascii="Roboto" w:eastAsia="Helvetica" w:hAnsi="Roboto"/>
                  <w:color w:val="000000"/>
                  <w:sz w:val="20"/>
                  <w:szCs w:val="20"/>
                  <w:lang w:val="en-US"/>
                </w:rPr>
                <w:delText>25</w:delText>
              </w:r>
            </w:del>
            <w:ins w:id="261" w:author="Christoffer Vissing" w:date="2024-03-18T13:08:00Z">
              <w:r w:rsidR="00164A03">
                <w:rPr>
                  <w:rFonts w:ascii="Roboto" w:eastAsia="Helvetica" w:hAnsi="Roboto"/>
                  <w:color w:val="000000"/>
                  <w:sz w:val="20"/>
                  <w:szCs w:val="20"/>
                  <w:lang w:val="en-US"/>
                </w:rPr>
                <w:t>Q1</w:t>
              </w:r>
            </w:ins>
            <w:del w:id="262" w:author="Christoffer Vissing" w:date="2024-03-18T13:08:00Z">
              <w:r w:rsidRPr="00C0216A" w:rsidDel="00164A03">
                <w:rPr>
                  <w:rFonts w:ascii="Roboto" w:eastAsia="Helvetica" w:hAnsi="Roboto"/>
                  <w:color w:val="000000"/>
                  <w:sz w:val="20"/>
                  <w:szCs w:val="20"/>
                  <w:lang w:val="en-US"/>
                </w:rPr>
                <w:delText>%</w:delText>
              </w:r>
            </w:del>
            <w:ins w:id="263" w:author="Christoffer Vissing" w:date="2024-03-18T13:08:00Z">
              <w:r w:rsidR="00164A03">
                <w:rPr>
                  <w:rFonts w:ascii="Roboto" w:eastAsia="Helvetica" w:hAnsi="Roboto"/>
                  <w:color w:val="000000"/>
                  <w:sz w:val="20"/>
                  <w:szCs w:val="20"/>
                  <w:lang w:val="en-US"/>
                </w:rPr>
                <w:t>,</w:t>
              </w:r>
            </w:ins>
            <w:r w:rsidRPr="00C0216A">
              <w:rPr>
                <w:rFonts w:ascii="Roboto" w:eastAsia="Helvetica" w:hAnsi="Roboto"/>
                <w:color w:val="000000"/>
                <w:sz w:val="20"/>
                <w:szCs w:val="20"/>
                <w:lang w:val="en-US"/>
              </w:rPr>
              <w:t xml:space="preserve"> </w:t>
            </w:r>
            <w:del w:id="264" w:author="Christoffer Vissing" w:date="2024-03-18T13:08:00Z">
              <w:r w:rsidRPr="00C0216A" w:rsidDel="00164A03">
                <w:rPr>
                  <w:rFonts w:ascii="Roboto" w:eastAsia="Helvetica" w:hAnsi="Roboto"/>
                  <w:color w:val="000000"/>
                  <w:sz w:val="20"/>
                  <w:szCs w:val="20"/>
                  <w:lang w:val="en-US"/>
                </w:rPr>
                <w:delText>to 75%</w:delText>
              </w:r>
            </w:del>
            <w:ins w:id="265" w:author="Christoffer Vissing" w:date="2024-03-18T13:08:00Z">
              <w:r w:rsidR="00164A03">
                <w:rPr>
                  <w:rFonts w:ascii="Roboto" w:eastAsia="Helvetica" w:hAnsi="Roboto"/>
                  <w:color w:val="000000"/>
                  <w:sz w:val="20"/>
                  <w:szCs w:val="20"/>
                  <w:lang w:val="en-US"/>
                </w:rPr>
                <w:t>Q3]</w:t>
              </w:r>
            </w:ins>
            <w:del w:id="266" w:author="Christoffer Vissing" w:date="2024-03-18T13:08:00Z">
              <w:r w:rsidRPr="00C0216A" w:rsidDel="00164A03">
                <w:rPr>
                  <w:rFonts w:ascii="Roboto" w:eastAsia="Helvetica" w:hAnsi="Roboto"/>
                  <w:color w:val="000000"/>
                  <w:sz w:val="20"/>
                  <w:szCs w:val="20"/>
                  <w:lang w:val="en-US"/>
                </w:rPr>
                <w:delText>)</w:delText>
              </w:r>
            </w:del>
            <w:ins w:id="267" w:author="Christoffer Vissing" w:date="2024-03-18T13:08:00Z">
              <w:r w:rsidR="00164A03">
                <w:rPr>
                  <w:rFonts w:ascii="Roboto" w:eastAsia="Helvetica" w:hAnsi="Roboto"/>
                  <w:color w:val="000000"/>
                  <w:sz w:val="20"/>
                  <w:szCs w:val="20"/>
                  <w:lang w:val="en-US"/>
                </w:rPr>
                <w:t xml:space="preserve">; Mean </w:t>
              </w:r>
              <w:r w:rsidR="00164A03" w:rsidRPr="00164A03">
                <w:rPr>
                  <w:rFonts w:ascii="Roboto" w:hAnsi="Roboto" w:cs="Segoe UI"/>
                  <w:color w:val="333333"/>
                  <w:sz w:val="21"/>
                  <w:szCs w:val="21"/>
                  <w:shd w:val="clear" w:color="auto" w:fill="FFFFFF"/>
                  <w:lang w:val="en-US"/>
                  <w:rPrChange w:id="268" w:author="Christoffer Vissing" w:date="2024-03-18T13:08:00Z">
                    <w:rPr>
                      <w:rFonts w:ascii="Roboto" w:hAnsi="Roboto" w:cs="Segoe UI"/>
                      <w:color w:val="333333"/>
                      <w:sz w:val="21"/>
                      <w:szCs w:val="21"/>
                      <w:shd w:val="clear" w:color="auto" w:fill="FFFFFF"/>
                    </w:rPr>
                  </w:rPrChange>
                </w:rPr>
                <w:t>±</w:t>
              </w:r>
              <w:r w:rsidR="00164A03">
                <w:rPr>
                  <w:rFonts w:ascii="Roboto" w:hAnsi="Roboto" w:cs="Segoe UI"/>
                  <w:color w:val="333333"/>
                  <w:sz w:val="21"/>
                  <w:szCs w:val="21"/>
                  <w:shd w:val="clear" w:color="auto" w:fill="FFFFFF"/>
                  <w:lang w:val="en-US"/>
                </w:rPr>
                <w:t xml:space="preserve"> SD</w:t>
              </w:r>
            </w:ins>
            <w:r w:rsidR="00C0216A" w:rsidRPr="00C0216A">
              <w:rPr>
                <w:rFonts w:ascii="Roboto" w:eastAsia="Helvetica" w:hAnsi="Roboto"/>
                <w:color w:val="000000"/>
                <w:sz w:val="20"/>
                <w:szCs w:val="20"/>
                <w:lang w:val="en-US"/>
              </w:rPr>
              <w:t xml:space="preserve"> </w:t>
            </w:r>
            <w:r w:rsidR="00C0216A" w:rsidRPr="00C0216A">
              <w:rPr>
                <w:rFonts w:ascii="Roboto" w:eastAsia="Helvetica" w:hAnsi="Roboto"/>
                <w:b/>
                <w:bCs/>
                <w:color w:val="000000"/>
                <w:sz w:val="20"/>
                <w:szCs w:val="20"/>
                <w:lang w:val="en-US"/>
              </w:rPr>
              <w:t xml:space="preserve">Abbreviations: </w:t>
            </w:r>
            <w:r w:rsidR="00C0216A" w:rsidRPr="00C0216A">
              <w:rPr>
                <w:rFonts w:ascii="Roboto" w:eastAsia="Helvetica" w:hAnsi="Roboto"/>
                <w:color w:val="000000"/>
                <w:sz w:val="20"/>
                <w:szCs w:val="20"/>
                <w:lang w:val="en-US"/>
              </w:rPr>
              <w:t>ESC</w:t>
            </w:r>
            <w:r w:rsidR="00C0216A">
              <w:rPr>
                <w:rFonts w:ascii="Roboto" w:eastAsia="Helvetica" w:hAnsi="Roboto"/>
                <w:color w:val="000000"/>
                <w:sz w:val="20"/>
                <w:szCs w:val="20"/>
                <w:lang w:val="en-US"/>
              </w:rPr>
              <w:t xml:space="preserve"> = European Society of Cardiology; HCM = hypertrophic cardiomyopathy; LV = left ventricle; SCD = sudden cardiac death</w:t>
            </w:r>
          </w:p>
        </w:tc>
      </w:tr>
      <w:tr w:rsidR="00A5713E" w:rsidRPr="002B6FD8"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C0216A" w:rsidRDefault="00A5713E" w:rsidP="00A5713E">
            <w:pPr>
              <w:pBdr>
                <w:top w:val="none" w:sz="0" w:space="0" w:color="000000"/>
                <w:left w:val="none" w:sz="0" w:space="0" w:color="000000"/>
                <w:bottom w:val="none" w:sz="0" w:space="0" w:color="000000"/>
                <w:right w:val="none" w:sz="0" w:space="0" w:color="000000"/>
              </w:pBdr>
              <w:ind w:right="100"/>
              <w:rPr>
                <w:rFonts w:ascii="Roboto" w:hAnsi="Roboto"/>
                <w:lang w:val="en-US"/>
              </w:rPr>
            </w:pPr>
          </w:p>
        </w:tc>
      </w:tr>
    </w:tbl>
    <w:p w14:paraId="3F96FF79" w14:textId="77777777" w:rsidR="006A6C59" w:rsidRPr="00C0216A" w:rsidRDefault="006A6C59">
      <w:pPr>
        <w:rPr>
          <w:rFonts w:ascii="Roboto" w:hAnsi="Roboto"/>
          <w:color w:val="000000"/>
          <w:lang w:val="en-US"/>
        </w:rPr>
      </w:pPr>
      <w:r w:rsidRPr="00C0216A">
        <w:rPr>
          <w:rFonts w:ascii="Roboto" w:hAnsi="Roboto"/>
          <w:color w:val="000000"/>
          <w:lang w:val="en-US"/>
        </w:rPr>
        <w:br w:type="page"/>
      </w:r>
    </w:p>
    <w:p w14:paraId="2467F023" w14:textId="12BBE9C1" w:rsidR="00F704D4" w:rsidRPr="007C4859" w:rsidRDefault="00F704D4">
      <w:pPr>
        <w:rPr>
          <w:rFonts w:ascii="Roboto" w:hAnsi="Roboto"/>
          <w:color w:val="000000"/>
          <w:lang w:val="en-US"/>
        </w:rPr>
      </w:pP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512"/>
        <w:gridCol w:w="2437"/>
        <w:gridCol w:w="2478"/>
        <w:gridCol w:w="1114"/>
        <w:tblGridChange w:id="269">
          <w:tblGrid>
            <w:gridCol w:w="5"/>
            <w:gridCol w:w="3507"/>
            <w:gridCol w:w="65"/>
            <w:gridCol w:w="195"/>
            <w:gridCol w:w="2177"/>
            <w:gridCol w:w="26"/>
            <w:gridCol w:w="78"/>
            <w:gridCol w:w="2374"/>
            <w:gridCol w:w="1114"/>
          </w:tblGrid>
        </w:tblGridChange>
      </w:tblGrid>
      <w:tr w:rsidR="006A6C59" w:rsidRPr="002B6FD8"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02704109"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r w:rsidR="0031226B">
              <w:rPr>
                <w:rFonts w:ascii="Roboto" w:hAnsi="Roboto" w:cs="Segoe UI"/>
                <w:b/>
                <w:bCs/>
                <w:color w:val="333333"/>
                <w:lang w:val="en-US"/>
              </w:rPr>
              <w:t>2</w:t>
            </w:r>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64A03" w14:paraId="3DF44F61"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27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271" w:author="Christoffer Vissing" w:date="2024-03-18T13:12:00Z">
            <w:trPr>
              <w:gridBefore w:val="1"/>
              <w:wBefore w:w="6" w:type="dxa"/>
              <w:tblHeader/>
            </w:trPr>
          </w:trPrChange>
        </w:trPr>
        <w:tc>
          <w:tcPr>
            <w:tcW w:w="3572" w:type="dxa"/>
            <w:tcBorders>
              <w:top w:val="nil"/>
              <w:left w:val="nil"/>
              <w:bottom w:val="nil"/>
              <w:right w:val="nil"/>
            </w:tcBorders>
            <w:shd w:val="clear" w:color="auto" w:fill="FFFFFF"/>
            <w:tcMar>
              <w:top w:w="75" w:type="dxa"/>
              <w:left w:w="75" w:type="dxa"/>
              <w:bottom w:w="90" w:type="dxa"/>
              <w:right w:w="75" w:type="dxa"/>
            </w:tcMar>
            <w:vAlign w:val="bottom"/>
            <w:hideMark/>
            <w:tcPrChange w:id="272" w:author="Christoffer Vissing" w:date="2024-03-18T13:12:00Z">
              <w:tcPr>
                <w:tcW w:w="3656"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2398" w:type="dxa"/>
            <w:tcBorders>
              <w:top w:val="nil"/>
              <w:left w:val="nil"/>
              <w:bottom w:val="nil"/>
              <w:right w:val="nil"/>
            </w:tcBorders>
            <w:shd w:val="clear" w:color="auto" w:fill="FFFFFF"/>
            <w:tcMar>
              <w:top w:w="75" w:type="dxa"/>
              <w:left w:w="75" w:type="dxa"/>
              <w:bottom w:w="90" w:type="dxa"/>
              <w:right w:w="75" w:type="dxa"/>
            </w:tcMar>
            <w:vAlign w:val="bottom"/>
            <w:hideMark/>
            <w:tcPrChange w:id="273" w:author="Christoffer Vissing" w:date="2024-03-18T13:12:00Z">
              <w:tcPr>
                <w:tcW w:w="2347" w:type="dxa"/>
                <w:gridSpan w:val="3"/>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5EE4A11E"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Sarcomeric HCM</w:t>
            </w:r>
            <w:r w:rsidR="006A6C59" w:rsidRPr="007C4859">
              <w:rPr>
                <w:rFonts w:ascii="Roboto" w:hAnsi="Roboto" w:cs="Segoe UI"/>
                <w:caps/>
                <w:color w:val="A9A9A9"/>
                <w:sz w:val="22"/>
                <w:szCs w:val="22"/>
              </w:rPr>
              <w:t>, N = 2,999</w:t>
            </w:r>
          </w:p>
        </w:tc>
        <w:tc>
          <w:tcPr>
            <w:tcW w:w="2452" w:type="dxa"/>
            <w:tcBorders>
              <w:top w:val="nil"/>
              <w:left w:val="nil"/>
              <w:bottom w:val="nil"/>
              <w:right w:val="nil"/>
            </w:tcBorders>
            <w:shd w:val="clear" w:color="auto" w:fill="FFFFFF"/>
            <w:tcMar>
              <w:top w:w="75" w:type="dxa"/>
              <w:left w:w="75" w:type="dxa"/>
              <w:bottom w:w="90" w:type="dxa"/>
              <w:right w:w="75" w:type="dxa"/>
            </w:tcMar>
            <w:vAlign w:val="bottom"/>
            <w:hideMark/>
            <w:tcPrChange w:id="274" w:author="Christoffer Vissing" w:date="2024-03-18T13:12:00Z">
              <w:tcPr>
                <w:tcW w:w="2418" w:type="dxa"/>
                <w:gridSpan w:val="2"/>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6EA0886F"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 xml:space="preserve">Non-sarcomeric </w:t>
            </w:r>
            <w:proofErr w:type="gramStart"/>
            <w:r>
              <w:rPr>
                <w:rStyle w:val="Strk"/>
                <w:rFonts w:ascii="Roboto" w:hAnsi="Roboto" w:cs="Segoe UI"/>
                <w:caps/>
                <w:color w:val="A9A9A9"/>
                <w:sz w:val="22"/>
                <w:szCs w:val="22"/>
              </w:rPr>
              <w:t>HCM</w:t>
            </w:r>
            <w:r w:rsidR="006A6C59" w:rsidRPr="007C4859">
              <w:rPr>
                <w:rStyle w:val="Strk"/>
                <w:rFonts w:ascii="Roboto" w:hAnsi="Roboto" w:cs="Segoe UI"/>
                <w:caps/>
                <w:color w:val="A9A9A9"/>
                <w:sz w:val="22"/>
                <w:szCs w:val="22"/>
              </w:rPr>
              <w:t>(</w:t>
            </w:r>
            <w:proofErr w:type="gramEnd"/>
            <w:r w:rsidR="006A6C59" w:rsidRPr="007C4859">
              <w:rPr>
                <w:rStyle w:val="Strk"/>
                <w:rFonts w:ascii="Roboto" w:hAnsi="Roboto" w:cs="Segoe UI"/>
                <w:caps/>
                <w:color w:val="A9A9A9"/>
                <w:sz w:val="22"/>
                <w:szCs w:val="22"/>
              </w:rPr>
              <w:t>-)</w:t>
            </w:r>
            <w:r w:rsidR="006A6C59"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275" w:author="Christoffer Vissing" w:date="2024-03-18T13:12: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64A03" w14:paraId="1741B391"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276"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277"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78"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79"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0"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1"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64A03" w14:paraId="2D7B369D"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282"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283"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4"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67D6F49E" w:rsidR="006A6C59" w:rsidRPr="007C4859" w:rsidRDefault="006A6C59" w:rsidP="007C4859">
            <w:pPr>
              <w:spacing w:line="360" w:lineRule="auto"/>
              <w:ind w:left="150" w:right="150"/>
              <w:rPr>
                <w:rFonts w:ascii="Roboto" w:hAnsi="Roboto" w:cs="Segoe UI"/>
                <w:color w:val="333333"/>
                <w:sz w:val="22"/>
                <w:szCs w:val="22"/>
              </w:rPr>
            </w:pPr>
            <w:del w:id="285" w:author="Christoffer Vissing" w:date="2024-03-18T13:10:00Z">
              <w:r w:rsidRPr="007C4859" w:rsidDel="00164A03">
                <w:rPr>
                  <w:rFonts w:ascii="Roboto" w:hAnsi="Roboto" w:cs="Segoe UI"/>
                  <w:color w:val="333333"/>
                  <w:sz w:val="22"/>
                  <w:szCs w:val="22"/>
                </w:rPr>
                <w:delText>Causes of death</w:delText>
              </w:r>
            </w:del>
            <w:ins w:id="286" w:author="Christoffer Vissing" w:date="2024-03-18T13:10:00Z">
              <w:r w:rsidR="00164A03">
                <w:rPr>
                  <w:rFonts w:ascii="Roboto" w:hAnsi="Roboto" w:cs="Segoe UI"/>
                  <w:color w:val="333333"/>
                  <w:sz w:val="22"/>
                  <w:szCs w:val="22"/>
                </w:rPr>
                <w:t>Non-</w:t>
              </w:r>
              <w:proofErr w:type="spellStart"/>
              <w:r w:rsidR="00164A03">
                <w:rPr>
                  <w:rFonts w:ascii="Roboto" w:hAnsi="Roboto" w:cs="Segoe UI"/>
                  <w:color w:val="333333"/>
                  <w:sz w:val="22"/>
                  <w:szCs w:val="22"/>
                </w:rPr>
                <w:t>cardiovascular</w:t>
              </w:r>
              <w:proofErr w:type="spellEnd"/>
              <w:r w:rsidR="00164A03">
                <w:rPr>
                  <w:rFonts w:ascii="Roboto" w:hAnsi="Roboto" w:cs="Segoe UI"/>
                  <w:color w:val="333333"/>
                  <w:sz w:val="22"/>
                  <w:szCs w:val="22"/>
                </w:rPr>
                <w:t xml:space="preserve"> </w:t>
              </w:r>
              <w:proofErr w:type="spellStart"/>
              <w:r w:rsidR="00164A03">
                <w:rPr>
                  <w:rFonts w:ascii="Roboto" w:hAnsi="Roboto" w:cs="Segoe UI"/>
                  <w:color w:val="333333"/>
                  <w:sz w:val="22"/>
                  <w:szCs w:val="22"/>
                </w:rPr>
                <w:t>death</w:t>
              </w:r>
            </w:ins>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7"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8"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289"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64A03" w14:paraId="2EE11EBA"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29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ins w:id="291" w:author="Christoffer Vissing" w:date="2024-03-18T13:12:00Z"/>
          <w:trPrChange w:id="292"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293"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4425AB0" w14:textId="115FABD7" w:rsidR="00164A03" w:rsidRPr="007C4859" w:rsidRDefault="00164A03" w:rsidP="00164A03">
            <w:pPr>
              <w:spacing w:line="360" w:lineRule="auto"/>
              <w:ind w:left="150" w:right="150"/>
              <w:rPr>
                <w:ins w:id="294" w:author="Christoffer Vissing" w:date="2024-03-18T13:12:00Z"/>
                <w:rFonts w:ascii="Roboto" w:hAnsi="Roboto" w:cs="Segoe UI"/>
                <w:i/>
                <w:iCs/>
                <w:color w:val="333333"/>
                <w:sz w:val="22"/>
                <w:szCs w:val="22"/>
              </w:rPr>
            </w:pPr>
            <w:ins w:id="295" w:author="Christoffer Vissing" w:date="2024-03-18T13:12:00Z">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296"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09DF7B1" w14:textId="1E500EDB" w:rsidR="00164A03" w:rsidRPr="007C4859" w:rsidRDefault="00164A03" w:rsidP="00164A03">
            <w:pPr>
              <w:spacing w:line="360" w:lineRule="auto"/>
              <w:ind w:left="150" w:right="150"/>
              <w:jc w:val="center"/>
              <w:rPr>
                <w:ins w:id="297" w:author="Christoffer Vissing" w:date="2024-03-18T13:12:00Z"/>
                <w:rFonts w:ascii="Roboto" w:hAnsi="Roboto" w:cs="Segoe UI"/>
                <w:color w:val="333333"/>
                <w:sz w:val="22"/>
                <w:szCs w:val="22"/>
              </w:rPr>
            </w:pPr>
            <w:ins w:id="298" w:author="Christoffer Vissing" w:date="2024-03-18T13:12:00Z">
              <w:r w:rsidRPr="007C4859">
                <w:rPr>
                  <w:rFonts w:ascii="Roboto" w:hAnsi="Roboto" w:cs="Segoe UI"/>
                  <w:color w:val="333333"/>
                  <w:sz w:val="22"/>
                  <w:szCs w:val="22"/>
                </w:rPr>
                <w:t>8 (2.6%)</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299"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7340E68" w14:textId="0056A06F" w:rsidR="00164A03" w:rsidRPr="007C4859" w:rsidRDefault="00164A03" w:rsidP="00164A03">
            <w:pPr>
              <w:spacing w:line="360" w:lineRule="auto"/>
              <w:ind w:left="150" w:right="150"/>
              <w:jc w:val="center"/>
              <w:rPr>
                <w:ins w:id="300" w:author="Christoffer Vissing" w:date="2024-03-18T13:12:00Z"/>
                <w:rFonts w:ascii="Roboto" w:hAnsi="Roboto" w:cs="Segoe UI"/>
                <w:color w:val="333333"/>
                <w:sz w:val="22"/>
                <w:szCs w:val="22"/>
              </w:rPr>
            </w:pPr>
            <w:ins w:id="301" w:author="Christoffer Vissing" w:date="2024-03-18T13:12:00Z">
              <w:r w:rsidRPr="007C4859">
                <w:rPr>
                  <w:rFonts w:ascii="Roboto" w:hAnsi="Roboto" w:cs="Segoe UI"/>
                  <w:color w:val="333333"/>
                  <w:sz w:val="22"/>
                  <w:szCs w:val="22"/>
                </w:rPr>
                <w:t>15 (5.3%)</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02"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3195BBC" w14:textId="77777777" w:rsidR="00164A03" w:rsidRPr="007C4859" w:rsidRDefault="00164A03" w:rsidP="00164A03">
            <w:pPr>
              <w:spacing w:line="360" w:lineRule="auto"/>
              <w:ind w:left="150" w:right="150"/>
              <w:jc w:val="center"/>
              <w:rPr>
                <w:ins w:id="303" w:author="Christoffer Vissing" w:date="2024-03-18T13:12:00Z"/>
                <w:rFonts w:ascii="Roboto" w:hAnsi="Roboto" w:cs="Segoe UI"/>
                <w:color w:val="333333"/>
                <w:sz w:val="22"/>
                <w:szCs w:val="22"/>
              </w:rPr>
            </w:pPr>
          </w:p>
        </w:tc>
      </w:tr>
      <w:tr w:rsidR="00164A03" w14:paraId="0C61666B"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04"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05"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06"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164A03" w:rsidRPr="007C4859" w:rsidRDefault="00164A03" w:rsidP="00164A03">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07"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08"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09"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rsidDel="00164A03" w14:paraId="678E6986" w14:textId="51B697A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10"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311" w:author="Christoffer Vissing" w:date="2024-03-18T13:12:00Z"/>
          <w:trPrChange w:id="312"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13"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D2F3792" w14:textId="508A9B32" w:rsidR="00164A03" w:rsidRPr="007C4859" w:rsidDel="00164A03" w:rsidRDefault="00164A03" w:rsidP="00164A03">
            <w:pPr>
              <w:spacing w:line="360" w:lineRule="auto"/>
              <w:ind w:left="150" w:right="150"/>
              <w:rPr>
                <w:del w:id="314" w:author="Christoffer Vissing" w:date="2024-03-18T13:12:00Z"/>
                <w:rFonts w:ascii="Roboto" w:hAnsi="Roboto" w:cs="Segoe UI"/>
                <w:i/>
                <w:iCs/>
                <w:color w:val="333333"/>
                <w:sz w:val="22"/>
                <w:szCs w:val="22"/>
              </w:rPr>
            </w:pPr>
            <w:del w:id="315" w:author="Christoffer Vissing" w:date="2024-03-18T13:11:00Z">
              <w:r w:rsidRPr="007C4859" w:rsidDel="00164A03">
                <w:rPr>
                  <w:rFonts w:ascii="Roboto" w:hAnsi="Roboto" w:cs="Segoe UI"/>
                  <w:i/>
                  <w:iCs/>
                  <w:color w:val="333333"/>
                  <w:sz w:val="22"/>
                  <w:szCs w:val="22"/>
                </w:rPr>
                <w:delText>    Heart failure</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16"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773C23E" w14:textId="7070AD4B" w:rsidR="00164A03" w:rsidRPr="007C4859" w:rsidDel="00164A03" w:rsidRDefault="00164A03" w:rsidP="00164A03">
            <w:pPr>
              <w:spacing w:line="360" w:lineRule="auto"/>
              <w:ind w:left="150" w:right="150"/>
              <w:jc w:val="center"/>
              <w:rPr>
                <w:del w:id="317" w:author="Christoffer Vissing" w:date="2024-03-18T13:12:00Z"/>
                <w:rFonts w:ascii="Roboto" w:hAnsi="Roboto" w:cs="Segoe UI"/>
                <w:color w:val="333333"/>
                <w:sz w:val="22"/>
                <w:szCs w:val="22"/>
              </w:rPr>
            </w:pPr>
            <w:del w:id="318" w:author="Christoffer Vissing" w:date="2024-03-18T13:11:00Z">
              <w:r w:rsidRPr="007C4859" w:rsidDel="00164A03">
                <w:rPr>
                  <w:rFonts w:ascii="Roboto" w:hAnsi="Roboto" w:cs="Segoe UI"/>
                  <w:color w:val="333333"/>
                  <w:sz w:val="22"/>
                  <w:szCs w:val="22"/>
                </w:rPr>
                <w:delText>79 (26%)</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19"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EEF9513" w14:textId="2DB5182C" w:rsidR="00164A03" w:rsidRPr="007C4859" w:rsidDel="00164A03" w:rsidRDefault="00164A03" w:rsidP="00164A03">
            <w:pPr>
              <w:spacing w:line="360" w:lineRule="auto"/>
              <w:ind w:left="150" w:right="150"/>
              <w:jc w:val="center"/>
              <w:rPr>
                <w:del w:id="320" w:author="Christoffer Vissing" w:date="2024-03-18T13:12:00Z"/>
                <w:rFonts w:ascii="Roboto" w:hAnsi="Roboto" w:cs="Segoe UI"/>
                <w:color w:val="333333"/>
                <w:sz w:val="22"/>
                <w:szCs w:val="22"/>
              </w:rPr>
            </w:pPr>
            <w:del w:id="321" w:author="Christoffer Vissing" w:date="2024-03-18T13:11:00Z">
              <w:r w:rsidRPr="007C4859" w:rsidDel="00164A03">
                <w:rPr>
                  <w:rFonts w:ascii="Roboto" w:hAnsi="Roboto" w:cs="Segoe UI"/>
                  <w:color w:val="333333"/>
                  <w:sz w:val="22"/>
                  <w:szCs w:val="22"/>
                </w:rPr>
                <w:delText>24 (8.5%)</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22"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6836B77E" w14:textId="176D287A" w:rsidR="00164A03" w:rsidRPr="007C4859" w:rsidDel="00164A03" w:rsidRDefault="00164A03" w:rsidP="00164A03">
            <w:pPr>
              <w:spacing w:line="360" w:lineRule="auto"/>
              <w:ind w:left="150" w:right="150"/>
              <w:jc w:val="center"/>
              <w:rPr>
                <w:del w:id="323" w:author="Christoffer Vissing" w:date="2024-03-18T13:12:00Z"/>
                <w:rFonts w:ascii="Roboto" w:hAnsi="Roboto" w:cs="Segoe UI"/>
                <w:color w:val="333333"/>
                <w:sz w:val="22"/>
                <w:szCs w:val="22"/>
              </w:rPr>
            </w:pPr>
          </w:p>
        </w:tc>
      </w:tr>
      <w:tr w:rsidR="00164A03" w:rsidRPr="007C4859" w14:paraId="52EF9141" w14:textId="77777777" w:rsidTr="00164A03">
        <w:trPr>
          <w:ins w:id="324" w:author="Christoffer Vissing" w:date="2024-03-18T13:11:00Z"/>
        </w:trPr>
        <w:tc>
          <w:tcPr>
            <w:tcW w:w="3577"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E0A46CB" w14:textId="77777777" w:rsidR="00164A03" w:rsidRPr="007C4859" w:rsidRDefault="00164A03" w:rsidP="00164A03">
            <w:pPr>
              <w:spacing w:line="360" w:lineRule="auto"/>
              <w:ind w:left="150" w:right="150"/>
              <w:rPr>
                <w:ins w:id="325" w:author="Christoffer Vissing" w:date="2024-03-18T13:11:00Z"/>
                <w:rFonts w:ascii="Roboto" w:hAnsi="Roboto" w:cs="Segoe UI"/>
                <w:i/>
                <w:iCs/>
                <w:color w:val="333333"/>
                <w:sz w:val="22"/>
                <w:szCs w:val="22"/>
              </w:rPr>
            </w:pPr>
            <w:ins w:id="326" w:author="Christoffer Vissing" w:date="2024-03-18T13:11:00Z">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B4AB4EF" w14:textId="77777777" w:rsidR="00164A03" w:rsidRPr="007C4859" w:rsidRDefault="00164A03" w:rsidP="00164A03">
            <w:pPr>
              <w:spacing w:line="360" w:lineRule="auto"/>
              <w:ind w:left="150" w:right="150"/>
              <w:jc w:val="center"/>
              <w:rPr>
                <w:ins w:id="327" w:author="Christoffer Vissing" w:date="2024-03-18T13:11:00Z"/>
                <w:rFonts w:ascii="Roboto" w:hAnsi="Roboto" w:cs="Segoe UI"/>
                <w:color w:val="333333"/>
                <w:sz w:val="22"/>
                <w:szCs w:val="22"/>
              </w:rPr>
            </w:pPr>
            <w:ins w:id="328" w:author="Christoffer Vissing" w:date="2024-03-18T13:11:00Z">
              <w:r w:rsidRPr="007C4859">
                <w:rPr>
                  <w:rFonts w:ascii="Roboto" w:hAnsi="Roboto" w:cs="Segoe UI"/>
                  <w:color w:val="333333"/>
                  <w:sz w:val="22"/>
                  <w:szCs w:val="22"/>
                </w:rPr>
                <w:t>32 (10%)</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C0C10D5" w14:textId="77777777" w:rsidR="00164A03" w:rsidRPr="007C4859" w:rsidRDefault="00164A03" w:rsidP="00164A03">
            <w:pPr>
              <w:spacing w:line="360" w:lineRule="auto"/>
              <w:ind w:left="150" w:right="150"/>
              <w:jc w:val="center"/>
              <w:rPr>
                <w:ins w:id="329" w:author="Christoffer Vissing" w:date="2024-03-18T13:11:00Z"/>
                <w:rFonts w:ascii="Roboto" w:hAnsi="Roboto" w:cs="Segoe UI"/>
                <w:color w:val="333333"/>
                <w:sz w:val="22"/>
                <w:szCs w:val="22"/>
              </w:rPr>
            </w:pPr>
            <w:ins w:id="330" w:author="Christoffer Vissing" w:date="2024-03-18T13:11:00Z">
              <w:r w:rsidRPr="007C4859">
                <w:rPr>
                  <w:rFonts w:ascii="Roboto" w:hAnsi="Roboto" w:cs="Segoe UI"/>
                  <w:color w:val="333333"/>
                  <w:sz w:val="22"/>
                  <w:szCs w:val="22"/>
                </w:rPr>
                <w:t>21 (7.4%)</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5EEBDAE" w14:textId="77777777" w:rsidR="00164A03" w:rsidRPr="007C4859" w:rsidRDefault="00164A03" w:rsidP="00164A03">
            <w:pPr>
              <w:spacing w:line="360" w:lineRule="auto"/>
              <w:ind w:left="150" w:right="150"/>
              <w:jc w:val="center"/>
              <w:rPr>
                <w:ins w:id="331" w:author="Christoffer Vissing" w:date="2024-03-18T13:11:00Z"/>
                <w:rFonts w:ascii="Roboto" w:hAnsi="Roboto" w:cs="Segoe UI"/>
                <w:color w:val="333333"/>
                <w:sz w:val="22"/>
                <w:szCs w:val="22"/>
              </w:rPr>
            </w:pPr>
          </w:p>
        </w:tc>
      </w:tr>
      <w:tr w:rsidR="00164A03" w:rsidDel="00164A03" w14:paraId="65E685B0" w14:textId="65F1585B"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32"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333" w:author="Christoffer Vissing" w:date="2024-03-18T13:11:00Z"/>
          <w:trPrChange w:id="334"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35"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6E442245" w14:textId="4102E911" w:rsidR="00164A03" w:rsidRPr="007C4859" w:rsidDel="00164A03" w:rsidRDefault="00164A03" w:rsidP="00164A03">
            <w:pPr>
              <w:spacing w:line="360" w:lineRule="auto"/>
              <w:ind w:left="150" w:right="150"/>
              <w:rPr>
                <w:del w:id="336" w:author="Christoffer Vissing" w:date="2024-03-18T13:11:00Z"/>
                <w:rFonts w:ascii="Roboto" w:hAnsi="Roboto" w:cs="Segoe UI"/>
                <w:i/>
                <w:iCs/>
                <w:color w:val="333333"/>
                <w:sz w:val="22"/>
                <w:szCs w:val="22"/>
              </w:rPr>
            </w:pPr>
            <w:del w:id="337" w:author="Christoffer Vissing" w:date="2024-03-18T13:11:00Z">
              <w:r w:rsidRPr="007C4859" w:rsidDel="00164A03">
                <w:rPr>
                  <w:rFonts w:ascii="Roboto" w:hAnsi="Roboto" w:cs="Segoe UI"/>
                  <w:i/>
                  <w:iCs/>
                  <w:color w:val="333333"/>
                  <w:sz w:val="22"/>
                  <w:szCs w:val="22"/>
                </w:rPr>
                <w:delText>    Sudden cardiac death</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38"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6E3B1DE" w14:textId="27B40D1D" w:rsidR="00164A03" w:rsidRPr="007C4859" w:rsidDel="00164A03" w:rsidRDefault="00164A03" w:rsidP="00164A03">
            <w:pPr>
              <w:spacing w:line="360" w:lineRule="auto"/>
              <w:ind w:left="150" w:right="150"/>
              <w:jc w:val="center"/>
              <w:rPr>
                <w:del w:id="339" w:author="Christoffer Vissing" w:date="2024-03-18T13:11:00Z"/>
                <w:rFonts w:ascii="Roboto" w:hAnsi="Roboto" w:cs="Segoe UI"/>
                <w:color w:val="333333"/>
                <w:sz w:val="22"/>
                <w:szCs w:val="22"/>
              </w:rPr>
            </w:pPr>
            <w:del w:id="340" w:author="Christoffer Vissing" w:date="2024-03-18T13:11:00Z">
              <w:r w:rsidRPr="007C4859" w:rsidDel="00164A03">
                <w:rPr>
                  <w:rFonts w:ascii="Roboto" w:hAnsi="Roboto" w:cs="Segoe UI"/>
                  <w:color w:val="333333"/>
                  <w:sz w:val="22"/>
                  <w:szCs w:val="22"/>
                </w:rPr>
                <w:delText>60 (19%)</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41"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82B74C8" w14:textId="4167E681" w:rsidR="00164A03" w:rsidRPr="007C4859" w:rsidDel="00164A03" w:rsidRDefault="00164A03" w:rsidP="00164A03">
            <w:pPr>
              <w:spacing w:line="360" w:lineRule="auto"/>
              <w:ind w:left="150" w:right="150"/>
              <w:jc w:val="center"/>
              <w:rPr>
                <w:del w:id="342" w:author="Christoffer Vissing" w:date="2024-03-18T13:11:00Z"/>
                <w:rFonts w:ascii="Roboto" w:hAnsi="Roboto" w:cs="Segoe UI"/>
                <w:color w:val="333333"/>
                <w:sz w:val="22"/>
                <w:szCs w:val="22"/>
              </w:rPr>
            </w:pPr>
            <w:del w:id="343" w:author="Christoffer Vissing" w:date="2024-03-18T13:11:00Z">
              <w:r w:rsidRPr="007C4859" w:rsidDel="00164A03">
                <w:rPr>
                  <w:rFonts w:ascii="Roboto" w:hAnsi="Roboto" w:cs="Segoe UI"/>
                  <w:color w:val="333333"/>
                  <w:sz w:val="22"/>
                  <w:szCs w:val="22"/>
                </w:rPr>
                <w:delText>27 (9.5%)</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44"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62BDC0C" w14:textId="4A02BBF4" w:rsidR="00164A03" w:rsidRPr="007C4859" w:rsidDel="00164A03" w:rsidRDefault="00164A03" w:rsidP="00164A03">
            <w:pPr>
              <w:spacing w:line="360" w:lineRule="auto"/>
              <w:ind w:left="150" w:right="150"/>
              <w:jc w:val="center"/>
              <w:rPr>
                <w:del w:id="345" w:author="Christoffer Vissing" w:date="2024-03-18T13:11:00Z"/>
                <w:rFonts w:ascii="Roboto" w:hAnsi="Roboto" w:cs="Segoe UI"/>
                <w:color w:val="333333"/>
                <w:sz w:val="22"/>
                <w:szCs w:val="22"/>
              </w:rPr>
            </w:pPr>
          </w:p>
        </w:tc>
      </w:tr>
      <w:tr w:rsidR="00164A03" w:rsidRPr="007C4859" w14:paraId="05B8ACF8"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46"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ins w:id="347" w:author="Christoffer Vissing" w:date="2024-03-18T13:11:00Z"/>
        </w:trPr>
        <w:tc>
          <w:tcPr>
            <w:tcW w:w="3577"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48" w:author="Christoffer Vissing" w:date="2024-03-18T13:12:00Z">
              <w:tcPr>
                <w:tcW w:w="3762" w:type="dxa"/>
                <w:gridSpan w:val="4"/>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17FDA6F" w14:textId="40D1EA85" w:rsidR="00164A03" w:rsidRPr="007C4859" w:rsidRDefault="00164A03" w:rsidP="00164A03">
            <w:pPr>
              <w:spacing w:line="360" w:lineRule="auto"/>
              <w:ind w:left="150" w:right="150"/>
              <w:rPr>
                <w:ins w:id="349" w:author="Christoffer Vissing" w:date="2024-03-18T13:11:00Z"/>
                <w:rFonts w:ascii="Roboto" w:hAnsi="Roboto" w:cs="Segoe UI"/>
                <w:color w:val="333333"/>
                <w:sz w:val="22"/>
                <w:szCs w:val="22"/>
              </w:rPr>
            </w:pPr>
            <w:proofErr w:type="spellStart"/>
            <w:ins w:id="350" w:author="Christoffer Vissing" w:date="2024-03-18T13:11:00Z">
              <w:r>
                <w:rPr>
                  <w:rFonts w:ascii="Roboto" w:hAnsi="Roboto" w:cs="Segoe UI"/>
                  <w:color w:val="333333"/>
                  <w:sz w:val="22"/>
                  <w:szCs w:val="22"/>
                </w:rPr>
                <w:t>C</w:t>
              </w:r>
              <w:r>
                <w:rPr>
                  <w:rFonts w:ascii="Roboto" w:hAnsi="Roboto" w:cs="Segoe UI"/>
                  <w:color w:val="333333"/>
                  <w:sz w:val="22"/>
                  <w:szCs w:val="22"/>
                </w:rPr>
                <w:t>ardiovascular</w:t>
              </w:r>
              <w:proofErr w:type="spellEnd"/>
              <w:r>
                <w:rPr>
                  <w:rFonts w:ascii="Roboto" w:hAnsi="Roboto" w:cs="Segoe UI"/>
                  <w:color w:val="333333"/>
                  <w:sz w:val="22"/>
                  <w:szCs w:val="22"/>
                </w:rPr>
                <w:t xml:space="preserve"> </w:t>
              </w:r>
              <w:proofErr w:type="spellStart"/>
              <w:r>
                <w:rPr>
                  <w:rFonts w:ascii="Roboto" w:hAnsi="Roboto" w:cs="Segoe UI"/>
                  <w:color w:val="333333"/>
                  <w:sz w:val="22"/>
                  <w:szCs w:val="22"/>
                </w:rPr>
                <w:t>death</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1" w:author="Christoffer Vissing" w:date="2024-03-18T13:12:00Z">
              <w:tcPr>
                <w:tcW w:w="226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EBCB64" w14:textId="77777777" w:rsidR="00164A03" w:rsidRPr="007C4859" w:rsidRDefault="00164A03" w:rsidP="00164A03">
            <w:pPr>
              <w:spacing w:line="360" w:lineRule="auto"/>
              <w:ind w:left="150" w:right="150"/>
              <w:rPr>
                <w:ins w:id="352" w:author="Christoffer Vissing" w:date="2024-03-18T13:11:00Z"/>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3" w:author="Christoffer Vissing" w:date="2024-03-18T13:12:00Z">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0E6607D" w14:textId="77777777" w:rsidR="00164A03" w:rsidRPr="007C4859" w:rsidRDefault="00164A03" w:rsidP="00164A03">
            <w:pPr>
              <w:spacing w:line="360" w:lineRule="auto"/>
              <w:ind w:left="150" w:right="150"/>
              <w:jc w:val="center"/>
              <w:rPr>
                <w:ins w:id="354" w:author="Christoffer Vissing" w:date="2024-03-18T13:11:00Z"/>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5"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109F36" w14:textId="77777777" w:rsidR="00164A03" w:rsidRPr="007C4859" w:rsidRDefault="00164A03" w:rsidP="00164A03">
            <w:pPr>
              <w:spacing w:line="360" w:lineRule="auto"/>
              <w:ind w:left="150" w:right="150"/>
              <w:jc w:val="center"/>
              <w:rPr>
                <w:ins w:id="356" w:author="Christoffer Vissing" w:date="2024-03-18T13:11:00Z"/>
                <w:rFonts w:ascii="Roboto" w:hAnsi="Roboto" w:cs="Segoe UI"/>
                <w:color w:val="333333"/>
                <w:sz w:val="22"/>
                <w:szCs w:val="22"/>
              </w:rPr>
            </w:pPr>
            <w:ins w:id="357" w:author="Christoffer Vissing" w:date="2024-03-18T13:11:00Z">
              <w:r w:rsidRPr="007C4859">
                <w:rPr>
                  <w:rFonts w:ascii="Roboto" w:hAnsi="Roboto" w:cs="Segoe UI"/>
                  <w:color w:val="333333"/>
                  <w:sz w:val="22"/>
                  <w:szCs w:val="22"/>
                </w:rPr>
                <w:t>&lt;0.001</w:t>
              </w:r>
            </w:ins>
          </w:p>
        </w:tc>
      </w:tr>
      <w:tr w:rsidR="00164A03" w14:paraId="4834E763" w14:textId="77777777" w:rsidTr="00164A03">
        <w:trPr>
          <w:ins w:id="358" w:author="Christoffer Vissing" w:date="2024-03-18T13:11:00Z"/>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0694C3C1" w14:textId="328B2A7C" w:rsidR="00164A03" w:rsidRPr="007C4859" w:rsidRDefault="00164A03" w:rsidP="00164A03">
            <w:pPr>
              <w:spacing w:line="360" w:lineRule="auto"/>
              <w:ind w:left="150" w:right="150"/>
              <w:rPr>
                <w:ins w:id="359" w:author="Christoffer Vissing" w:date="2024-03-18T13:11:00Z"/>
                <w:rFonts w:ascii="Roboto" w:hAnsi="Roboto" w:cs="Segoe UI"/>
                <w:i/>
                <w:iCs/>
                <w:color w:val="333333"/>
                <w:sz w:val="22"/>
                <w:szCs w:val="22"/>
              </w:rPr>
            </w:pPr>
            <w:ins w:id="360" w:author="Christoffer Vissing" w:date="2024-03-18T13:11:00Z">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ins>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142677A4" w14:textId="1FE9A739" w:rsidR="00164A03" w:rsidRPr="007C4859" w:rsidRDefault="00164A03" w:rsidP="00164A03">
            <w:pPr>
              <w:spacing w:line="360" w:lineRule="auto"/>
              <w:ind w:left="150" w:right="150"/>
              <w:jc w:val="center"/>
              <w:rPr>
                <w:ins w:id="361" w:author="Christoffer Vissing" w:date="2024-03-18T13:11:00Z"/>
                <w:rFonts w:ascii="Roboto" w:hAnsi="Roboto" w:cs="Segoe UI"/>
                <w:color w:val="333333"/>
                <w:sz w:val="22"/>
                <w:szCs w:val="22"/>
              </w:rPr>
            </w:pPr>
            <w:ins w:id="362" w:author="Christoffer Vissing" w:date="2024-03-18T13:11:00Z">
              <w:r w:rsidRPr="007C4859">
                <w:rPr>
                  <w:rFonts w:ascii="Roboto" w:hAnsi="Roboto" w:cs="Segoe UI"/>
                  <w:color w:val="333333"/>
                  <w:sz w:val="22"/>
                  <w:szCs w:val="22"/>
                </w:rPr>
                <w:t>79 (26%)</w:t>
              </w:r>
            </w:ins>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2C88EB8" w14:textId="61C0F6D1" w:rsidR="00164A03" w:rsidRPr="007C4859" w:rsidRDefault="00164A03" w:rsidP="00164A03">
            <w:pPr>
              <w:spacing w:line="360" w:lineRule="auto"/>
              <w:ind w:left="150" w:right="150"/>
              <w:jc w:val="center"/>
              <w:rPr>
                <w:ins w:id="363" w:author="Christoffer Vissing" w:date="2024-03-18T13:11:00Z"/>
                <w:rFonts w:ascii="Roboto" w:hAnsi="Roboto" w:cs="Segoe UI"/>
                <w:color w:val="333333"/>
                <w:sz w:val="22"/>
                <w:szCs w:val="22"/>
              </w:rPr>
            </w:pPr>
            <w:ins w:id="364" w:author="Christoffer Vissing" w:date="2024-03-18T13:11:00Z">
              <w:r w:rsidRPr="007C4859">
                <w:rPr>
                  <w:rFonts w:ascii="Roboto" w:hAnsi="Roboto" w:cs="Segoe UI"/>
                  <w:color w:val="333333"/>
                  <w:sz w:val="22"/>
                  <w:szCs w:val="22"/>
                </w:rPr>
                <w:t>24 (8.5%)</w:t>
              </w:r>
            </w:ins>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0317EEE8" w14:textId="77777777" w:rsidR="00164A03" w:rsidRPr="007C4859" w:rsidRDefault="00164A03" w:rsidP="00164A03">
            <w:pPr>
              <w:spacing w:line="360" w:lineRule="auto"/>
              <w:ind w:left="150" w:right="150"/>
              <w:jc w:val="center"/>
              <w:rPr>
                <w:ins w:id="365" w:author="Christoffer Vissing" w:date="2024-03-18T13:11:00Z"/>
                <w:rFonts w:ascii="Roboto" w:hAnsi="Roboto" w:cs="Segoe UI"/>
                <w:color w:val="333333"/>
                <w:sz w:val="22"/>
                <w:szCs w:val="22"/>
              </w:rPr>
            </w:pPr>
          </w:p>
        </w:tc>
      </w:tr>
      <w:tr w:rsidR="00164A03" w14:paraId="2ED3358C"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66"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67"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68"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7FDD630" w14:textId="150B1E65" w:rsidR="00164A03" w:rsidRPr="007C4859" w:rsidRDefault="00164A03" w:rsidP="00164A03">
            <w:pPr>
              <w:spacing w:line="360" w:lineRule="auto"/>
              <w:ind w:left="150" w:right="150"/>
              <w:rPr>
                <w:rFonts w:ascii="Roboto" w:hAnsi="Roboto" w:cs="Segoe UI"/>
                <w:i/>
                <w:iCs/>
                <w:color w:val="333333"/>
                <w:sz w:val="22"/>
                <w:szCs w:val="22"/>
              </w:rPr>
            </w:pPr>
            <w:ins w:id="369" w:author="Christoffer Vissing" w:date="2024-03-18T13:12:00Z">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ins>
            <w:proofErr w:type="spellEnd"/>
            <w:del w:id="370" w:author="Christoffer Vissing" w:date="2024-03-18T13:11:00Z">
              <w:r w:rsidRPr="007C4859" w:rsidDel="00164A03">
                <w:rPr>
                  <w:rFonts w:ascii="Roboto" w:hAnsi="Roboto" w:cs="Segoe UI"/>
                  <w:i/>
                  <w:iCs/>
                  <w:color w:val="333333"/>
                  <w:sz w:val="22"/>
                  <w:szCs w:val="22"/>
                </w:rPr>
                <w:delText>    Not Recorded</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71"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00EAC82" w14:textId="6699BDBD" w:rsidR="00164A03" w:rsidRPr="007C4859" w:rsidRDefault="00164A03" w:rsidP="00164A03">
            <w:pPr>
              <w:spacing w:line="360" w:lineRule="auto"/>
              <w:ind w:left="150" w:right="150"/>
              <w:jc w:val="center"/>
              <w:rPr>
                <w:rFonts w:ascii="Roboto" w:hAnsi="Roboto" w:cs="Segoe UI"/>
                <w:color w:val="333333"/>
                <w:sz w:val="22"/>
                <w:szCs w:val="22"/>
              </w:rPr>
            </w:pPr>
            <w:ins w:id="372" w:author="Christoffer Vissing" w:date="2024-03-18T13:12:00Z">
              <w:r w:rsidRPr="007C4859">
                <w:rPr>
                  <w:rFonts w:ascii="Roboto" w:hAnsi="Roboto" w:cs="Segoe UI"/>
                  <w:color w:val="333333"/>
                  <w:sz w:val="22"/>
                  <w:szCs w:val="22"/>
                </w:rPr>
                <w:t>60 (19%)</w:t>
              </w:r>
            </w:ins>
            <w:del w:id="373" w:author="Christoffer Vissing" w:date="2024-03-18T13:11:00Z">
              <w:r w:rsidRPr="007C4859" w:rsidDel="00164A03">
                <w:rPr>
                  <w:rFonts w:ascii="Roboto" w:hAnsi="Roboto" w:cs="Segoe UI"/>
                  <w:color w:val="333333"/>
                  <w:sz w:val="22"/>
                  <w:szCs w:val="22"/>
                </w:rPr>
                <w:delText>32 (10%)</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74"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4DFCAC20" w14:textId="3310EC94" w:rsidR="00164A03" w:rsidRPr="007C4859" w:rsidRDefault="00164A03" w:rsidP="00164A03">
            <w:pPr>
              <w:spacing w:line="360" w:lineRule="auto"/>
              <w:ind w:left="150" w:right="150"/>
              <w:jc w:val="center"/>
              <w:rPr>
                <w:rFonts w:ascii="Roboto" w:hAnsi="Roboto" w:cs="Segoe UI"/>
                <w:color w:val="333333"/>
                <w:sz w:val="22"/>
                <w:szCs w:val="22"/>
              </w:rPr>
            </w:pPr>
            <w:ins w:id="375" w:author="Christoffer Vissing" w:date="2024-03-18T13:12:00Z">
              <w:r w:rsidRPr="007C4859">
                <w:rPr>
                  <w:rFonts w:ascii="Roboto" w:hAnsi="Roboto" w:cs="Segoe UI"/>
                  <w:color w:val="333333"/>
                  <w:sz w:val="22"/>
                  <w:szCs w:val="22"/>
                </w:rPr>
                <w:t>27 (9.5%)</w:t>
              </w:r>
            </w:ins>
            <w:del w:id="376" w:author="Christoffer Vissing" w:date="2024-03-18T13:11:00Z">
              <w:r w:rsidRPr="007C4859" w:rsidDel="00164A03">
                <w:rPr>
                  <w:rFonts w:ascii="Roboto" w:hAnsi="Roboto" w:cs="Segoe UI"/>
                  <w:color w:val="333333"/>
                  <w:sz w:val="22"/>
                  <w:szCs w:val="22"/>
                </w:rPr>
                <w:delText>21 (7.4%)</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77"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1642A9B"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14:paraId="6901E46C"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78"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79"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0"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164A03" w:rsidRPr="007C4859" w:rsidRDefault="00164A03" w:rsidP="00164A03">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1"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2"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164A03" w:rsidRPr="007C4859" w:rsidRDefault="00164A03" w:rsidP="00164A03">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3"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r w:rsidR="00164A03" w:rsidDel="00164A03" w14:paraId="0B551FF0" w14:textId="571A140E"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84"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del w:id="385" w:author="Christoffer Vissing" w:date="2024-03-18T13:12:00Z"/>
          <w:trPrChange w:id="386"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87"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1E33A9E6" w14:textId="76D54739" w:rsidR="00164A03" w:rsidRPr="007C4859" w:rsidDel="00164A03" w:rsidRDefault="00164A03" w:rsidP="00164A03">
            <w:pPr>
              <w:spacing w:line="360" w:lineRule="auto"/>
              <w:ind w:left="150" w:right="150"/>
              <w:rPr>
                <w:del w:id="388" w:author="Christoffer Vissing" w:date="2024-03-18T13:12:00Z"/>
                <w:rFonts w:ascii="Roboto" w:hAnsi="Roboto" w:cs="Segoe UI"/>
                <w:i/>
                <w:iCs/>
                <w:color w:val="333333"/>
                <w:sz w:val="22"/>
                <w:szCs w:val="22"/>
              </w:rPr>
            </w:pPr>
            <w:del w:id="389" w:author="Christoffer Vissing" w:date="2024-03-18T13:11:00Z">
              <w:r w:rsidRPr="007C4859" w:rsidDel="00164A03">
                <w:rPr>
                  <w:rFonts w:ascii="Roboto" w:hAnsi="Roboto" w:cs="Segoe UI"/>
                  <w:i/>
                  <w:iCs/>
                  <w:color w:val="333333"/>
                  <w:sz w:val="22"/>
                  <w:szCs w:val="22"/>
                </w:rPr>
                <w:delText>    Malignancy</w:delText>
              </w:r>
            </w:del>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0"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F09AB9B" w14:textId="6F1A5F33" w:rsidR="00164A03" w:rsidRPr="007C4859" w:rsidDel="00164A03" w:rsidRDefault="00164A03" w:rsidP="00164A03">
            <w:pPr>
              <w:spacing w:line="360" w:lineRule="auto"/>
              <w:ind w:left="150" w:right="150"/>
              <w:jc w:val="center"/>
              <w:rPr>
                <w:del w:id="391" w:author="Christoffer Vissing" w:date="2024-03-18T13:12:00Z"/>
                <w:rFonts w:ascii="Roboto" w:hAnsi="Roboto" w:cs="Segoe UI"/>
                <w:color w:val="333333"/>
                <w:sz w:val="22"/>
                <w:szCs w:val="22"/>
              </w:rPr>
            </w:pPr>
            <w:del w:id="392" w:author="Christoffer Vissing" w:date="2024-03-18T13:11:00Z">
              <w:r w:rsidRPr="007C4859" w:rsidDel="00164A03">
                <w:rPr>
                  <w:rFonts w:ascii="Roboto" w:hAnsi="Roboto" w:cs="Segoe UI"/>
                  <w:color w:val="333333"/>
                  <w:sz w:val="22"/>
                  <w:szCs w:val="22"/>
                </w:rPr>
                <w:delText>8 (2.6%)</w:delText>
              </w:r>
            </w:del>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3"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710924FC" w14:textId="61C30D5A" w:rsidR="00164A03" w:rsidRPr="007C4859" w:rsidDel="00164A03" w:rsidRDefault="00164A03" w:rsidP="00164A03">
            <w:pPr>
              <w:spacing w:line="360" w:lineRule="auto"/>
              <w:ind w:left="150" w:right="150"/>
              <w:jc w:val="center"/>
              <w:rPr>
                <w:del w:id="394" w:author="Christoffer Vissing" w:date="2024-03-18T13:12:00Z"/>
                <w:rFonts w:ascii="Roboto" w:hAnsi="Roboto" w:cs="Segoe UI"/>
                <w:color w:val="333333"/>
                <w:sz w:val="22"/>
                <w:szCs w:val="22"/>
              </w:rPr>
            </w:pPr>
            <w:del w:id="395" w:author="Christoffer Vissing" w:date="2024-03-18T13:11:00Z">
              <w:r w:rsidRPr="007C4859" w:rsidDel="00164A03">
                <w:rPr>
                  <w:rFonts w:ascii="Roboto" w:hAnsi="Roboto" w:cs="Segoe UI"/>
                  <w:color w:val="333333"/>
                  <w:sz w:val="22"/>
                  <w:szCs w:val="22"/>
                </w:rPr>
                <w:delText>15 (5.3%)</w:delText>
              </w:r>
            </w:del>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6"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06DCC2EC" w14:textId="12E43035" w:rsidR="00164A03" w:rsidRPr="007C4859" w:rsidDel="00164A03" w:rsidRDefault="00164A03" w:rsidP="00164A03">
            <w:pPr>
              <w:spacing w:line="360" w:lineRule="auto"/>
              <w:ind w:left="150" w:right="150"/>
              <w:jc w:val="center"/>
              <w:rPr>
                <w:del w:id="397" w:author="Christoffer Vissing" w:date="2024-03-18T13:12:00Z"/>
                <w:rFonts w:ascii="Roboto" w:hAnsi="Roboto" w:cs="Segoe UI"/>
                <w:color w:val="333333"/>
                <w:sz w:val="22"/>
                <w:szCs w:val="22"/>
              </w:rPr>
            </w:pPr>
          </w:p>
        </w:tc>
      </w:tr>
      <w:tr w:rsidR="00164A03" w14:paraId="67076FC8" w14:textId="77777777" w:rsidTr="00164A03">
        <w:tblPrEx>
          <w:tblW w:w="9541" w:type="dxa"/>
          <w:tblBorders>
            <w:bottom w:val="single" w:sz="12" w:space="0" w:color="A8A8A8"/>
          </w:tblBorders>
          <w:shd w:val="clear" w:color="auto" w:fill="FFFFFF"/>
          <w:tblCellMar>
            <w:top w:w="15" w:type="dxa"/>
            <w:left w:w="15" w:type="dxa"/>
            <w:bottom w:w="15" w:type="dxa"/>
            <w:right w:w="15" w:type="dxa"/>
          </w:tblCellMar>
          <w:tblPrExChange w:id="398" w:author="Christoffer Vissing" w:date="2024-03-18T13:12: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rPrChange w:id="399" w:author="Christoffer Vissing" w:date="2024-03-18T13:12:00Z">
            <w:trPr>
              <w:gridBefore w:val="1"/>
              <w:wBefore w:w="6" w:type="dxa"/>
            </w:trPr>
          </w:trPrChange>
        </w:trPr>
        <w:tc>
          <w:tcPr>
            <w:tcW w:w="357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00" w:author="Christoffer Vissing" w:date="2024-03-18T13:12:00Z">
              <w:tcPr>
                <w:tcW w:w="3656"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164A03" w:rsidRPr="007C4859" w:rsidRDefault="00164A03" w:rsidP="00164A03">
            <w:pPr>
              <w:spacing w:line="360" w:lineRule="auto"/>
              <w:ind w:left="150" w:right="150"/>
              <w:rPr>
                <w:rFonts w:ascii="Roboto" w:hAnsi="Roboto" w:cs="Segoe UI"/>
                <w:i/>
                <w:iCs/>
                <w:color w:val="333333"/>
                <w:sz w:val="22"/>
                <w:szCs w:val="22"/>
              </w:rPr>
            </w:pPr>
          </w:p>
        </w:tc>
        <w:tc>
          <w:tcPr>
            <w:tcW w:w="2398"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01" w:author="Christoffer Vissing" w:date="2024-03-18T13:12:00Z">
              <w:tcPr>
                <w:tcW w:w="2347" w:type="dxa"/>
                <w:gridSpan w:val="3"/>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164A03" w:rsidRPr="007C4859" w:rsidRDefault="00164A03" w:rsidP="00164A03">
            <w:pPr>
              <w:spacing w:line="360" w:lineRule="auto"/>
              <w:ind w:left="150" w:right="150"/>
              <w:jc w:val="center"/>
              <w:rPr>
                <w:rFonts w:ascii="Roboto" w:hAnsi="Roboto" w:cs="Segoe UI"/>
                <w:color w:val="333333"/>
                <w:sz w:val="22"/>
                <w:szCs w:val="22"/>
              </w:rPr>
            </w:pPr>
          </w:p>
        </w:tc>
        <w:tc>
          <w:tcPr>
            <w:tcW w:w="2452"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402" w:author="Christoffer Vissing" w:date="2024-03-18T13:12:00Z">
              <w:tcPr>
                <w:tcW w:w="2418" w:type="dxa"/>
                <w:gridSpan w:val="2"/>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164A03" w:rsidRPr="007C4859" w:rsidRDefault="00164A03" w:rsidP="00164A03">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03" w:author="Christoffer Vissing" w:date="2024-03-18T13:12: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164A03" w:rsidRPr="007C4859" w:rsidRDefault="00164A03" w:rsidP="00164A03">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w:t>
      </w:r>
      <w:commentRangeStart w:id="404"/>
      <w:r>
        <w:rPr>
          <w:rFonts w:ascii="Roboto" w:hAnsi="Roboto"/>
          <w:sz w:val="22"/>
          <w:szCs w:val="22"/>
          <w:lang w:val="en-US"/>
        </w:rPr>
        <w:t>arrhythmia</w:t>
      </w:r>
      <w:commentRangeEnd w:id="404"/>
      <w:r w:rsidR="002B6FD8">
        <w:rPr>
          <w:rStyle w:val="Kommentarhenvisning"/>
          <w:lang w:val="en-US" w:eastAsia="en-US"/>
        </w:rPr>
        <w:commentReference w:id="404"/>
      </w:r>
      <w:r>
        <w:rPr>
          <w:rFonts w:ascii="Roboto" w:hAnsi="Roboto"/>
          <w:sz w:val="22"/>
          <w:szCs w:val="22"/>
          <w:lang w:val="en-US"/>
        </w:rPr>
        <w:t>.</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6">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49990CCC" w14:textId="6AB0B8E4" w:rsidR="00EF6167" w:rsidRDefault="00EF6167" w:rsidP="00EF6167">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3</w:t>
      </w:r>
    </w:p>
    <w:p w14:paraId="0F8CBC43" w14:textId="77777777" w:rsidR="00EF6167" w:rsidRDefault="00EF6167" w:rsidP="00EF6167">
      <w:pPr>
        <w:rPr>
          <w:rFonts w:ascii="Roboto" w:hAnsi="Roboto"/>
          <w:b/>
          <w:bCs/>
        </w:rPr>
      </w:pPr>
      <w:r>
        <w:rPr>
          <w:rFonts w:ascii="Roboto" w:hAnsi="Roboto"/>
          <w:noProof/>
          <w14:ligatures w14:val="standardContextual"/>
        </w:rPr>
        <w:drawing>
          <wp:inline distT="0" distB="0" distL="0" distR="0" wp14:anchorId="2C931386" wp14:editId="2160BF91">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7">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251F1B20" w14:textId="77777777" w:rsidR="00EF6167" w:rsidRDefault="00EF6167" w:rsidP="00EF6167">
      <w:pPr>
        <w:rPr>
          <w:rFonts w:ascii="Roboto" w:hAnsi="Roboto"/>
          <w:b/>
          <w:bCs/>
        </w:rPr>
      </w:pPr>
    </w:p>
    <w:p w14:paraId="35606AB9" w14:textId="77777777" w:rsidR="00EF6167" w:rsidRDefault="00EF6167" w:rsidP="00EF6167">
      <w:pPr>
        <w:rPr>
          <w:rFonts w:ascii="Roboto" w:hAnsi="Roboto"/>
          <w:b/>
          <w:bCs/>
        </w:rPr>
      </w:pPr>
    </w:p>
    <w:p w14:paraId="01187954" w14:textId="73864057" w:rsidR="00EF6167" w:rsidRPr="00EF6167" w:rsidRDefault="00EF6167">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(sudden cardiovascular death, heart failure related death, and death due to stroke) in patients with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versus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(blue) HCM.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Pr>
          <w:rFonts w:ascii="Roboto" w:hAnsi="Roboto"/>
          <w:sz w:val="22"/>
          <w:szCs w:val="22"/>
          <w:lang w:val="en-US"/>
        </w:rPr>
        <w:t>first</w:t>
      </w:r>
      <w:r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 (ASI) rates, including total person-years at risk in each age-group. The standardized incidence ratio (SIR) has been added for each age-group at the bottom of the plot. </w:t>
      </w:r>
      <w:r w:rsidRPr="00EF6167">
        <w:rPr>
          <w:rFonts w:ascii="Roboto" w:hAnsi="Roboto"/>
          <w:b/>
          <w:bCs/>
          <w:lang w:val="en-US"/>
        </w:rPr>
        <w:br w:type="page"/>
      </w:r>
    </w:p>
    <w:p w14:paraId="12550DC8" w14:textId="140F7DFF" w:rsidR="005F2993" w:rsidRDefault="005F2993" w:rsidP="001D711A">
      <w:pPr>
        <w:spacing w:line="480" w:lineRule="auto"/>
        <w:rPr>
          <w:rFonts w:ascii="Roboto" w:hAnsi="Roboto"/>
        </w:rPr>
      </w:pPr>
      <w:commentRangeStart w:id="405"/>
      <w:proofErr w:type="spellStart"/>
      <w:r>
        <w:rPr>
          <w:rFonts w:ascii="Roboto" w:hAnsi="Roboto"/>
          <w:b/>
          <w:bCs/>
        </w:rPr>
        <w:lastRenderedPageBreak/>
        <w:t>Figure</w:t>
      </w:r>
      <w:proofErr w:type="spellEnd"/>
      <w:r>
        <w:rPr>
          <w:rFonts w:ascii="Roboto" w:hAnsi="Roboto"/>
          <w:b/>
          <w:bCs/>
        </w:rPr>
        <w:t xml:space="preserve"> </w:t>
      </w:r>
      <w:r w:rsidR="00AC2A89">
        <w:rPr>
          <w:rFonts w:ascii="Roboto" w:hAnsi="Roboto"/>
          <w:b/>
          <w:bCs/>
        </w:rPr>
        <w:t>4</w:t>
      </w:r>
      <w:r>
        <w:rPr>
          <w:rFonts w:ascii="Roboto" w:hAnsi="Roboto"/>
          <w:b/>
          <w:bCs/>
        </w:rPr>
        <w:t>:</w:t>
      </w:r>
      <w:commentRangeEnd w:id="405"/>
      <w:r w:rsidR="00A2067F">
        <w:rPr>
          <w:rStyle w:val="Kommentarhenvisning"/>
          <w:lang w:val="en-US" w:eastAsia="en-US"/>
        </w:rPr>
        <w:commentReference w:id="405"/>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38B49A74" w14:textId="77777777" w:rsidR="00AC2A89" w:rsidRPr="00AC2A89" w:rsidRDefault="00E27B32" w:rsidP="0067560E">
      <w:pPr>
        <w:spacing w:line="480" w:lineRule="auto"/>
        <w:rPr>
          <w:rFonts w:ascii="Roboto" w:hAnsi="Roboto"/>
          <w:b/>
          <w:bCs/>
          <w:lang w:val="en-US"/>
        </w:rPr>
      </w:pPr>
      <w:r w:rsidRPr="00AC2A89">
        <w:rPr>
          <w:rFonts w:ascii="Roboto" w:hAnsi="Roboto"/>
          <w:b/>
          <w:bCs/>
          <w:lang w:val="en-US"/>
        </w:rPr>
        <w:lastRenderedPageBreak/>
        <w:t xml:space="preserve">Figure </w:t>
      </w:r>
      <w:r w:rsidR="00AC2A89" w:rsidRPr="00AC2A89">
        <w:rPr>
          <w:rFonts w:ascii="Roboto" w:hAnsi="Roboto"/>
          <w:b/>
          <w:bCs/>
          <w:lang w:val="en-US"/>
        </w:rPr>
        <w:t>5</w:t>
      </w:r>
      <w:r w:rsidRPr="00AC2A89">
        <w:rPr>
          <w:rFonts w:ascii="Roboto" w:hAnsi="Roboto"/>
          <w:b/>
          <w:bCs/>
          <w:lang w:val="en-US"/>
        </w:rPr>
        <w:t>:</w:t>
      </w:r>
    </w:p>
    <w:p w14:paraId="776FCD77" w14:textId="5BCB0CC0" w:rsidR="005F2993" w:rsidRPr="00AC2A89" w:rsidRDefault="00AC2A89" w:rsidP="0067560E">
      <w:pPr>
        <w:spacing w:line="480" w:lineRule="auto"/>
        <w:rPr>
          <w:rFonts w:ascii="Roboto" w:hAnsi="Roboto"/>
          <w:lang w:val="en-US"/>
        </w:rPr>
      </w:pPr>
      <w:r>
        <w:rPr>
          <w:rFonts w:ascii="Roboto" w:hAnsi="Roboto"/>
          <w:noProof/>
          <w14:ligatures w14:val="standardContextual"/>
        </w:rPr>
        <w:drawing>
          <wp:inline distT="0" distB="0" distL="0" distR="0" wp14:anchorId="17B4FD77" wp14:editId="752CF29E">
            <wp:extent cx="6058535" cy="3025140"/>
            <wp:effectExtent l="0" t="0" r="0" b="0"/>
            <wp:docPr id="10826205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0529" name="Billede 1082620529"/>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r w:rsidR="00E27B32" w:rsidRPr="00AC2A89">
        <w:rPr>
          <w:rFonts w:ascii="Roboto" w:hAnsi="Roboto"/>
          <w:lang w:val="en-US"/>
        </w:rPr>
        <w:t xml:space="preserve"> </w:t>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w:t>
      </w:r>
      <w:proofErr w:type="gramStart"/>
      <w:r w:rsidRPr="007C4859">
        <w:rPr>
          <w:rFonts w:ascii="Roboto" w:hAnsi="Roboto"/>
          <w:sz w:val="22"/>
          <w:szCs w:val="22"/>
          <w:lang w:val="en-US"/>
        </w:rPr>
        <w:t>left-truncation</w:t>
      </w:r>
      <w:proofErr w:type="gramEnd"/>
      <w:r w:rsidRPr="007C4859">
        <w:rPr>
          <w:rFonts w:ascii="Roboto" w:hAnsi="Roboto"/>
          <w:sz w:val="22"/>
          <w:szCs w:val="22"/>
          <w:lang w:val="en-US"/>
        </w:rPr>
        <w:t xml:space="preserve">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2BE18FB7" w14:textId="00426C75" w:rsidR="002B3BD2" w:rsidRPr="007C4859" w:rsidRDefault="002B3BD2" w:rsidP="003B159A">
      <w:pPr>
        <w:rPr>
          <w:rFonts w:ascii="Roboto" w:hAnsi="Roboto"/>
          <w:lang w:val="en-US"/>
        </w:rPr>
      </w:pPr>
    </w:p>
    <w:sectPr w:rsidR="002B3BD2" w:rsidRPr="007C4859" w:rsidSect="004D143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ffer Vissing" w:date="2024-03-18T11:44:00Z" w:initials="CRV">
    <w:p w14:paraId="154FC4A9" w14:textId="77777777" w:rsidR="002B6FD8" w:rsidRDefault="002B6FD8" w:rsidP="002B6FD8">
      <w:r>
        <w:rPr>
          <w:rStyle w:val="Kommentarhenvisning"/>
        </w:rPr>
        <w:annotationRef/>
      </w:r>
      <w:r>
        <w:rPr>
          <w:sz w:val="20"/>
          <w:szCs w:val="20"/>
          <w:lang w:val="en-US" w:eastAsia="en-US"/>
        </w:rPr>
        <w:t xml:space="preserve">HBU: </w:t>
      </w:r>
    </w:p>
    <w:p w14:paraId="30383181" w14:textId="77777777" w:rsidR="002B6FD8" w:rsidRDefault="002B6FD8" w:rsidP="002B6FD8">
      <w:r>
        <w:rPr>
          <w:sz w:val="20"/>
          <w:szCs w:val="20"/>
          <w:lang w:val="en-US" w:eastAsia="en-US"/>
        </w:rPr>
        <w:t>Considering that half the patients are non sarcomeric it might as well be reflected in the title` - eg</w:t>
      </w:r>
    </w:p>
    <w:p w14:paraId="76CFFED9" w14:textId="77777777" w:rsidR="002B6FD8" w:rsidRDefault="002B6FD8" w:rsidP="002B6FD8">
      <w:r>
        <w:rPr>
          <w:sz w:val="20"/>
          <w:szCs w:val="20"/>
          <w:lang w:val="en-US" w:eastAsia="en-US"/>
        </w:rPr>
        <w:t xml:space="preserve">Presentation and disease course in patient with sarcomeric vs non-sarcomeric hypertrophic cardiomyopathy </w:t>
      </w:r>
    </w:p>
    <w:p w14:paraId="4770DE07" w14:textId="77777777" w:rsidR="002B6FD8" w:rsidRDefault="002B6FD8" w:rsidP="002B6FD8"/>
  </w:comment>
  <w:comment w:id="8" w:author="Christoffer Vissing" w:date="2024-03-18T11:45:00Z" w:initials="CRV">
    <w:p w14:paraId="72CE6F1A" w14:textId="77777777" w:rsidR="002B6FD8" w:rsidRDefault="002B6FD8" w:rsidP="002B6FD8">
      <w:r>
        <w:rPr>
          <w:rStyle w:val="Kommentarhenvisning"/>
        </w:rPr>
        <w:annotationRef/>
      </w:r>
      <w:r>
        <w:rPr>
          <w:sz w:val="20"/>
          <w:szCs w:val="20"/>
          <w:lang w:val="en-US" w:eastAsia="en-US"/>
        </w:rPr>
        <w:t>HBU:</w:t>
      </w:r>
    </w:p>
    <w:p w14:paraId="46B16B65" w14:textId="77777777" w:rsidR="002B6FD8" w:rsidRDefault="002B6FD8" w:rsidP="002B6FD8">
      <w:r>
        <w:rPr>
          <w:sz w:val="20"/>
          <w:szCs w:val="20"/>
          <w:lang w:val="en-US" w:eastAsia="en-US"/>
        </w:rPr>
        <w:t>-I guess – pstients with identifiable vs non-identifiable substrates have been reported but… ….</w:t>
      </w:r>
    </w:p>
  </w:comment>
  <w:comment w:id="12" w:author="Christoffer Vissing" w:date="2024-03-18T11:46:00Z" w:initials="CRV">
    <w:p w14:paraId="1233E996" w14:textId="77777777" w:rsidR="002B6FD8" w:rsidRDefault="002B6FD8" w:rsidP="002B6FD8">
      <w:r>
        <w:rPr>
          <w:rStyle w:val="Kommentarhenvisning"/>
        </w:rPr>
        <w:annotationRef/>
      </w:r>
      <w:r>
        <w:rPr>
          <w:sz w:val="20"/>
          <w:szCs w:val="20"/>
          <w:lang w:val="en-US" w:eastAsia="en-US"/>
        </w:rPr>
        <w:t>HBU:</w:t>
      </w:r>
    </w:p>
    <w:p w14:paraId="295A47F6" w14:textId="77777777" w:rsidR="002B6FD8" w:rsidRDefault="002B6FD8" w:rsidP="002B6FD8">
      <w:r>
        <w:rPr>
          <w:sz w:val="20"/>
          <w:szCs w:val="20"/>
          <w:lang w:val="en-US" w:eastAsia="en-US"/>
        </w:rPr>
        <w:t>- HCM-related death – or HCM-related major outcomes?</w:t>
      </w:r>
    </w:p>
  </w:comment>
  <w:comment w:id="14" w:author="Helms, Adam" w:date="2024-02-24T11:06:00Z" w:initials="HA">
    <w:p w14:paraId="0D9B96E8" w14:textId="247F84FE" w:rsidR="00E916D0" w:rsidRDefault="00E916D0">
      <w:pPr>
        <w:pStyle w:val="Kommentartekst"/>
      </w:pPr>
      <w:r>
        <w:rPr>
          <w:rStyle w:val="Kommentarhenvisning"/>
        </w:rPr>
        <w:annotationRef/>
      </w:r>
      <w:r>
        <w:t>This suggests causality of afib “leading” to these outcomes which may not be true – intuitive that afib could lead to stroke but may not directly cause ventricular arrhythmias – may be more likely that association is due to the primary cardiomyopathy being worse, then leading to both afib and the other adverse events.</w:t>
      </w:r>
    </w:p>
  </w:comment>
  <w:comment w:id="20" w:author="Helms, Adam" w:date="2024-02-24T11:10:00Z" w:initials="HA">
    <w:p w14:paraId="6ADB315B" w14:textId="0511DE3E" w:rsidR="00E916D0" w:rsidRDefault="00E916D0">
      <w:pPr>
        <w:pStyle w:val="Kommentartekst"/>
      </w:pPr>
      <w:r>
        <w:rPr>
          <w:rStyle w:val="Kommentarhenvisning"/>
        </w:rPr>
        <w:annotationRef/>
      </w:r>
      <w:r w:rsidR="00706A97">
        <w:t>Not clear what this is suggesting – is it suggesting that afib and LV systolic dysfunction is only associated with worse outcomes in sarc+ vs sarc-? That isn’t mentioned in the results section. Or is it just suggesting that afib and LV systolic dysfunction are more common in sarc+?</w:t>
      </w:r>
    </w:p>
  </w:comment>
  <w:comment w:id="21" w:author="Helms, Adam" w:date="2024-02-24T11:14:00Z" w:initials="HA">
    <w:p w14:paraId="59F57F48" w14:textId="6AC52978" w:rsidR="00706A97" w:rsidRDefault="00706A97">
      <w:pPr>
        <w:pStyle w:val="Kommentartekst"/>
      </w:pPr>
      <w:r>
        <w:rPr>
          <w:rStyle w:val="Kommentarhenvisning"/>
        </w:rPr>
        <w:annotationRef/>
      </w:r>
      <w:r>
        <w:t>These aren’t new but are refined here?  Maybe consider modifying the statements some?  The seminal SHaRe paper and the initial HCMR paper showed similar (see central fig of HCMR paper).</w:t>
      </w:r>
    </w:p>
  </w:comment>
  <w:comment w:id="36" w:author="Helms, Adam" w:date="2024-02-24T11:16:00Z" w:initials="HA">
    <w:p w14:paraId="1483FCBD" w14:textId="6892F68F" w:rsidR="001A603B" w:rsidRDefault="001A603B">
      <w:pPr>
        <w:pStyle w:val="Kommentartekst"/>
      </w:pPr>
      <w:r>
        <w:rPr>
          <w:rStyle w:val="Kommentarhenvisning"/>
        </w:rPr>
        <w:annotationRef/>
      </w:r>
      <w:r>
        <w:t>Since we can now explain it through genetic mechanisms, maybe something about in absence of increased afterload instead?</w:t>
      </w:r>
    </w:p>
  </w:comment>
  <w:comment w:id="37" w:author="Anna Axelsson Raja" w:date="2024-03-03T21:55:00Z" w:initials="AA">
    <w:p w14:paraId="4E3FEA9B" w14:textId="77777777" w:rsidR="00F76D41" w:rsidRDefault="00F76D41" w:rsidP="00F76D41">
      <w:r>
        <w:rPr>
          <w:rStyle w:val="Kommentarhenvisning"/>
        </w:rPr>
        <w:annotationRef/>
      </w:r>
      <w:r>
        <w:rPr>
          <w:color w:val="000000"/>
          <w:sz w:val="20"/>
          <w:szCs w:val="20"/>
          <w:lang w:val="en-US" w:eastAsia="en-US"/>
        </w:rPr>
        <w:t>Agree</w:t>
      </w:r>
    </w:p>
  </w:comment>
  <w:comment w:id="41" w:author="Helms, Adam" w:date="2024-02-24T11:18:00Z" w:initials="HA">
    <w:p w14:paraId="734C13DF" w14:textId="63CCEF6E" w:rsidR="00F30EB7" w:rsidRDefault="00F30EB7">
      <w:pPr>
        <w:pStyle w:val="Kommentartekst"/>
      </w:pPr>
      <w:r>
        <w:rPr>
          <w:rStyle w:val="Kommentarhenvisning"/>
        </w:rPr>
        <w:annotationRef/>
      </w:r>
      <w:r>
        <w:t xml:space="preserve">They were compared in the seminal SHaRe paper and to limited extent in the HCMR paper (without follow-up data). </w:t>
      </w:r>
      <w:r w:rsidR="00111D48">
        <w:t>S</w:t>
      </w:r>
      <w:r>
        <w:t>uggest highlighting</w:t>
      </w:r>
      <w:r w:rsidR="00111D48">
        <w:t xml:space="preserve"> the findings from the seminal paper and then specifically noting</w:t>
      </w:r>
      <w:r>
        <w:t xml:space="preserve"> what is new/different about this paper – is it the incremental increase in cohort size and longer f/u enabling greater precision of outcomes analyses and/or more in depth multivariate analyses?</w:t>
      </w:r>
    </w:p>
  </w:comment>
  <w:comment w:id="42" w:author="Stendahl, John" w:date="2024-03-11T17:52:00Z" w:initials="JS">
    <w:p w14:paraId="3F172894" w14:textId="77777777" w:rsidR="00F07211" w:rsidRDefault="008D2FBA" w:rsidP="00F07211">
      <w:pPr>
        <w:pStyle w:val="Kommentartekst"/>
      </w:pPr>
      <w:r>
        <w:rPr>
          <w:rStyle w:val="Kommentarhenvisning"/>
        </w:rPr>
        <w:annotationRef/>
      </w:r>
      <w:r w:rsidR="00F07211">
        <w:t xml:space="preserve">Agree-- important to highlight findings re: Sarc/Non-sarc in first paper.  This seems like a natural lead in to explain the motivation for the current analysis, ie , the first paper demonstrated x, y , z regarding sarc vs non sarc, but it raised further questions re: a, b, c...  </w:t>
      </w:r>
    </w:p>
  </w:comment>
  <w:comment w:id="43" w:author="Helms, Adam" w:date="2024-02-24T11:22:00Z" w:initials="HA">
    <w:p w14:paraId="785041C8" w14:textId="04063EB5" w:rsidR="00111D48" w:rsidRDefault="00111D48">
      <w:pPr>
        <w:pStyle w:val="Kommentartekst"/>
      </w:pPr>
      <w:r>
        <w:rPr>
          <w:rStyle w:val="Kommentarhenvisning"/>
        </w:rPr>
        <w:annotationRef/>
      </w:r>
      <w:r>
        <w:t>Maybe start a new paragraph here and summarize the key unique analyses/findings of this paper</w:t>
      </w:r>
    </w:p>
  </w:comment>
  <w:comment w:id="44" w:author="Christoffer Vissing" w:date="2024-03-18T11:47:00Z" w:initials="CRV">
    <w:p w14:paraId="16953164" w14:textId="77777777" w:rsidR="002B6FD8" w:rsidRDefault="002B6FD8" w:rsidP="002B6FD8">
      <w:r>
        <w:rPr>
          <w:rStyle w:val="Kommentarhenvisning"/>
        </w:rPr>
        <w:annotationRef/>
      </w:r>
      <w:r>
        <w:rPr>
          <w:sz w:val="20"/>
          <w:szCs w:val="20"/>
          <w:lang w:val="en-US" w:eastAsia="en-US"/>
        </w:rPr>
        <w:t>HBU:</w:t>
      </w:r>
    </w:p>
    <w:p w14:paraId="44E532C6" w14:textId="77777777" w:rsidR="002B6FD8" w:rsidRDefault="002B6FD8" w:rsidP="002B6FD8">
      <w:r>
        <w:rPr>
          <w:sz w:val="20"/>
          <w:szCs w:val="20"/>
          <w:lang w:val="en-US" w:eastAsia="en-US"/>
        </w:rPr>
        <w:t>Maybe some explanation?</w:t>
      </w:r>
    </w:p>
  </w:comment>
  <w:comment w:id="46" w:author="Anna Axelsson Raja" w:date="2024-03-03T22:00:00Z" w:initials="AA">
    <w:p w14:paraId="17B9752C" w14:textId="034D70EE" w:rsidR="00F76D41" w:rsidRDefault="00F76D41" w:rsidP="00F76D41">
      <w:r>
        <w:rPr>
          <w:rStyle w:val="Kommentarhenvisning"/>
        </w:rPr>
        <w:annotationRef/>
      </w:r>
      <w:r>
        <w:rPr>
          <w:color w:val="000000"/>
          <w:sz w:val="20"/>
          <w:szCs w:val="20"/>
          <w:lang w:val="en-US" w:eastAsia="en-US"/>
        </w:rPr>
        <w:t>definition?</w:t>
      </w:r>
    </w:p>
  </w:comment>
  <w:comment w:id="51" w:author="Christoffer Vissing" w:date="2024-03-18T11:47:00Z" w:initials="CRV">
    <w:p w14:paraId="5BCF916C" w14:textId="77777777" w:rsidR="002B6FD8" w:rsidRDefault="002B6FD8" w:rsidP="002B6FD8">
      <w:r>
        <w:rPr>
          <w:rStyle w:val="Kommentarhenvisning"/>
        </w:rPr>
        <w:annotationRef/>
      </w:r>
      <w:r>
        <w:rPr>
          <w:sz w:val="20"/>
          <w:szCs w:val="20"/>
          <w:lang w:val="en-US" w:eastAsia="en-US"/>
        </w:rPr>
        <w:t>HBU:</w:t>
      </w:r>
    </w:p>
    <w:p w14:paraId="1C51AF56" w14:textId="77777777" w:rsidR="002B6FD8" w:rsidRDefault="002B6FD8" w:rsidP="002B6FD8">
      <w:r>
        <w:rPr>
          <w:sz w:val="20"/>
          <w:szCs w:val="20"/>
          <w:lang w:val="en-US" w:eastAsia="en-US"/>
        </w:rPr>
        <w:t>Se comment in abstract</w:t>
      </w:r>
    </w:p>
  </w:comment>
  <w:comment w:id="49" w:author="Anna Axelsson Raja" w:date="2024-03-03T22:06:00Z" w:initials="AA">
    <w:p w14:paraId="3D6AF4F5" w14:textId="4B9DD308" w:rsidR="001D4E4E" w:rsidRDefault="001D4E4E" w:rsidP="001D4E4E">
      <w:r>
        <w:rPr>
          <w:rStyle w:val="Kommentarhenvisning"/>
        </w:rPr>
        <w:annotationRef/>
      </w:r>
      <w:r>
        <w:rPr>
          <w:color w:val="000000"/>
          <w:sz w:val="20"/>
          <w:szCs w:val="20"/>
          <w:lang w:val="en-US" w:eastAsia="en-US"/>
        </w:rPr>
        <w:t>I would like to know how data on mortality was collected. Is SCD, HF and stroke more likely to be reported when a patients is known to have sarcomeric HCM?</w:t>
      </w:r>
    </w:p>
  </w:comment>
  <w:comment w:id="66" w:author="Helms, Adam" w:date="2024-02-26T10:01:00Z" w:initials="HA">
    <w:p w14:paraId="46A0B885" w14:textId="7F6B21E2" w:rsidR="001C061F" w:rsidRDefault="001C061F">
      <w:pPr>
        <w:pStyle w:val="Kommentartekst"/>
      </w:pPr>
      <w:r>
        <w:rPr>
          <w:rStyle w:val="Kommentarhenvisning"/>
        </w:rPr>
        <w:annotationRef/>
      </w:r>
      <w:r>
        <w:t>Right?</w:t>
      </w:r>
    </w:p>
  </w:comment>
  <w:comment w:id="67" w:author="Stendahl, John" w:date="2024-03-11T17:58:00Z" w:initials="JS">
    <w:p w14:paraId="3EA9FBC7" w14:textId="77777777" w:rsidR="0058654A" w:rsidRDefault="0058654A" w:rsidP="0058654A">
      <w:pPr>
        <w:pStyle w:val="Kommentartekst"/>
      </w:pPr>
      <w:r>
        <w:rPr>
          <w:rStyle w:val="Kommentarhenvisning"/>
        </w:rPr>
        <w:annotationRef/>
      </w:r>
      <w:r>
        <w:t>At least one-?</w:t>
      </w:r>
    </w:p>
  </w:comment>
  <w:comment w:id="69" w:author="Anna Axelsson Raja" w:date="2024-03-03T21:59:00Z" w:initials="AA">
    <w:p w14:paraId="12FFF9E7" w14:textId="7FD98D9A" w:rsidR="00F76D41" w:rsidRDefault="00F76D41" w:rsidP="00F76D41">
      <w:r>
        <w:rPr>
          <w:rStyle w:val="Kommentarhenvisning"/>
        </w:rPr>
        <w:annotationRef/>
      </w:r>
      <w:r>
        <w:rPr>
          <w:color w:val="000000"/>
          <w:sz w:val="20"/>
          <w:szCs w:val="20"/>
          <w:lang w:val="en-US" w:eastAsia="en-US"/>
        </w:rPr>
        <w:t>Last?</w:t>
      </w:r>
    </w:p>
  </w:comment>
  <w:comment w:id="80" w:author="Helms, Adam" w:date="2024-02-26T10:04:00Z" w:initials="HA">
    <w:p w14:paraId="7BA0170D" w14:textId="21C1D519" w:rsidR="001C061F" w:rsidRDefault="001C061F">
      <w:pPr>
        <w:pStyle w:val="Kommentartekst"/>
      </w:pPr>
      <w:r>
        <w:rPr>
          <w:rStyle w:val="Kommentarhenvisning"/>
        </w:rPr>
        <w:annotationRef/>
      </w:r>
      <w:r>
        <w:t>More on this later?</w:t>
      </w:r>
    </w:p>
  </w:comment>
  <w:comment w:id="81" w:author="Stendahl, John" w:date="2024-03-11T22:39:00Z" w:initials="JS">
    <w:p w14:paraId="5529F45F" w14:textId="4B47CDBF" w:rsidR="00850A68" w:rsidRDefault="00850A68">
      <w:pPr>
        <w:pStyle w:val="Kommentartekst"/>
      </w:pPr>
      <w:r>
        <w:rPr>
          <w:rStyle w:val="Kommentarhenvisning"/>
        </w:rPr>
        <w:annotationRef/>
      </w:r>
      <w:r>
        <w:t>Regarding obstructive physiology in Table 1, I assume that the 30 mmHg grad is rest/Valsalva/exercise.  Not sure if worth discussing, but I assume the greater prevalence in the non-sarc patients relates to a greater prevalence of basal septal hypertrophy in that group (I recall has been shown in other analyses). It is interesting that the prevalence of LVOTO is far below the 60-70% that has been reported in other analyses (which always seems high based on my clinical experience).</w:t>
      </w:r>
    </w:p>
  </w:comment>
  <w:comment w:id="82" w:author="Stendahl, John" w:date="2024-03-11T18:19:00Z" w:initials="JS">
    <w:p w14:paraId="56288FAA" w14:textId="77777777" w:rsidR="007744F0" w:rsidRDefault="00E9413B" w:rsidP="00901942">
      <w:pPr>
        <w:pStyle w:val="Kommentartekst"/>
      </w:pPr>
      <w:r>
        <w:rPr>
          <w:rStyle w:val="Kommentarhenvisning"/>
        </w:rPr>
        <w:annotationRef/>
      </w:r>
      <w:r w:rsidR="00901942">
        <w:t xml:space="preserve">I understand, but this seems a bit contradictory.  Perhaps </w:t>
      </w:r>
      <w:r w:rsidR="008E6D08">
        <w:t>can</w:t>
      </w:r>
      <w:r w:rsidR="00901942">
        <w:t xml:space="preserve"> say there were minimal (or small, but statistically significant-?) differences in LV wall thickness and ejection fraction b/w the two groups</w:t>
      </w:r>
      <w:r w:rsidR="007744F0">
        <w:t>.</w:t>
      </w:r>
    </w:p>
    <w:p w14:paraId="02C4C306" w14:textId="77777777" w:rsidR="007744F0" w:rsidRDefault="007744F0" w:rsidP="00901942">
      <w:pPr>
        <w:pStyle w:val="Kommentartekst"/>
      </w:pPr>
    </w:p>
    <w:p w14:paraId="30989A66" w14:textId="369849F5" w:rsidR="00901942" w:rsidRDefault="007744F0" w:rsidP="00901942">
      <w:pPr>
        <w:pStyle w:val="Kommentartekst"/>
      </w:pPr>
      <w:r>
        <w:t xml:space="preserve">Does this </w:t>
      </w:r>
      <w:r w:rsidR="00995910">
        <w:t>belong with the prior paragraph discussing Table 1?</w:t>
      </w:r>
      <w:r w:rsidR="00901942">
        <w:t xml:space="preserve">  </w:t>
      </w:r>
    </w:p>
  </w:comment>
  <w:comment w:id="83" w:author="Christoffer Vissing" w:date="2024-03-18T11:48:00Z" w:initials="CRV">
    <w:p w14:paraId="4CEA3C37" w14:textId="77777777" w:rsidR="002B6FD8" w:rsidRDefault="002B6FD8" w:rsidP="002B6FD8">
      <w:r>
        <w:rPr>
          <w:rStyle w:val="Kommentarhenvisning"/>
        </w:rPr>
        <w:annotationRef/>
      </w:r>
      <w:r>
        <w:rPr>
          <w:sz w:val="20"/>
          <w:szCs w:val="20"/>
          <w:lang w:val="en-US" w:eastAsia="en-US"/>
        </w:rPr>
        <w:t>HBU:</w:t>
      </w:r>
    </w:p>
    <w:p w14:paraId="124EFF8D" w14:textId="77777777" w:rsidR="002B6FD8" w:rsidRDefault="002B6FD8" w:rsidP="002B6FD8">
      <w:r>
        <w:rPr>
          <w:sz w:val="20"/>
          <w:szCs w:val="20"/>
          <w:lang w:val="en-US" w:eastAsia="en-US"/>
        </w:rPr>
        <w:t>Duration?</w:t>
      </w:r>
    </w:p>
  </w:comment>
  <w:comment w:id="84" w:author="Stendahl, John" w:date="2024-03-11T22:55:00Z" w:initials="JS">
    <w:p w14:paraId="2548496D" w14:textId="2877CC58" w:rsidR="007A7CE5" w:rsidRDefault="00B950F2">
      <w:pPr>
        <w:pStyle w:val="Kommentartekst"/>
      </w:pPr>
      <w:r>
        <w:rPr>
          <w:rStyle w:val="Kommentarhenvisning"/>
        </w:rPr>
        <w:annotationRef/>
      </w:r>
      <w:r w:rsidR="00C81365">
        <w:t>Explain intervals/error bars</w:t>
      </w:r>
      <w:r w:rsidR="00031C83">
        <w:t xml:space="preserve"> (use shading on part A?)</w:t>
      </w:r>
      <w:r w:rsidR="00C81365">
        <w:t xml:space="preserve">.  May also </w:t>
      </w:r>
      <w:r w:rsidR="007A7CE5">
        <w:t>want to use color that is more visible than pink</w:t>
      </w:r>
    </w:p>
  </w:comment>
  <w:comment w:id="85" w:author="Stendahl, John" w:date="2024-03-11T23:14:00Z" w:initials="JS">
    <w:p w14:paraId="6A5D420F" w14:textId="28EC5575" w:rsidR="00A21254" w:rsidRDefault="00A21254">
      <w:pPr>
        <w:pStyle w:val="Kommentartekst"/>
      </w:pPr>
      <w:r>
        <w:rPr>
          <w:rStyle w:val="Kommentarhenvisning"/>
        </w:rPr>
        <w:annotationRef/>
      </w:r>
      <w:r w:rsidR="008F58BC">
        <w:t xml:space="preserve">Interesting data. </w:t>
      </w:r>
      <w:r w:rsidR="009E2E64">
        <w:t>It seems a bit surprising</w:t>
      </w:r>
      <w:r w:rsidR="00147EC8">
        <w:t xml:space="preserve"> (</w:t>
      </w:r>
      <w:r w:rsidR="004235C4">
        <w:t>al</w:t>
      </w:r>
      <w:r w:rsidR="00147EC8">
        <w:t>though possible)</w:t>
      </w:r>
      <w:r w:rsidR="004D2F16">
        <w:t xml:space="preserve"> </w:t>
      </w:r>
      <w:r w:rsidR="009E2E64">
        <w:t>that t</w:t>
      </w:r>
      <w:r>
        <w:t xml:space="preserve">he cumulative incidence of </w:t>
      </w:r>
      <w:r w:rsidR="0038223F">
        <w:t xml:space="preserve">AF in </w:t>
      </w:r>
      <w:r>
        <w:t xml:space="preserve">sarc </w:t>
      </w:r>
      <w:r w:rsidR="0038223F">
        <w:t>–</w:t>
      </w:r>
      <w:r>
        <w:t xml:space="preserve"> </w:t>
      </w:r>
      <w:r w:rsidR="0038223F">
        <w:t>is greater than that of sarc +</w:t>
      </w:r>
      <w:r w:rsidR="0073692A">
        <w:t xml:space="preserve"> (S2 part A)</w:t>
      </w:r>
      <w:r w:rsidR="009E2E64">
        <w:t xml:space="preserve">, yet </w:t>
      </w:r>
      <w:r w:rsidR="004D2F16">
        <w:t>the age specific incidences of AF</w:t>
      </w:r>
      <w:r w:rsidR="00D21E8D">
        <w:t xml:space="preserve"> in part B</w:t>
      </w:r>
      <w:r w:rsidR="004D2F16">
        <w:t xml:space="preserve"> are all greater for sarc +.</w:t>
      </w:r>
      <w:r w:rsidR="00D21E8D">
        <w:t xml:space="preserve"> </w:t>
      </w:r>
      <w:r w:rsidR="0073692A">
        <w:t xml:space="preserve"> Also, </w:t>
      </w:r>
      <w:r w:rsidR="00596BF0">
        <w:t>the caption says the relationship for part A was not significant, although the log rank p = 0.0068.</w:t>
      </w:r>
      <w:r w:rsidR="004D2F16">
        <w:t xml:space="preserve"> </w:t>
      </w:r>
      <w:r w:rsidR="00271F02">
        <w:t xml:space="preserve"> In addition, could not see grey shading in part B that is mentioned in the caption.</w:t>
      </w:r>
      <w:r w:rsidR="004D2F16">
        <w:t xml:space="preserve"> </w:t>
      </w:r>
    </w:p>
  </w:comment>
  <w:comment w:id="90" w:author="Stendahl, John" w:date="2024-03-11T23:29:00Z" w:initials="JS">
    <w:p w14:paraId="104B3A47" w14:textId="0FDC4ADB" w:rsidR="00EF332E" w:rsidRDefault="00253134">
      <w:pPr>
        <w:pStyle w:val="Kommentartekst"/>
      </w:pPr>
      <w:r>
        <w:rPr>
          <w:rStyle w:val="Kommentarhenvisning"/>
        </w:rPr>
        <w:annotationRef/>
      </w:r>
      <w:r>
        <w:t>For consistency, should this be AS</w:t>
      </w:r>
      <w:r w:rsidR="00EF332E">
        <w:t>I like ventricular arrhythmias and systolic dysfunction?</w:t>
      </w:r>
    </w:p>
  </w:comment>
  <w:comment w:id="91" w:author="Anna Axelsson Raja" w:date="2024-03-03T22:04:00Z" w:initials="AA">
    <w:p w14:paraId="6E1A1157" w14:textId="686D1BD8" w:rsidR="00F76D41" w:rsidRDefault="00F76D41" w:rsidP="00F76D41">
      <w:r>
        <w:rPr>
          <w:rStyle w:val="Kommentarhenvisning"/>
        </w:rPr>
        <w:annotationRef/>
      </w:r>
      <w:r>
        <w:rPr>
          <w:color w:val="000000"/>
          <w:sz w:val="20"/>
          <w:szCs w:val="20"/>
          <w:lang w:val="en-US" w:eastAsia="en-US"/>
        </w:rPr>
        <w:t>I would like to see this unadjusted as well.</w:t>
      </w:r>
    </w:p>
  </w:comment>
  <w:comment w:id="93" w:author="Christoffer Vissing" w:date="2024-03-18T11:48:00Z" w:initials="CRV">
    <w:p w14:paraId="2C62A9B9" w14:textId="77777777" w:rsidR="002B6FD8" w:rsidRDefault="002B6FD8" w:rsidP="002B6FD8">
      <w:r>
        <w:rPr>
          <w:rStyle w:val="Kommentarhenvisning"/>
        </w:rPr>
        <w:annotationRef/>
      </w:r>
      <w:r>
        <w:rPr>
          <w:sz w:val="20"/>
          <w:szCs w:val="20"/>
          <w:lang w:val="en-US" w:eastAsia="en-US"/>
        </w:rPr>
        <w:t>HBU: Mentioned in methods?</w:t>
      </w:r>
    </w:p>
  </w:comment>
  <w:comment w:id="94" w:author="Stendahl, John" w:date="2024-03-11T23:40:00Z" w:initials="JS">
    <w:p w14:paraId="3F74B0F0" w14:textId="45751861" w:rsidR="00EE219C" w:rsidRDefault="00EE219C">
      <w:pPr>
        <w:pStyle w:val="Kommentartekst"/>
      </w:pPr>
      <w:r>
        <w:rPr>
          <w:rStyle w:val="Kommentarhenvisning"/>
        </w:rPr>
        <w:annotationRef/>
      </w:r>
      <w:r w:rsidR="003E5F73">
        <w:t xml:space="preserve">Looks like the colors did not come through in the figure </w:t>
      </w:r>
      <w:r w:rsidR="00FB797F">
        <w:t xml:space="preserve"> (I see </w:t>
      </w:r>
      <w:r w:rsidR="00D657E5">
        <w:t>two black curves)</w:t>
      </w:r>
    </w:p>
  </w:comment>
  <w:comment w:id="95" w:author="Helms, Adam" w:date="2024-02-26T10:25:00Z" w:initials="HA">
    <w:p w14:paraId="6FE36506" w14:textId="1F585F79" w:rsidR="00942716" w:rsidRDefault="00942716">
      <w:pPr>
        <w:pStyle w:val="Kommentartekst"/>
      </w:pPr>
      <w:r>
        <w:rPr>
          <w:rStyle w:val="Kommentarhenvisning"/>
        </w:rPr>
        <w:annotationRef/>
      </w:r>
      <w:r>
        <w:t>In these plots, is</w:t>
      </w:r>
      <w:r w:rsidR="005B795B">
        <w:t xml:space="preserve"> the raw number of patients typical to show on the y-axis? I haven’t made one of these before, but the raw number isn’t intuitive as a “density probability”. Either way, I w</w:t>
      </w:r>
      <w:r>
        <w:t>ould label</w:t>
      </w:r>
      <w:r w:rsidR="005B795B">
        <w:t>ing</w:t>
      </w:r>
      <w:r>
        <w:t xml:space="preserve"> the y-axis with scale</w:t>
      </w:r>
      <w:r w:rsidR="005B795B">
        <w:t xml:space="preserve"> as well</w:t>
      </w:r>
      <w:r>
        <w:t>. Is density normalized within group (I assume yes)? In that case skewing of density by old age sarc(-) HCM could confound the early presenting sarc(-) HCM which seems to be a distinct group, conflating the early age comparisons (see next comment).</w:t>
      </w:r>
    </w:p>
  </w:comment>
  <w:comment w:id="96" w:author="Helms, Adam" w:date="2024-02-26T10:19:00Z" w:initials="HA">
    <w:p w14:paraId="2A997DC4" w14:textId="4502DA11" w:rsidR="00BF7244" w:rsidRDefault="00BF7244">
      <w:pPr>
        <w:pStyle w:val="Kommentartekst"/>
      </w:pPr>
      <w:r>
        <w:rPr>
          <w:rStyle w:val="Kommentarhenvisning"/>
        </w:rPr>
        <w:annotationRef/>
      </w:r>
      <w:r>
        <w:t>The bimodal distributions are much more prominent for sarc(-). Maybe worth commenting on – likely suggests an etiologic difference for childhood / early adult onset sarc(-) HCM compared to the typical old age onset sarc(-) HCM which I think we would all intuitively expect as the case. Is the current framework over-simplistic in that regard? Would a substudy of sarc(+) vs sarc(-) for adolescent onset HCM be helpful here</w:t>
      </w:r>
      <w:r w:rsidR="00942716">
        <w:t>?</w:t>
      </w:r>
      <w:r>
        <w:t xml:space="preserve"> </w:t>
      </w:r>
      <w:r w:rsidR="00475C49">
        <w:t>I think the similarity of early presenting sarc(-) to early presenting sarc(+) is also quite interesting and worth highlighting.</w:t>
      </w:r>
      <w:r w:rsidR="00AC61DA">
        <w:t xml:space="preserve"> For example, the earlier age groups are not different in Fig 3B.</w:t>
      </w:r>
    </w:p>
  </w:comment>
  <w:comment w:id="97" w:author="Stendahl, John" w:date="2024-03-11T23:41:00Z" w:initials="JS">
    <w:p w14:paraId="3AE9F4FC" w14:textId="09999703" w:rsidR="00D657E5" w:rsidRDefault="00D657E5">
      <w:pPr>
        <w:pStyle w:val="Kommentartekst"/>
      </w:pPr>
      <w:r>
        <w:rPr>
          <w:rStyle w:val="Kommentarhenvisning"/>
        </w:rPr>
        <w:annotationRef/>
      </w:r>
      <w:r>
        <w:t>Agree, th</w:t>
      </w:r>
      <w:r w:rsidR="00AA67A5">
        <w:t xml:space="preserve">e bimodal </w:t>
      </w:r>
      <w:r w:rsidR="00F37E68">
        <w:t>dist in sarc neg is very interesting</w:t>
      </w:r>
    </w:p>
  </w:comment>
  <w:comment w:id="98" w:author="Helms, Adam" w:date="2024-02-26T10:18:00Z" w:initials="HA">
    <w:p w14:paraId="41D89660" w14:textId="0B5C0024" w:rsidR="00BF7244" w:rsidRDefault="00BF7244">
      <w:pPr>
        <w:pStyle w:val="Kommentartekst"/>
      </w:pPr>
      <w:r>
        <w:rPr>
          <w:rStyle w:val="Kommentarhenvisning"/>
        </w:rPr>
        <w:annotationRef/>
      </w:r>
      <w:r>
        <w:t>Not clear what this means</w:t>
      </w:r>
    </w:p>
  </w:comment>
  <w:comment w:id="100" w:author="Anna Axelsson Raja" w:date="2024-03-03T22:07:00Z" w:initials="AA">
    <w:p w14:paraId="18246E1D" w14:textId="77777777" w:rsidR="001D4E4E" w:rsidRDefault="001D4E4E" w:rsidP="001D4E4E">
      <w:r>
        <w:rPr>
          <w:rStyle w:val="Kommentarhenvisning"/>
        </w:rPr>
        <w:annotationRef/>
      </w:r>
      <w:r>
        <w:rPr>
          <w:color w:val="000000"/>
          <w:sz w:val="20"/>
          <w:szCs w:val="20"/>
          <w:lang w:val="en-US" w:eastAsia="en-US"/>
        </w:rPr>
        <w:t>Not previously abbreviated?</w:t>
      </w:r>
    </w:p>
  </w:comment>
  <w:comment w:id="101" w:author="Stendahl, John" w:date="2024-03-12T00:13:00Z" w:initials="JS">
    <w:p w14:paraId="671F138F" w14:textId="225CEB02" w:rsidR="00BB649E" w:rsidRDefault="00BB649E">
      <w:pPr>
        <w:pStyle w:val="Kommentartekst"/>
      </w:pPr>
      <w:r>
        <w:rPr>
          <w:rStyle w:val="Kommentarhenvisning"/>
        </w:rPr>
        <w:annotationRef/>
      </w:r>
      <w:r>
        <w:t>May help to specify that this is for the overall group</w:t>
      </w:r>
      <w:r w:rsidR="009960C3">
        <w:t xml:space="preserve"> (sarc neg + sarc pos)</w:t>
      </w:r>
    </w:p>
  </w:comment>
  <w:comment w:id="102" w:author="Helms, Adam" w:date="2024-02-26T10:50:00Z" w:initials="HA">
    <w:p w14:paraId="74CA1D60" w14:textId="0E7D0C45" w:rsidR="00AC61DA" w:rsidRDefault="00AC61DA">
      <w:pPr>
        <w:pStyle w:val="Kommentartekst"/>
      </w:pPr>
      <w:r>
        <w:rPr>
          <w:rStyle w:val="Kommentarhenvisning"/>
        </w:rPr>
        <w:annotationRef/>
      </w:r>
      <w:r>
        <w:t>Would use “was associated with” since current phrase implies causality</w:t>
      </w:r>
    </w:p>
  </w:comment>
  <w:comment w:id="103" w:author="Helms, Adam" w:date="2024-02-26T10:51:00Z" w:initials="HA">
    <w:p w14:paraId="0FCCA63F" w14:textId="4A172B8C" w:rsidR="00AC61DA" w:rsidRDefault="00AC61DA">
      <w:pPr>
        <w:pStyle w:val="Kommentartekst"/>
      </w:pPr>
      <w:r>
        <w:rPr>
          <w:rStyle w:val="Kommentarhenvisning"/>
        </w:rPr>
        <w:annotationRef/>
      </w:r>
      <w:r>
        <w:t>Obvious confounder is SRT – so we can’t really say whether obstruction is associated with these in absence of SRT (would specifically state something like, “however, SRT</w:t>
      </w:r>
      <w:r w:rsidR="007B2DAC">
        <w:t xml:space="preserve"> was performed in interval follow-up in XX%, likely mitigating subsequent adverse events)</w:t>
      </w:r>
    </w:p>
  </w:comment>
  <w:comment w:id="105" w:author="Helms, Adam" w:date="2024-02-26T10:58:00Z" w:initials="HA">
    <w:p w14:paraId="2BF9894B" w14:textId="69C10CEB" w:rsidR="00BF5909" w:rsidRDefault="00BF5909">
      <w:pPr>
        <w:pStyle w:val="Kommentartekst"/>
      </w:pPr>
      <w:r>
        <w:rPr>
          <w:rStyle w:val="Kommentarhenvisning"/>
        </w:rPr>
        <w:annotationRef/>
      </w:r>
      <w:r>
        <w:t xml:space="preserve">This is a bit conflated by younger age in sarc(+) – i.e. an older sarc(-) patient with HTN and obesity has had more years of exposure to these. </w:t>
      </w:r>
    </w:p>
  </w:comment>
  <w:comment w:id="106" w:author="Helms, Adam" w:date="2024-02-26T11:00:00Z" w:initials="HA">
    <w:p w14:paraId="043DF0F1" w14:textId="078224B8" w:rsidR="00BF5909" w:rsidRDefault="00BF5909">
      <w:pPr>
        <w:pStyle w:val="Kommentartekst"/>
      </w:pPr>
      <w:r>
        <w:rPr>
          <w:rStyle w:val="Kommentarhenvisning"/>
        </w:rPr>
        <w:annotationRef/>
      </w:r>
      <w:r>
        <w:t>Same comment re: causality. It could easily be that the intrinsic cardiomyopathy is worse in these patients – leading both to afib and systolic dysfunction, etc., with afib being more typical to develop earlier in the course</w:t>
      </w:r>
    </w:p>
  </w:comment>
  <w:comment w:id="109" w:author="Helms, Adam" w:date="2024-02-26T11:03:00Z" w:initials="HA">
    <w:p w14:paraId="00C3391A" w14:textId="5050E70C" w:rsidR="009C4C2B" w:rsidRDefault="009C4C2B">
      <w:pPr>
        <w:pStyle w:val="Kommentartekst"/>
      </w:pPr>
      <w:r>
        <w:rPr>
          <w:rStyle w:val="Kommentarhenvisning"/>
        </w:rPr>
        <w:annotationRef/>
      </w:r>
      <w:r>
        <w:t xml:space="preserve">Similarly in this paragraph, would highlight the young presenting sarc(-) HCM as a distinct subgroup with a different clinical course than old age sarc(-). </w:t>
      </w:r>
    </w:p>
  </w:comment>
  <w:comment w:id="110" w:author="Stendahl, John" w:date="2024-03-12T00:25:00Z" w:initials="JS">
    <w:p w14:paraId="4C6C4345" w14:textId="5931C805" w:rsidR="00CC04A8" w:rsidRDefault="00CC04A8">
      <w:pPr>
        <w:pStyle w:val="Kommentartekst"/>
      </w:pPr>
      <w:r>
        <w:rPr>
          <w:rStyle w:val="Kommentarhenvisning"/>
        </w:rPr>
        <w:annotationRef/>
      </w:r>
      <w:r>
        <w:t>Agree w/ what Adam sai</w:t>
      </w:r>
      <w:r w:rsidR="00F924CE">
        <w:t xml:space="preserve">d earlier—I think this implies causality, while the AF may just be </w:t>
      </w:r>
      <w:r w:rsidR="001749CA">
        <w:t>the result of a more severe cardiomyopathy</w:t>
      </w:r>
    </w:p>
  </w:comment>
  <w:comment w:id="111" w:author="Helms, Adam" w:date="2024-02-26T11:07:00Z" w:initials="HA">
    <w:p w14:paraId="32DB945A" w14:textId="0BF8309D" w:rsidR="009C4C2B" w:rsidRDefault="009C4C2B">
      <w:pPr>
        <w:pStyle w:val="Kommentartekst"/>
      </w:pPr>
      <w:r>
        <w:rPr>
          <w:rStyle w:val="Kommentarhenvisning"/>
        </w:rPr>
        <w:annotationRef/>
      </w:r>
      <w:r>
        <w:t xml:space="preserve">This paragraph describes prototypical sarc(-) – if you take me up on other suggestions above to add some detail about young presenting sarc(-), this paragraph could then delve more into the sarc(-) prototype vs </w:t>
      </w:r>
      <w:r w:rsidR="00AB54BC">
        <w:t>less common subtypes that may carry much higher risk. How do we identify these? Age of presentation alone?  Sarc(-) that “looks like” sarc(+) based on hypertrophy extent, reverse curve septums, famhx, etc?</w:t>
      </w:r>
    </w:p>
  </w:comment>
  <w:comment w:id="112" w:author="Helms, Adam" w:date="2024-02-26T11:05:00Z" w:initials="HA">
    <w:p w14:paraId="542FE54B" w14:textId="3CB44978" w:rsidR="009C4C2B" w:rsidRDefault="009C4C2B">
      <w:pPr>
        <w:pStyle w:val="Kommentartekst"/>
      </w:pPr>
      <w:r>
        <w:rPr>
          <w:rStyle w:val="Kommentarhenvisning"/>
        </w:rPr>
        <w:annotationRef/>
      </w:r>
      <w:r>
        <w:t>Same comment as above – maybe SHaRe centers have historically done myectomies with appropriate timing to prevent this coming out as an independent predictor? Would add qualifier</w:t>
      </w:r>
    </w:p>
  </w:comment>
  <w:comment w:id="113" w:author="Stendahl, John" w:date="2024-03-12T00:30:00Z" w:initials="JS">
    <w:p w14:paraId="7A1AE343" w14:textId="77777777" w:rsidR="00FC69AD" w:rsidRDefault="00545CED" w:rsidP="00FC69AD">
      <w:pPr>
        <w:pStyle w:val="Kommentartekst"/>
      </w:pPr>
      <w:r>
        <w:rPr>
          <w:rStyle w:val="Kommentarhenvisning"/>
        </w:rPr>
        <w:annotationRef/>
      </w:r>
      <w:r w:rsidR="00FC69AD">
        <w:t>As above, I think too strong in suggesting causality. As an aside, it is seems natural that hypertension can worsen hypertrophy and thus LVOTO, although I have also seen patients whose HTN improved substantially following SRT, suggesting that the effects of LVOTO on hemodynamics can lead to/exacerbate HTN.</w:t>
      </w:r>
    </w:p>
  </w:comment>
  <w:comment w:id="114" w:author="Stendahl, John" w:date="2024-03-12T10:16:00Z" w:initials="JS">
    <w:p w14:paraId="7629F026" w14:textId="77777777" w:rsidR="009E4605" w:rsidRDefault="009E4605" w:rsidP="009E4605">
      <w:pPr>
        <w:pStyle w:val="Kommentartekst"/>
      </w:pPr>
      <w:r>
        <w:rPr>
          <w:rStyle w:val="Kommentarhenvisning"/>
        </w:rPr>
        <w:annotationRef/>
      </w:r>
      <w:r>
        <w:t xml:space="preserve">This would benefit from clarification.  It’s very interesting, but as above, it seems difficult to show a causal link from one to the other two, as they may just occur together in more severe cardiomyopathies. I like the focus on prognostic implications below-- that seems to be most important. </w:t>
      </w:r>
    </w:p>
  </w:comment>
  <w:comment w:id="115" w:author="Stendahl, John" w:date="2024-03-12T10:17:00Z" w:initials="JS">
    <w:p w14:paraId="31558B67" w14:textId="77777777" w:rsidR="00326B97" w:rsidRDefault="00326B97" w:rsidP="00326B97">
      <w:pPr>
        <w:pStyle w:val="Kommentartekst"/>
      </w:pPr>
      <w:r>
        <w:rPr>
          <w:rStyle w:val="Kommentarhenvisning"/>
        </w:rPr>
        <w:annotationRef/>
      </w:r>
      <w:r>
        <w:t>This is really important and something that is encountered regularly in clinical practice</w:t>
      </w:r>
    </w:p>
  </w:comment>
  <w:comment w:id="116" w:author="Helms, Adam" w:date="2024-02-26T11:10:00Z" w:initials="HA">
    <w:p w14:paraId="6832BB83" w14:textId="4FB9423C" w:rsidR="00AB54BC" w:rsidRDefault="00AB54BC">
      <w:pPr>
        <w:pStyle w:val="Kommentartekst"/>
      </w:pPr>
      <w:r>
        <w:rPr>
          <w:rStyle w:val="Kommentarhenvisning"/>
        </w:rPr>
        <w:annotationRef/>
      </w:r>
      <w:r>
        <w:t>Where the second peak begins in the bimodal distribution…</w:t>
      </w:r>
    </w:p>
  </w:comment>
  <w:comment w:id="120" w:author="Stendahl, John" w:date="2024-03-12T10:26:00Z" w:initials="JS">
    <w:p w14:paraId="19097116" w14:textId="77777777" w:rsidR="001E38CF" w:rsidRDefault="001E38CF" w:rsidP="001E38CF">
      <w:pPr>
        <w:pStyle w:val="Kommentartekst"/>
      </w:pPr>
      <w:r>
        <w:rPr>
          <w:rStyle w:val="Kommentarhenvisning"/>
        </w:rPr>
        <w:annotationRef/>
      </w:r>
      <w:r>
        <w:t>But probably less likely in the sarc neg patients who develop it at a young age</w:t>
      </w:r>
    </w:p>
  </w:comment>
  <w:comment w:id="143" w:author="Helms, Adam" w:date="2024-02-26T11:17:00Z" w:initials="HA">
    <w:p w14:paraId="4CCD4A59" w14:textId="550315EE" w:rsidR="002624A5" w:rsidRDefault="002624A5">
      <w:pPr>
        <w:pStyle w:val="Kommentartekst"/>
      </w:pPr>
      <w:r>
        <w:rPr>
          <w:rStyle w:val="Kommentarhenvisning"/>
        </w:rPr>
        <w:annotationRef/>
      </w:r>
      <w:r>
        <w:t>I don’t think the ESC score even attempted to include genetics since data missing and/or non-curated? Wouldn’t this study be poised to establish a risk score?</w:t>
      </w:r>
    </w:p>
  </w:comment>
  <w:comment w:id="146" w:author="Stendahl, John" w:date="2024-03-12T00:19:00Z" w:initials="JS">
    <w:p w14:paraId="3B07B78A" w14:textId="42585C59" w:rsidR="00F2266C" w:rsidRDefault="00F2266C">
      <w:pPr>
        <w:pStyle w:val="Kommentartekst"/>
      </w:pPr>
      <w:r>
        <w:rPr>
          <w:rStyle w:val="Kommentarhenvisning"/>
        </w:rPr>
        <w:annotationRef/>
      </w:r>
      <w:r>
        <w:t>I am site</w:t>
      </w:r>
      <w:r w:rsidR="00F329E5">
        <w:t xml:space="preserve"> PI and sub I for clinical trials</w:t>
      </w:r>
      <w:r w:rsidR="00433852">
        <w:t xml:space="preserve"> of myosin inhibitors</w:t>
      </w:r>
      <w:r w:rsidR="00F329E5">
        <w:t xml:space="preserve"> through BMS and cytokinetics. </w:t>
      </w:r>
      <w:r w:rsidR="00A43ABA">
        <w:t>I receive no direct compensation for this, but pls include if relevant.</w:t>
      </w:r>
    </w:p>
  </w:comment>
  <w:comment w:id="150" w:author="Christoffer Vissing" w:date="2024-03-18T11:49:00Z" w:initials="CRV">
    <w:p w14:paraId="32DDB7BF" w14:textId="77777777" w:rsidR="002B6FD8" w:rsidRDefault="002B6FD8" w:rsidP="002B6FD8">
      <w:r>
        <w:rPr>
          <w:rStyle w:val="Kommentarhenvisning"/>
        </w:rPr>
        <w:annotationRef/>
      </w:r>
      <w:r>
        <w:rPr>
          <w:sz w:val="20"/>
          <w:szCs w:val="20"/>
          <w:lang w:val="en-US" w:eastAsia="en-US"/>
        </w:rPr>
        <w:t>HBU: Maybe add age &lt; 18 years</w:t>
      </w:r>
    </w:p>
  </w:comment>
  <w:comment w:id="404" w:author="Christoffer Vissing" w:date="2024-03-18T11:49:00Z" w:initials="CRV">
    <w:p w14:paraId="2CDDD2CB" w14:textId="77777777" w:rsidR="002B6FD8" w:rsidRDefault="002B6FD8" w:rsidP="002B6FD8">
      <w:r>
        <w:rPr>
          <w:rStyle w:val="Kommentarhenvisning"/>
        </w:rPr>
        <w:annotationRef/>
      </w:r>
      <w:r>
        <w:rPr>
          <w:sz w:val="20"/>
          <w:szCs w:val="20"/>
          <w:lang w:val="en-US" w:eastAsia="en-US"/>
        </w:rPr>
        <w:t>HBU: What does the colours indicate?</w:t>
      </w:r>
    </w:p>
  </w:comment>
  <w:comment w:id="405" w:author="Carolyn Ho" w:date="2024-02-11T14:23:00Z" w:initials="CH">
    <w:p w14:paraId="56C4EE37" w14:textId="4B6D0067" w:rsidR="00A2067F" w:rsidRDefault="00A2067F" w:rsidP="00A2067F">
      <w:pPr>
        <w:pStyle w:val="Kommentartekst"/>
      </w:pPr>
      <w:r>
        <w:rPr>
          <w:rStyle w:val="Kommentarhenvisning"/>
        </w:rPr>
        <w:annotationRef/>
      </w:r>
      <w:r>
        <w:t>Need to renumber and re-order, moving up current F5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0DE07" w15:done="0"/>
  <w15:commentEx w15:paraId="46B16B65" w15:done="0"/>
  <w15:commentEx w15:paraId="295A47F6" w15:done="0"/>
  <w15:commentEx w15:paraId="0D9B96E8" w15:done="0"/>
  <w15:commentEx w15:paraId="6ADB315B" w15:done="0"/>
  <w15:commentEx w15:paraId="59F57F48" w15:done="0"/>
  <w15:commentEx w15:paraId="1483FCBD" w15:done="0"/>
  <w15:commentEx w15:paraId="4E3FEA9B" w15:paraIdParent="1483FCBD" w15:done="0"/>
  <w15:commentEx w15:paraId="734C13DF" w15:done="0"/>
  <w15:commentEx w15:paraId="3F172894" w15:paraIdParent="734C13DF" w15:done="0"/>
  <w15:commentEx w15:paraId="785041C8" w15:done="0"/>
  <w15:commentEx w15:paraId="44E532C6" w15:done="0"/>
  <w15:commentEx w15:paraId="17B9752C" w15:done="0"/>
  <w15:commentEx w15:paraId="1C51AF56" w15:done="0"/>
  <w15:commentEx w15:paraId="3D6AF4F5" w15:done="0"/>
  <w15:commentEx w15:paraId="46A0B885" w15:done="0"/>
  <w15:commentEx w15:paraId="3EA9FBC7" w15:paraIdParent="46A0B885" w15:done="0"/>
  <w15:commentEx w15:paraId="12FFF9E7" w15:done="0"/>
  <w15:commentEx w15:paraId="7BA0170D" w15:done="0"/>
  <w15:commentEx w15:paraId="5529F45F" w15:done="0"/>
  <w15:commentEx w15:paraId="30989A66" w15:done="0"/>
  <w15:commentEx w15:paraId="124EFF8D" w15:done="0"/>
  <w15:commentEx w15:paraId="2548496D" w15:done="0"/>
  <w15:commentEx w15:paraId="6A5D420F" w15:done="0"/>
  <w15:commentEx w15:paraId="104B3A47" w15:done="0"/>
  <w15:commentEx w15:paraId="6E1A1157" w15:done="0"/>
  <w15:commentEx w15:paraId="2C62A9B9" w15:done="0"/>
  <w15:commentEx w15:paraId="3F74B0F0" w15:done="0"/>
  <w15:commentEx w15:paraId="6FE36506" w15:done="0"/>
  <w15:commentEx w15:paraId="2A997DC4" w15:done="0"/>
  <w15:commentEx w15:paraId="3AE9F4FC" w15:paraIdParent="2A997DC4" w15:done="0"/>
  <w15:commentEx w15:paraId="41D89660" w15:done="0"/>
  <w15:commentEx w15:paraId="18246E1D" w15:done="0"/>
  <w15:commentEx w15:paraId="671F138F" w15:done="0"/>
  <w15:commentEx w15:paraId="74CA1D60" w15:done="0"/>
  <w15:commentEx w15:paraId="0FCCA63F" w15:done="0"/>
  <w15:commentEx w15:paraId="2BF9894B" w15:done="0"/>
  <w15:commentEx w15:paraId="043DF0F1" w15:done="0"/>
  <w15:commentEx w15:paraId="00C3391A" w15:done="0"/>
  <w15:commentEx w15:paraId="4C6C4345" w15:done="0"/>
  <w15:commentEx w15:paraId="32DB945A" w15:done="0"/>
  <w15:commentEx w15:paraId="542FE54B" w15:done="0"/>
  <w15:commentEx w15:paraId="7A1AE343" w15:done="0"/>
  <w15:commentEx w15:paraId="7629F026" w15:done="0"/>
  <w15:commentEx w15:paraId="31558B67" w15:done="0"/>
  <w15:commentEx w15:paraId="6832BB83" w15:done="0"/>
  <w15:commentEx w15:paraId="19097116" w15:done="0"/>
  <w15:commentEx w15:paraId="4CCD4A59" w15:done="0"/>
  <w15:commentEx w15:paraId="3B07B78A" w15:done="0"/>
  <w15:commentEx w15:paraId="32DDB7BF" w15:done="0"/>
  <w15:commentEx w15:paraId="2CDDD2CB" w15:done="0"/>
  <w15:commentEx w15:paraId="56C4EE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88DCF1" w16cex:dateUtc="2024-03-18T10:44:00Z"/>
  <w16cex:commentExtensible w16cex:durableId="4B946B4D" w16cex:dateUtc="2024-03-18T10:45:00Z"/>
  <w16cex:commentExtensible w16cex:durableId="51856CE3" w16cex:dateUtc="2024-03-18T10:46:00Z"/>
  <w16cex:commentExtensible w16cex:durableId="29844C1B" w16cex:dateUtc="2024-02-24T16:06:00Z"/>
  <w16cex:commentExtensible w16cex:durableId="29844D2B" w16cex:dateUtc="2024-02-24T16:10:00Z"/>
  <w16cex:commentExtensible w16cex:durableId="29844E1A" w16cex:dateUtc="2024-02-24T16:14:00Z"/>
  <w16cex:commentExtensible w16cex:durableId="29844E95" w16cex:dateUtc="2024-02-24T16:16:00Z"/>
  <w16cex:commentExtensible w16cex:durableId="67993653" w16cex:dateUtc="2024-03-03T20:55:00Z"/>
  <w16cex:commentExtensible w16cex:durableId="29844F05" w16cex:dateUtc="2024-02-24T16:18:00Z"/>
  <w16cex:commentExtensible w16cex:durableId="457F63E8" w16cex:dateUtc="2024-03-11T21:52:00Z"/>
  <w16cex:commentExtensible w16cex:durableId="29844FDF" w16cex:dateUtc="2024-02-24T16:22:00Z"/>
  <w16cex:commentExtensible w16cex:durableId="65F3517D" w16cex:dateUtc="2024-03-18T10:47:00Z"/>
  <w16cex:commentExtensible w16cex:durableId="6A729D9A" w16cex:dateUtc="2024-03-03T21:00:00Z"/>
  <w16cex:commentExtensible w16cex:durableId="35966007" w16cex:dateUtc="2024-03-18T10:47:00Z"/>
  <w16cex:commentExtensible w16cex:durableId="59AD9881" w16cex:dateUtc="2024-03-03T21:06:00Z"/>
  <w16cex:commentExtensible w16cex:durableId="2986E00B" w16cex:dateUtc="2024-02-26T15:01:00Z"/>
  <w16cex:commentExtensible w16cex:durableId="3232E5C1" w16cex:dateUtc="2024-03-11T21:58:00Z"/>
  <w16cex:commentExtensible w16cex:durableId="7E393C3B" w16cex:dateUtc="2024-03-03T20:59:00Z"/>
  <w16cex:commentExtensible w16cex:durableId="2986E0B7" w16cex:dateUtc="2024-02-26T15:04:00Z"/>
  <w16cex:commentExtensible w16cex:durableId="221404C7" w16cex:dateUtc="2024-03-12T02:39:00Z"/>
  <w16cex:commentExtensible w16cex:durableId="2198B8D6" w16cex:dateUtc="2024-03-11T22:19:00Z"/>
  <w16cex:commentExtensible w16cex:durableId="629485E5" w16cex:dateUtc="2024-03-18T10:48:00Z"/>
  <w16cex:commentExtensible w16cex:durableId="35758398" w16cex:dateUtc="2024-03-12T02:55:00Z"/>
  <w16cex:commentExtensible w16cex:durableId="39057FB2" w16cex:dateUtc="2024-03-12T03:14:00Z"/>
  <w16cex:commentExtensible w16cex:durableId="7031132A" w16cex:dateUtc="2024-03-12T03:29:00Z"/>
  <w16cex:commentExtensible w16cex:durableId="2B201011" w16cex:dateUtc="2024-03-03T21:04:00Z"/>
  <w16cex:commentExtensible w16cex:durableId="7BCB32FF" w16cex:dateUtc="2024-03-18T10:48:00Z"/>
  <w16cex:commentExtensible w16cex:durableId="05BDC91F" w16cex:dateUtc="2024-03-12T03:40:00Z"/>
  <w16cex:commentExtensible w16cex:durableId="2986E583" w16cex:dateUtc="2024-02-26T15:25:00Z"/>
  <w16cex:commentExtensible w16cex:durableId="2986E418" w16cex:dateUtc="2024-02-26T15:19:00Z"/>
  <w16cex:commentExtensible w16cex:durableId="2124C215" w16cex:dateUtc="2024-03-12T03:41:00Z"/>
  <w16cex:commentExtensible w16cex:durableId="2986E403" w16cex:dateUtc="2024-02-26T15:18:00Z"/>
  <w16cex:commentExtensible w16cex:durableId="79B8ED04" w16cex:dateUtc="2024-03-03T21:07:00Z"/>
  <w16cex:commentExtensible w16cex:durableId="37E86BBD" w16cex:dateUtc="2024-03-12T04:13:00Z"/>
  <w16cex:commentExtensible w16cex:durableId="2986EB5A" w16cex:dateUtc="2024-02-26T15:50:00Z"/>
  <w16cex:commentExtensible w16cex:durableId="2986EBA6" w16cex:dateUtc="2024-02-26T15:51:00Z"/>
  <w16cex:commentExtensible w16cex:durableId="2986ED54" w16cex:dateUtc="2024-02-26T15:58:00Z"/>
  <w16cex:commentExtensible w16cex:durableId="2986EDDD" w16cex:dateUtc="2024-02-26T16:00:00Z"/>
  <w16cex:commentExtensible w16cex:durableId="2986EE78" w16cex:dateUtc="2024-02-26T16:03:00Z"/>
  <w16cex:commentExtensible w16cex:durableId="6981D976" w16cex:dateUtc="2024-03-12T04:25:00Z"/>
  <w16cex:commentExtensible w16cex:durableId="2986EF5F" w16cex:dateUtc="2024-02-26T16:07:00Z"/>
  <w16cex:commentExtensible w16cex:durableId="2986EEF8" w16cex:dateUtc="2024-02-26T16:05:00Z"/>
  <w16cex:commentExtensible w16cex:durableId="684959D7" w16cex:dateUtc="2024-03-12T04:30:00Z"/>
  <w16cex:commentExtensible w16cex:durableId="497B72B0" w16cex:dateUtc="2024-03-12T14:16:00Z"/>
  <w16cex:commentExtensible w16cex:durableId="48924499" w16cex:dateUtc="2024-03-12T14:17:00Z"/>
  <w16cex:commentExtensible w16cex:durableId="2986F040" w16cex:dateUtc="2024-02-26T16:10:00Z"/>
  <w16cex:commentExtensible w16cex:durableId="2D1193DD" w16cex:dateUtc="2024-03-12T14:26:00Z"/>
  <w16cex:commentExtensible w16cex:durableId="2986F1D3" w16cex:dateUtc="2024-02-26T16:17:00Z"/>
  <w16cex:commentExtensible w16cex:durableId="0A6A1BEC" w16cex:dateUtc="2024-03-12T04:19:00Z"/>
  <w16cex:commentExtensible w16cex:durableId="1E5ED6CA" w16cex:dateUtc="2024-03-18T10:49:00Z"/>
  <w16cex:commentExtensible w16cex:durableId="3F572EC8" w16cex:dateUtc="2024-03-18T10:49:00Z"/>
  <w16cex:commentExtensible w16cex:durableId="7CCF0649" w16cex:dateUtc="2024-02-11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0DE07" w16cid:durableId="1188DCF1"/>
  <w16cid:commentId w16cid:paraId="46B16B65" w16cid:durableId="4B946B4D"/>
  <w16cid:commentId w16cid:paraId="295A47F6" w16cid:durableId="51856CE3"/>
  <w16cid:commentId w16cid:paraId="0D9B96E8" w16cid:durableId="29844C1B"/>
  <w16cid:commentId w16cid:paraId="6ADB315B" w16cid:durableId="29844D2B"/>
  <w16cid:commentId w16cid:paraId="59F57F48" w16cid:durableId="29844E1A"/>
  <w16cid:commentId w16cid:paraId="1483FCBD" w16cid:durableId="29844E95"/>
  <w16cid:commentId w16cid:paraId="4E3FEA9B" w16cid:durableId="67993653"/>
  <w16cid:commentId w16cid:paraId="734C13DF" w16cid:durableId="29844F05"/>
  <w16cid:commentId w16cid:paraId="3F172894" w16cid:durableId="457F63E8"/>
  <w16cid:commentId w16cid:paraId="785041C8" w16cid:durableId="29844FDF"/>
  <w16cid:commentId w16cid:paraId="44E532C6" w16cid:durableId="65F3517D"/>
  <w16cid:commentId w16cid:paraId="17B9752C" w16cid:durableId="6A729D9A"/>
  <w16cid:commentId w16cid:paraId="1C51AF56" w16cid:durableId="35966007"/>
  <w16cid:commentId w16cid:paraId="3D6AF4F5" w16cid:durableId="59AD9881"/>
  <w16cid:commentId w16cid:paraId="46A0B885" w16cid:durableId="2986E00B"/>
  <w16cid:commentId w16cid:paraId="3EA9FBC7" w16cid:durableId="3232E5C1"/>
  <w16cid:commentId w16cid:paraId="12FFF9E7" w16cid:durableId="7E393C3B"/>
  <w16cid:commentId w16cid:paraId="7BA0170D" w16cid:durableId="2986E0B7"/>
  <w16cid:commentId w16cid:paraId="5529F45F" w16cid:durableId="221404C7"/>
  <w16cid:commentId w16cid:paraId="30989A66" w16cid:durableId="2198B8D6"/>
  <w16cid:commentId w16cid:paraId="124EFF8D" w16cid:durableId="629485E5"/>
  <w16cid:commentId w16cid:paraId="2548496D" w16cid:durableId="35758398"/>
  <w16cid:commentId w16cid:paraId="6A5D420F" w16cid:durableId="39057FB2"/>
  <w16cid:commentId w16cid:paraId="104B3A47" w16cid:durableId="7031132A"/>
  <w16cid:commentId w16cid:paraId="6E1A1157" w16cid:durableId="2B201011"/>
  <w16cid:commentId w16cid:paraId="2C62A9B9" w16cid:durableId="7BCB32FF"/>
  <w16cid:commentId w16cid:paraId="3F74B0F0" w16cid:durableId="05BDC91F"/>
  <w16cid:commentId w16cid:paraId="6FE36506" w16cid:durableId="2986E583"/>
  <w16cid:commentId w16cid:paraId="2A997DC4" w16cid:durableId="2986E418"/>
  <w16cid:commentId w16cid:paraId="3AE9F4FC" w16cid:durableId="2124C215"/>
  <w16cid:commentId w16cid:paraId="41D89660" w16cid:durableId="2986E403"/>
  <w16cid:commentId w16cid:paraId="18246E1D" w16cid:durableId="79B8ED04"/>
  <w16cid:commentId w16cid:paraId="671F138F" w16cid:durableId="37E86BBD"/>
  <w16cid:commentId w16cid:paraId="74CA1D60" w16cid:durableId="2986EB5A"/>
  <w16cid:commentId w16cid:paraId="0FCCA63F" w16cid:durableId="2986EBA6"/>
  <w16cid:commentId w16cid:paraId="2BF9894B" w16cid:durableId="2986ED54"/>
  <w16cid:commentId w16cid:paraId="043DF0F1" w16cid:durableId="2986EDDD"/>
  <w16cid:commentId w16cid:paraId="00C3391A" w16cid:durableId="2986EE78"/>
  <w16cid:commentId w16cid:paraId="4C6C4345" w16cid:durableId="6981D976"/>
  <w16cid:commentId w16cid:paraId="32DB945A" w16cid:durableId="2986EF5F"/>
  <w16cid:commentId w16cid:paraId="542FE54B" w16cid:durableId="2986EEF8"/>
  <w16cid:commentId w16cid:paraId="7A1AE343" w16cid:durableId="684959D7"/>
  <w16cid:commentId w16cid:paraId="7629F026" w16cid:durableId="497B72B0"/>
  <w16cid:commentId w16cid:paraId="31558B67" w16cid:durableId="48924499"/>
  <w16cid:commentId w16cid:paraId="6832BB83" w16cid:durableId="2986F040"/>
  <w16cid:commentId w16cid:paraId="19097116" w16cid:durableId="2D1193DD"/>
  <w16cid:commentId w16cid:paraId="4CCD4A59" w16cid:durableId="2986F1D3"/>
  <w16cid:commentId w16cid:paraId="3B07B78A" w16cid:durableId="0A6A1BEC"/>
  <w16cid:commentId w16cid:paraId="32DDB7BF" w16cid:durableId="1E5ED6CA"/>
  <w16cid:commentId w16cid:paraId="2CDDD2CB" w16cid:durableId="3F572EC8"/>
  <w16cid:commentId w16cid:paraId="56C4EE37" w16cid:durableId="7CCF0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364F" w14:textId="77777777" w:rsidR="004D1434" w:rsidRDefault="004D1434">
      <w:r>
        <w:separator/>
      </w:r>
    </w:p>
  </w:endnote>
  <w:endnote w:type="continuationSeparator" w:id="0">
    <w:p w14:paraId="28980574" w14:textId="77777777" w:rsidR="004D1434" w:rsidRDefault="004D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1B02" w14:textId="77777777" w:rsidR="004D1434" w:rsidRDefault="004D1434">
      <w:r>
        <w:separator/>
      </w:r>
    </w:p>
  </w:footnote>
  <w:footnote w:type="continuationSeparator" w:id="0">
    <w:p w14:paraId="5866332B" w14:textId="77777777" w:rsidR="004D1434" w:rsidRDefault="004D1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Stendahl, John">
    <w15:presenceInfo w15:providerId="AD" w15:userId="S::john.stendahl@yale.edu::1b063c26-4e8f-47ef-a3e2-327560ff94f8"/>
  </w15:person>
  <w15:person w15:author="Helms, Adam">
    <w15:presenceInfo w15:providerId="AD" w15:userId="S::adamhelm@umich.edu::568bbf65-4989-4dc1-b6c6-c0247aff57ea"/>
  </w15:person>
  <w15:person w15:author="Anna Axelsson Raja">
    <w15:presenceInfo w15:providerId="Windows Live" w15:userId="e54cc3bbc4a582d1"/>
  </w15:person>
  <w15:person w15:author="Carolyn Ho">
    <w15:presenceInfo w15:providerId="Windows Live" w15:userId="a9d6495a80f40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1115"/>
    <w:rsid w:val="000045CB"/>
    <w:rsid w:val="000101FA"/>
    <w:rsid w:val="00010520"/>
    <w:rsid w:val="000115F1"/>
    <w:rsid w:val="0001732F"/>
    <w:rsid w:val="00021CE6"/>
    <w:rsid w:val="00025604"/>
    <w:rsid w:val="000261EC"/>
    <w:rsid w:val="0003136F"/>
    <w:rsid w:val="00031C83"/>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96AB2"/>
    <w:rsid w:val="000A2466"/>
    <w:rsid w:val="000A45A1"/>
    <w:rsid w:val="000B140C"/>
    <w:rsid w:val="000B753D"/>
    <w:rsid w:val="000B76C9"/>
    <w:rsid w:val="000C157F"/>
    <w:rsid w:val="000C5E36"/>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1D48"/>
    <w:rsid w:val="00112385"/>
    <w:rsid w:val="00122A66"/>
    <w:rsid w:val="0012307E"/>
    <w:rsid w:val="0013085D"/>
    <w:rsid w:val="00131A10"/>
    <w:rsid w:val="00132B28"/>
    <w:rsid w:val="001340F8"/>
    <w:rsid w:val="00136696"/>
    <w:rsid w:val="00147EC8"/>
    <w:rsid w:val="00152E8D"/>
    <w:rsid w:val="00153C85"/>
    <w:rsid w:val="00154659"/>
    <w:rsid w:val="00164A03"/>
    <w:rsid w:val="00167E21"/>
    <w:rsid w:val="00171B3C"/>
    <w:rsid w:val="001748BF"/>
    <w:rsid w:val="001749CA"/>
    <w:rsid w:val="0018036F"/>
    <w:rsid w:val="00184BB2"/>
    <w:rsid w:val="00185626"/>
    <w:rsid w:val="00187E3F"/>
    <w:rsid w:val="00190371"/>
    <w:rsid w:val="00191A92"/>
    <w:rsid w:val="00192803"/>
    <w:rsid w:val="0019303B"/>
    <w:rsid w:val="00193C32"/>
    <w:rsid w:val="001977C7"/>
    <w:rsid w:val="0019798E"/>
    <w:rsid w:val="001A2D03"/>
    <w:rsid w:val="001A603B"/>
    <w:rsid w:val="001A6523"/>
    <w:rsid w:val="001B3DE8"/>
    <w:rsid w:val="001C061F"/>
    <w:rsid w:val="001C070C"/>
    <w:rsid w:val="001C44CF"/>
    <w:rsid w:val="001C5964"/>
    <w:rsid w:val="001D30C0"/>
    <w:rsid w:val="001D4E4E"/>
    <w:rsid w:val="001D711A"/>
    <w:rsid w:val="001D766A"/>
    <w:rsid w:val="001E0DCC"/>
    <w:rsid w:val="001E27DC"/>
    <w:rsid w:val="001E38CF"/>
    <w:rsid w:val="001E5A55"/>
    <w:rsid w:val="001E6208"/>
    <w:rsid w:val="001E7F65"/>
    <w:rsid w:val="001F2967"/>
    <w:rsid w:val="00200626"/>
    <w:rsid w:val="00201C66"/>
    <w:rsid w:val="0020425B"/>
    <w:rsid w:val="002045AA"/>
    <w:rsid w:val="00205ABD"/>
    <w:rsid w:val="00214E3D"/>
    <w:rsid w:val="00223E49"/>
    <w:rsid w:val="00224206"/>
    <w:rsid w:val="00226DDB"/>
    <w:rsid w:val="002270D2"/>
    <w:rsid w:val="0023131F"/>
    <w:rsid w:val="00234724"/>
    <w:rsid w:val="00234D5E"/>
    <w:rsid w:val="00235157"/>
    <w:rsid w:val="00241DE5"/>
    <w:rsid w:val="0024227C"/>
    <w:rsid w:val="00245B74"/>
    <w:rsid w:val="00253134"/>
    <w:rsid w:val="002573A9"/>
    <w:rsid w:val="00260767"/>
    <w:rsid w:val="002609A5"/>
    <w:rsid w:val="00261839"/>
    <w:rsid w:val="002624A5"/>
    <w:rsid w:val="00267A96"/>
    <w:rsid w:val="002707A5"/>
    <w:rsid w:val="00271F02"/>
    <w:rsid w:val="002823F4"/>
    <w:rsid w:val="002834B5"/>
    <w:rsid w:val="002845FC"/>
    <w:rsid w:val="00285DBF"/>
    <w:rsid w:val="00290C27"/>
    <w:rsid w:val="00292911"/>
    <w:rsid w:val="002970A1"/>
    <w:rsid w:val="002A2493"/>
    <w:rsid w:val="002A66BB"/>
    <w:rsid w:val="002B10D0"/>
    <w:rsid w:val="002B3BD2"/>
    <w:rsid w:val="002B5172"/>
    <w:rsid w:val="002B6640"/>
    <w:rsid w:val="002B6FD8"/>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0823"/>
    <w:rsid w:val="00301B34"/>
    <w:rsid w:val="003107E7"/>
    <w:rsid w:val="0031226B"/>
    <w:rsid w:val="003157B8"/>
    <w:rsid w:val="00317261"/>
    <w:rsid w:val="00317FF7"/>
    <w:rsid w:val="003221BA"/>
    <w:rsid w:val="0032350E"/>
    <w:rsid w:val="0032641D"/>
    <w:rsid w:val="00326B97"/>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223F"/>
    <w:rsid w:val="00385868"/>
    <w:rsid w:val="00387275"/>
    <w:rsid w:val="0039001D"/>
    <w:rsid w:val="003911BC"/>
    <w:rsid w:val="00391E8B"/>
    <w:rsid w:val="00394A0C"/>
    <w:rsid w:val="0039526F"/>
    <w:rsid w:val="00397258"/>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5F73"/>
    <w:rsid w:val="003E7F02"/>
    <w:rsid w:val="003F0B99"/>
    <w:rsid w:val="003F641C"/>
    <w:rsid w:val="00400129"/>
    <w:rsid w:val="00406508"/>
    <w:rsid w:val="00407FC1"/>
    <w:rsid w:val="0041170E"/>
    <w:rsid w:val="004125E5"/>
    <w:rsid w:val="00413FB0"/>
    <w:rsid w:val="00422DA9"/>
    <w:rsid w:val="004235C4"/>
    <w:rsid w:val="00426080"/>
    <w:rsid w:val="00430B72"/>
    <w:rsid w:val="00431AEB"/>
    <w:rsid w:val="0043207B"/>
    <w:rsid w:val="00433852"/>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75C49"/>
    <w:rsid w:val="0048195E"/>
    <w:rsid w:val="00482E50"/>
    <w:rsid w:val="004871C9"/>
    <w:rsid w:val="004877E1"/>
    <w:rsid w:val="004908BF"/>
    <w:rsid w:val="0049191A"/>
    <w:rsid w:val="00493348"/>
    <w:rsid w:val="004A06DA"/>
    <w:rsid w:val="004A1BC5"/>
    <w:rsid w:val="004B743B"/>
    <w:rsid w:val="004C0055"/>
    <w:rsid w:val="004C1EB5"/>
    <w:rsid w:val="004C4706"/>
    <w:rsid w:val="004C53C1"/>
    <w:rsid w:val="004C5855"/>
    <w:rsid w:val="004C619B"/>
    <w:rsid w:val="004C6BCC"/>
    <w:rsid w:val="004C6F6D"/>
    <w:rsid w:val="004D13A6"/>
    <w:rsid w:val="004D1434"/>
    <w:rsid w:val="004D2F16"/>
    <w:rsid w:val="004E12E1"/>
    <w:rsid w:val="004E262F"/>
    <w:rsid w:val="004F1BE0"/>
    <w:rsid w:val="004F3AFA"/>
    <w:rsid w:val="004F4BF9"/>
    <w:rsid w:val="004F62AE"/>
    <w:rsid w:val="00501943"/>
    <w:rsid w:val="005033ED"/>
    <w:rsid w:val="00503ED1"/>
    <w:rsid w:val="00506AD0"/>
    <w:rsid w:val="00510147"/>
    <w:rsid w:val="00510D08"/>
    <w:rsid w:val="00512F0D"/>
    <w:rsid w:val="00516B4B"/>
    <w:rsid w:val="005201F4"/>
    <w:rsid w:val="005217B8"/>
    <w:rsid w:val="005220F1"/>
    <w:rsid w:val="00523C29"/>
    <w:rsid w:val="0052401F"/>
    <w:rsid w:val="00525D5A"/>
    <w:rsid w:val="00526ED8"/>
    <w:rsid w:val="0052778E"/>
    <w:rsid w:val="00530695"/>
    <w:rsid w:val="005307F4"/>
    <w:rsid w:val="00535BD8"/>
    <w:rsid w:val="0053705B"/>
    <w:rsid w:val="0054323F"/>
    <w:rsid w:val="00545CED"/>
    <w:rsid w:val="00547A32"/>
    <w:rsid w:val="00551AF1"/>
    <w:rsid w:val="00554798"/>
    <w:rsid w:val="005559AF"/>
    <w:rsid w:val="00556B72"/>
    <w:rsid w:val="00567A14"/>
    <w:rsid w:val="00575910"/>
    <w:rsid w:val="00575C41"/>
    <w:rsid w:val="0057654D"/>
    <w:rsid w:val="00580470"/>
    <w:rsid w:val="00581BBC"/>
    <w:rsid w:val="0058399C"/>
    <w:rsid w:val="0058654A"/>
    <w:rsid w:val="005868E2"/>
    <w:rsid w:val="00592E28"/>
    <w:rsid w:val="00595F0C"/>
    <w:rsid w:val="00596BF0"/>
    <w:rsid w:val="005A08A3"/>
    <w:rsid w:val="005A18B9"/>
    <w:rsid w:val="005A45D2"/>
    <w:rsid w:val="005A74BB"/>
    <w:rsid w:val="005B00FE"/>
    <w:rsid w:val="005B164B"/>
    <w:rsid w:val="005B2913"/>
    <w:rsid w:val="005B44F4"/>
    <w:rsid w:val="005B795B"/>
    <w:rsid w:val="005C0A8A"/>
    <w:rsid w:val="005C1036"/>
    <w:rsid w:val="005C4292"/>
    <w:rsid w:val="005D1D14"/>
    <w:rsid w:val="005D332F"/>
    <w:rsid w:val="005D389F"/>
    <w:rsid w:val="005D6489"/>
    <w:rsid w:val="005E3EFD"/>
    <w:rsid w:val="005E42C7"/>
    <w:rsid w:val="005E755E"/>
    <w:rsid w:val="005F2993"/>
    <w:rsid w:val="005F3FDD"/>
    <w:rsid w:val="006071EB"/>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2775"/>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4B43"/>
    <w:rsid w:val="006D51BB"/>
    <w:rsid w:val="006D62AB"/>
    <w:rsid w:val="006F06CE"/>
    <w:rsid w:val="006F102D"/>
    <w:rsid w:val="007029D8"/>
    <w:rsid w:val="00702EEB"/>
    <w:rsid w:val="00703EA6"/>
    <w:rsid w:val="00705B1C"/>
    <w:rsid w:val="00706679"/>
    <w:rsid w:val="00706A97"/>
    <w:rsid w:val="00706DA4"/>
    <w:rsid w:val="007100EB"/>
    <w:rsid w:val="00711E23"/>
    <w:rsid w:val="00724D30"/>
    <w:rsid w:val="00727D41"/>
    <w:rsid w:val="0073692A"/>
    <w:rsid w:val="007401B1"/>
    <w:rsid w:val="007544D9"/>
    <w:rsid w:val="00754B2F"/>
    <w:rsid w:val="00755D3B"/>
    <w:rsid w:val="00757421"/>
    <w:rsid w:val="00762103"/>
    <w:rsid w:val="007621F1"/>
    <w:rsid w:val="007744F0"/>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A7CE5"/>
    <w:rsid w:val="007B1E2E"/>
    <w:rsid w:val="007B2BE7"/>
    <w:rsid w:val="007B2DAC"/>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3A13"/>
    <w:rsid w:val="00827161"/>
    <w:rsid w:val="0082771C"/>
    <w:rsid w:val="0083228C"/>
    <w:rsid w:val="00832D41"/>
    <w:rsid w:val="00833357"/>
    <w:rsid w:val="0084063E"/>
    <w:rsid w:val="008410A5"/>
    <w:rsid w:val="008417BA"/>
    <w:rsid w:val="00842AF6"/>
    <w:rsid w:val="00850A68"/>
    <w:rsid w:val="00850C14"/>
    <w:rsid w:val="008575FD"/>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0952"/>
    <w:rsid w:val="008C2203"/>
    <w:rsid w:val="008C5F58"/>
    <w:rsid w:val="008C7B68"/>
    <w:rsid w:val="008D2FBA"/>
    <w:rsid w:val="008D4CAA"/>
    <w:rsid w:val="008D55D0"/>
    <w:rsid w:val="008D66E8"/>
    <w:rsid w:val="008E11EB"/>
    <w:rsid w:val="008E1D94"/>
    <w:rsid w:val="008E21C5"/>
    <w:rsid w:val="008E5B00"/>
    <w:rsid w:val="008E6C1A"/>
    <w:rsid w:val="008E6D08"/>
    <w:rsid w:val="008F135E"/>
    <w:rsid w:val="008F58BC"/>
    <w:rsid w:val="008F6EC6"/>
    <w:rsid w:val="00900D32"/>
    <w:rsid w:val="00901942"/>
    <w:rsid w:val="00903497"/>
    <w:rsid w:val="0090368F"/>
    <w:rsid w:val="0090387A"/>
    <w:rsid w:val="00907D0E"/>
    <w:rsid w:val="00934456"/>
    <w:rsid w:val="0093697B"/>
    <w:rsid w:val="00941C96"/>
    <w:rsid w:val="009426C3"/>
    <w:rsid w:val="00942716"/>
    <w:rsid w:val="00945228"/>
    <w:rsid w:val="0094582D"/>
    <w:rsid w:val="00945B98"/>
    <w:rsid w:val="009470FC"/>
    <w:rsid w:val="00954CA0"/>
    <w:rsid w:val="009577E5"/>
    <w:rsid w:val="00960A37"/>
    <w:rsid w:val="0096305C"/>
    <w:rsid w:val="00966BD7"/>
    <w:rsid w:val="0097463A"/>
    <w:rsid w:val="00976566"/>
    <w:rsid w:val="00981E55"/>
    <w:rsid w:val="00984E67"/>
    <w:rsid w:val="009859BB"/>
    <w:rsid w:val="0099151C"/>
    <w:rsid w:val="0099298A"/>
    <w:rsid w:val="00993A16"/>
    <w:rsid w:val="00993A56"/>
    <w:rsid w:val="00995910"/>
    <w:rsid w:val="009960C3"/>
    <w:rsid w:val="009A5AF9"/>
    <w:rsid w:val="009B190A"/>
    <w:rsid w:val="009B21C5"/>
    <w:rsid w:val="009B33BC"/>
    <w:rsid w:val="009B3464"/>
    <w:rsid w:val="009B391A"/>
    <w:rsid w:val="009C07C4"/>
    <w:rsid w:val="009C1DBF"/>
    <w:rsid w:val="009C4C2B"/>
    <w:rsid w:val="009C4FA6"/>
    <w:rsid w:val="009C7FDC"/>
    <w:rsid w:val="009D1EBF"/>
    <w:rsid w:val="009D2EF8"/>
    <w:rsid w:val="009D36E1"/>
    <w:rsid w:val="009D52A5"/>
    <w:rsid w:val="009E0DC7"/>
    <w:rsid w:val="009E16F1"/>
    <w:rsid w:val="009E1C4D"/>
    <w:rsid w:val="009E2E64"/>
    <w:rsid w:val="009E41E7"/>
    <w:rsid w:val="009E4605"/>
    <w:rsid w:val="009E7B18"/>
    <w:rsid w:val="00A008C6"/>
    <w:rsid w:val="00A02633"/>
    <w:rsid w:val="00A031F7"/>
    <w:rsid w:val="00A03E37"/>
    <w:rsid w:val="00A12F57"/>
    <w:rsid w:val="00A175BD"/>
    <w:rsid w:val="00A175F9"/>
    <w:rsid w:val="00A201CC"/>
    <w:rsid w:val="00A2067F"/>
    <w:rsid w:val="00A21254"/>
    <w:rsid w:val="00A22769"/>
    <w:rsid w:val="00A2547C"/>
    <w:rsid w:val="00A26503"/>
    <w:rsid w:val="00A330FA"/>
    <w:rsid w:val="00A4134E"/>
    <w:rsid w:val="00A43ABA"/>
    <w:rsid w:val="00A45595"/>
    <w:rsid w:val="00A56582"/>
    <w:rsid w:val="00A5713E"/>
    <w:rsid w:val="00A62DC8"/>
    <w:rsid w:val="00A64C92"/>
    <w:rsid w:val="00A728AE"/>
    <w:rsid w:val="00A751D0"/>
    <w:rsid w:val="00A77028"/>
    <w:rsid w:val="00A85FE9"/>
    <w:rsid w:val="00A947DB"/>
    <w:rsid w:val="00A95177"/>
    <w:rsid w:val="00A961C0"/>
    <w:rsid w:val="00A964E5"/>
    <w:rsid w:val="00A9693F"/>
    <w:rsid w:val="00AA0497"/>
    <w:rsid w:val="00AA4526"/>
    <w:rsid w:val="00AA65AF"/>
    <w:rsid w:val="00AA67A5"/>
    <w:rsid w:val="00AA77DE"/>
    <w:rsid w:val="00AA7BBD"/>
    <w:rsid w:val="00AB1292"/>
    <w:rsid w:val="00AB4648"/>
    <w:rsid w:val="00AB54BC"/>
    <w:rsid w:val="00AB5658"/>
    <w:rsid w:val="00AB7056"/>
    <w:rsid w:val="00AB73EF"/>
    <w:rsid w:val="00AB77FA"/>
    <w:rsid w:val="00AC0D72"/>
    <w:rsid w:val="00AC1A8D"/>
    <w:rsid w:val="00AC26B8"/>
    <w:rsid w:val="00AC2A89"/>
    <w:rsid w:val="00AC3788"/>
    <w:rsid w:val="00AC5E31"/>
    <w:rsid w:val="00AC5E6D"/>
    <w:rsid w:val="00AC61DA"/>
    <w:rsid w:val="00AC7B4E"/>
    <w:rsid w:val="00AD1CB4"/>
    <w:rsid w:val="00AE167C"/>
    <w:rsid w:val="00AE4D82"/>
    <w:rsid w:val="00AE4DF8"/>
    <w:rsid w:val="00AE60F7"/>
    <w:rsid w:val="00AE61C5"/>
    <w:rsid w:val="00AE6F82"/>
    <w:rsid w:val="00AE7D20"/>
    <w:rsid w:val="00AF0B4C"/>
    <w:rsid w:val="00AF0B6D"/>
    <w:rsid w:val="00AF1777"/>
    <w:rsid w:val="00AF7DF8"/>
    <w:rsid w:val="00B00CE6"/>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50F2"/>
    <w:rsid w:val="00B96EAC"/>
    <w:rsid w:val="00B970ED"/>
    <w:rsid w:val="00BA44FB"/>
    <w:rsid w:val="00BB098E"/>
    <w:rsid w:val="00BB2AC0"/>
    <w:rsid w:val="00BB3F00"/>
    <w:rsid w:val="00BB4539"/>
    <w:rsid w:val="00BB4E02"/>
    <w:rsid w:val="00BB58AF"/>
    <w:rsid w:val="00BB5EBE"/>
    <w:rsid w:val="00BB649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BF5909"/>
    <w:rsid w:val="00BF7244"/>
    <w:rsid w:val="00C009C7"/>
    <w:rsid w:val="00C00C90"/>
    <w:rsid w:val="00C01E6A"/>
    <w:rsid w:val="00C0216A"/>
    <w:rsid w:val="00C02764"/>
    <w:rsid w:val="00C02CAE"/>
    <w:rsid w:val="00C02DC8"/>
    <w:rsid w:val="00C07642"/>
    <w:rsid w:val="00C113BB"/>
    <w:rsid w:val="00C114B4"/>
    <w:rsid w:val="00C11D6C"/>
    <w:rsid w:val="00C17E0A"/>
    <w:rsid w:val="00C20A75"/>
    <w:rsid w:val="00C21997"/>
    <w:rsid w:val="00C3381F"/>
    <w:rsid w:val="00C36010"/>
    <w:rsid w:val="00C40896"/>
    <w:rsid w:val="00C42F04"/>
    <w:rsid w:val="00C45E79"/>
    <w:rsid w:val="00C465D3"/>
    <w:rsid w:val="00C47A54"/>
    <w:rsid w:val="00C52160"/>
    <w:rsid w:val="00C53F57"/>
    <w:rsid w:val="00C55FA8"/>
    <w:rsid w:val="00C6106B"/>
    <w:rsid w:val="00C66B7E"/>
    <w:rsid w:val="00C72953"/>
    <w:rsid w:val="00C76C4C"/>
    <w:rsid w:val="00C81365"/>
    <w:rsid w:val="00C817E1"/>
    <w:rsid w:val="00C8190E"/>
    <w:rsid w:val="00C81A0B"/>
    <w:rsid w:val="00C81C49"/>
    <w:rsid w:val="00C82067"/>
    <w:rsid w:val="00C82F9D"/>
    <w:rsid w:val="00C855CA"/>
    <w:rsid w:val="00C87B4C"/>
    <w:rsid w:val="00C9056B"/>
    <w:rsid w:val="00C90A95"/>
    <w:rsid w:val="00CA2F71"/>
    <w:rsid w:val="00CA4002"/>
    <w:rsid w:val="00CA4258"/>
    <w:rsid w:val="00CA7329"/>
    <w:rsid w:val="00CB1A1E"/>
    <w:rsid w:val="00CB59D1"/>
    <w:rsid w:val="00CB6FCF"/>
    <w:rsid w:val="00CC04A8"/>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14050"/>
    <w:rsid w:val="00D21631"/>
    <w:rsid w:val="00D21E8D"/>
    <w:rsid w:val="00D3112F"/>
    <w:rsid w:val="00D3206F"/>
    <w:rsid w:val="00D33261"/>
    <w:rsid w:val="00D35FAB"/>
    <w:rsid w:val="00D37B4E"/>
    <w:rsid w:val="00D50E7D"/>
    <w:rsid w:val="00D5141C"/>
    <w:rsid w:val="00D5159C"/>
    <w:rsid w:val="00D519C3"/>
    <w:rsid w:val="00D51E41"/>
    <w:rsid w:val="00D52FCA"/>
    <w:rsid w:val="00D55B18"/>
    <w:rsid w:val="00D57B5A"/>
    <w:rsid w:val="00D57C6D"/>
    <w:rsid w:val="00D60C85"/>
    <w:rsid w:val="00D61824"/>
    <w:rsid w:val="00D62892"/>
    <w:rsid w:val="00D62A05"/>
    <w:rsid w:val="00D62A43"/>
    <w:rsid w:val="00D64535"/>
    <w:rsid w:val="00D657E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0DC9"/>
    <w:rsid w:val="00DD175D"/>
    <w:rsid w:val="00DD195A"/>
    <w:rsid w:val="00DD3FCE"/>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02E07"/>
    <w:rsid w:val="00E11272"/>
    <w:rsid w:val="00E12205"/>
    <w:rsid w:val="00E17DAA"/>
    <w:rsid w:val="00E20586"/>
    <w:rsid w:val="00E20A44"/>
    <w:rsid w:val="00E27B32"/>
    <w:rsid w:val="00E30477"/>
    <w:rsid w:val="00E30E95"/>
    <w:rsid w:val="00E36FFA"/>
    <w:rsid w:val="00E41A15"/>
    <w:rsid w:val="00E41B5A"/>
    <w:rsid w:val="00E43070"/>
    <w:rsid w:val="00E44A57"/>
    <w:rsid w:val="00E44A75"/>
    <w:rsid w:val="00E45A09"/>
    <w:rsid w:val="00E5117D"/>
    <w:rsid w:val="00E610EA"/>
    <w:rsid w:val="00E63A7D"/>
    <w:rsid w:val="00E651EC"/>
    <w:rsid w:val="00E66BD0"/>
    <w:rsid w:val="00E6782D"/>
    <w:rsid w:val="00E7231C"/>
    <w:rsid w:val="00E835E2"/>
    <w:rsid w:val="00E845AD"/>
    <w:rsid w:val="00E85176"/>
    <w:rsid w:val="00E916D0"/>
    <w:rsid w:val="00E91741"/>
    <w:rsid w:val="00E92337"/>
    <w:rsid w:val="00E92720"/>
    <w:rsid w:val="00E9413B"/>
    <w:rsid w:val="00E9513A"/>
    <w:rsid w:val="00E963D9"/>
    <w:rsid w:val="00EA1AD0"/>
    <w:rsid w:val="00EA5AC4"/>
    <w:rsid w:val="00EA5ED7"/>
    <w:rsid w:val="00EA623F"/>
    <w:rsid w:val="00EA6D3E"/>
    <w:rsid w:val="00EA745E"/>
    <w:rsid w:val="00EB28A3"/>
    <w:rsid w:val="00EB4178"/>
    <w:rsid w:val="00EB440E"/>
    <w:rsid w:val="00EB5A65"/>
    <w:rsid w:val="00EB68FB"/>
    <w:rsid w:val="00EC0DCC"/>
    <w:rsid w:val="00EC0FCE"/>
    <w:rsid w:val="00EC3708"/>
    <w:rsid w:val="00EC6695"/>
    <w:rsid w:val="00EC6968"/>
    <w:rsid w:val="00ED0AEE"/>
    <w:rsid w:val="00EE219C"/>
    <w:rsid w:val="00EE54A0"/>
    <w:rsid w:val="00EE54E5"/>
    <w:rsid w:val="00EE68C0"/>
    <w:rsid w:val="00EF036F"/>
    <w:rsid w:val="00EF11AE"/>
    <w:rsid w:val="00EF29EF"/>
    <w:rsid w:val="00EF2CA0"/>
    <w:rsid w:val="00EF332E"/>
    <w:rsid w:val="00EF6167"/>
    <w:rsid w:val="00F00275"/>
    <w:rsid w:val="00F026C2"/>
    <w:rsid w:val="00F03C90"/>
    <w:rsid w:val="00F0537B"/>
    <w:rsid w:val="00F06DAE"/>
    <w:rsid w:val="00F07211"/>
    <w:rsid w:val="00F14A52"/>
    <w:rsid w:val="00F15144"/>
    <w:rsid w:val="00F20191"/>
    <w:rsid w:val="00F2266C"/>
    <w:rsid w:val="00F2577C"/>
    <w:rsid w:val="00F30EB7"/>
    <w:rsid w:val="00F329E5"/>
    <w:rsid w:val="00F33950"/>
    <w:rsid w:val="00F35B91"/>
    <w:rsid w:val="00F35BBE"/>
    <w:rsid w:val="00F35D8B"/>
    <w:rsid w:val="00F37E68"/>
    <w:rsid w:val="00F422FE"/>
    <w:rsid w:val="00F4254E"/>
    <w:rsid w:val="00F43420"/>
    <w:rsid w:val="00F450A0"/>
    <w:rsid w:val="00F4549D"/>
    <w:rsid w:val="00F47FD9"/>
    <w:rsid w:val="00F51D8D"/>
    <w:rsid w:val="00F54EFA"/>
    <w:rsid w:val="00F55054"/>
    <w:rsid w:val="00F5636F"/>
    <w:rsid w:val="00F6627E"/>
    <w:rsid w:val="00F704D4"/>
    <w:rsid w:val="00F70620"/>
    <w:rsid w:val="00F748ED"/>
    <w:rsid w:val="00F76D41"/>
    <w:rsid w:val="00F775AF"/>
    <w:rsid w:val="00F826AF"/>
    <w:rsid w:val="00F8500F"/>
    <w:rsid w:val="00F85112"/>
    <w:rsid w:val="00F85441"/>
    <w:rsid w:val="00F904AB"/>
    <w:rsid w:val="00F9152D"/>
    <w:rsid w:val="00F924CE"/>
    <w:rsid w:val="00F947A3"/>
    <w:rsid w:val="00F9674B"/>
    <w:rsid w:val="00FA0FD1"/>
    <w:rsid w:val="00FA3F42"/>
    <w:rsid w:val="00FA685D"/>
    <w:rsid w:val="00FB109B"/>
    <w:rsid w:val="00FB1A93"/>
    <w:rsid w:val="00FB2A36"/>
    <w:rsid w:val="00FB797F"/>
    <w:rsid w:val="00FC5FC2"/>
    <w:rsid w:val="00FC69AD"/>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21956945">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ho@bwh.harvard.edu" TargetMode="External"/><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27</Pages>
  <Words>19220</Words>
  <Characters>117249</Characters>
  <Application>Microsoft Office Word</Application>
  <DocSecurity>0</DocSecurity>
  <Lines>977</Lines>
  <Paragraphs>272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136197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2024-03-18T11:42:00Z</dcterms:created>
  <dcterms:modified xsi:type="dcterms:W3CDTF">2024-03-18T17:34:00Z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