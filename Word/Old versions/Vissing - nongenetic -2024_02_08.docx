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BF92F6B"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D83727" w:rsidRDefault="001D711A" w:rsidP="001D711A">
      <w:pPr>
        <w:pStyle w:val="Ingenafstand"/>
        <w:rPr>
          <w:rFonts w:ascii="Roboto" w:hAnsi="Roboto" w:cs="Times New Roman"/>
          <w:sz w:val="18"/>
          <w:szCs w:val="18"/>
          <w:rPrChange w:id="1" w:author="Christoffer Vissing" w:date="2024-02-06T22:18:00Z">
            <w:rPr>
              <w:rFonts w:ascii="Roboto" w:hAnsi="Roboto" w:cs="Times New Roman"/>
              <w:sz w:val="18"/>
              <w:szCs w:val="18"/>
              <w:lang w:val="da-DK"/>
            </w:rPr>
          </w:rPrChange>
        </w:rPr>
      </w:pPr>
      <w:r w:rsidRPr="00D83727">
        <w:rPr>
          <w:rFonts w:ascii="Roboto" w:hAnsi="Roboto" w:cs="Times New Roman"/>
          <w:sz w:val="18"/>
          <w:szCs w:val="18"/>
          <w:rPrChange w:id="2" w:author="Christoffer Vissing" w:date="2024-02-06T22:18:00Z">
            <w:rPr>
              <w:rFonts w:ascii="Roboto" w:hAnsi="Roboto" w:cs="Times New Roman"/>
              <w:sz w:val="18"/>
              <w:szCs w:val="18"/>
              <w:lang w:val="da-DK"/>
            </w:rPr>
          </w:rPrChange>
        </w:rPr>
        <w:t xml:space="preserve">Email: </w:t>
      </w:r>
      <w:r>
        <w:fldChar w:fldCharType="begin"/>
      </w:r>
      <w:r w:rsidRPr="00D83727">
        <w:instrText>HYPERLINK "mailto:christoffer.rasmus.vissing@regionh"</w:instrText>
      </w:r>
      <w:r>
        <w:fldChar w:fldCharType="separate"/>
      </w:r>
      <w:r w:rsidR="004C6F6D" w:rsidRPr="00D83727">
        <w:rPr>
          <w:rStyle w:val="Hyperlink"/>
          <w:rFonts w:ascii="Roboto" w:hAnsi="Roboto" w:cs="Times New Roman"/>
          <w:sz w:val="18"/>
          <w:szCs w:val="18"/>
          <w:rPrChange w:id="3" w:author="Christoffer Vissing" w:date="2024-02-06T22:18:00Z">
            <w:rPr>
              <w:rStyle w:val="Hyperlink"/>
              <w:rFonts w:ascii="Roboto" w:hAnsi="Roboto" w:cs="Times New Roman"/>
              <w:sz w:val="18"/>
              <w:szCs w:val="18"/>
              <w:lang w:val="da-DK"/>
            </w:rPr>
          </w:rPrChange>
        </w:rPr>
        <w:t>christoffer.rasmus.vissing@regionh</w:t>
      </w:r>
      <w:r>
        <w:rPr>
          <w:rStyle w:val="Hyperlink"/>
          <w:rFonts w:ascii="Roboto" w:hAnsi="Roboto" w:cs="Times New Roman"/>
          <w:sz w:val="18"/>
          <w:szCs w:val="18"/>
          <w:lang w:val="da-DK"/>
        </w:rPr>
        <w:fldChar w:fldCharType="end"/>
      </w:r>
      <w:r w:rsidRPr="00D83727">
        <w:rPr>
          <w:rFonts w:ascii="Roboto" w:hAnsi="Roboto" w:cs="Times New Roman"/>
          <w:sz w:val="18"/>
          <w:szCs w:val="18"/>
          <w:rPrChange w:id="4" w:author="Christoffer Vissing" w:date="2024-02-06T22:18:00Z">
            <w:rPr>
              <w:rFonts w:ascii="Roboto" w:hAnsi="Roboto" w:cs="Times New Roman"/>
              <w:sz w:val="18"/>
              <w:szCs w:val="18"/>
              <w:lang w:val="da-DK"/>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0826A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w:t>
      </w:r>
      <w:r w:rsidR="00317261">
        <w:rPr>
          <w:rFonts w:ascii="Roboto" w:hAnsi="Roboto"/>
          <w:sz w:val="18"/>
          <w:szCs w:val="18"/>
          <w:lang w:val="en-US"/>
        </w:rPr>
        <w:t>8</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76379AE5"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F947A3">
        <w:rPr>
          <w:rFonts w:ascii="Roboto" w:hAnsi="Roboto"/>
          <w:sz w:val="18"/>
          <w:szCs w:val="18"/>
          <w:lang w:val="en-US"/>
        </w:rPr>
        <w:t>751</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6052F1">
          <w:footerReference w:type="even" r:id="rId9"/>
          <w:footerReference w:type="default" r:id="rId10"/>
          <w:pgSz w:w="12240" w:h="15840"/>
          <w:pgMar w:top="1440" w:right="1440" w:bottom="992" w:left="1259" w:header="720" w:footer="720" w:gutter="0"/>
          <w:cols w:space="720"/>
          <w:titlePg/>
          <w:docGrid w:linePitch="360"/>
        </w:sectPr>
      </w:pPr>
      <w:bookmarkStart w:id="5"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49EEED05"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473475">
        <w:rPr>
          <w:rFonts w:ascii="Roboto" w:hAnsi="Roboto"/>
          <w:sz w:val="22"/>
          <w:szCs w:val="22"/>
          <w:lang w:val="en-US"/>
        </w:rPr>
        <w:t>s</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in HCM</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especially </w:t>
      </w:r>
      <w:r w:rsidR="00754B2F">
        <w:rPr>
          <w:rFonts w:ascii="Roboto" w:hAnsi="Roboto"/>
          <w:sz w:val="22"/>
          <w:szCs w:val="22"/>
          <w:lang w:val="en-US"/>
        </w:rPr>
        <w:t>regarding</w:t>
      </w:r>
      <w:r w:rsidR="00797C2D">
        <w:rPr>
          <w:rFonts w:ascii="Roboto" w:hAnsi="Roboto"/>
          <w:sz w:val="22"/>
          <w:szCs w:val="22"/>
          <w:lang w:val="en-US"/>
        </w:rPr>
        <w:t xml:space="preserve"> </w:t>
      </w:r>
      <w:r w:rsidR="00E022FF" w:rsidRPr="00945228">
        <w:rPr>
          <w:rFonts w:ascii="Roboto" w:hAnsi="Roboto"/>
          <w:sz w:val="22"/>
          <w:szCs w:val="22"/>
          <w:lang w:val="en-US"/>
        </w:rPr>
        <w:t>the relative timing</w:t>
      </w:r>
      <w:r w:rsidR="00317261">
        <w:rPr>
          <w:rFonts w:ascii="Roboto" w:hAnsi="Roboto"/>
          <w:sz w:val="22"/>
          <w:szCs w:val="22"/>
          <w:lang w:val="en-US"/>
        </w:rPr>
        <w:t xml:space="preserve"> and sequence</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w:t>
      </w:r>
      <w:r w:rsidR="00317261">
        <w:rPr>
          <w:rFonts w:ascii="Roboto" w:hAnsi="Roboto"/>
          <w:sz w:val="22"/>
          <w:szCs w:val="22"/>
          <w:lang w:val="en-US"/>
        </w:rPr>
        <w:t xml:space="preserve">the </w:t>
      </w:r>
      <w:r w:rsidR="008E1D94">
        <w:rPr>
          <w:rFonts w:ascii="Roboto" w:hAnsi="Roboto"/>
          <w:sz w:val="22"/>
          <w:szCs w:val="22"/>
          <w:lang w:val="en-US"/>
        </w:rPr>
        <w:t>impact of cardiovascular comorbidities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2720FA1C"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473475">
        <w:rPr>
          <w:rFonts w:ascii="Roboto" w:hAnsi="Roboto"/>
          <w:sz w:val="22"/>
          <w:szCs w:val="22"/>
          <w:lang w:val="en-US"/>
        </w:rPr>
        <w:t>timing</w:t>
      </w:r>
      <w:r w:rsidR="00DE7EDA" w:rsidRPr="00907D0E">
        <w:rPr>
          <w:rFonts w:ascii="Roboto" w:hAnsi="Roboto"/>
          <w:sz w:val="22"/>
          <w:szCs w:val="22"/>
          <w:lang w:val="en-US"/>
        </w:rPr>
        <w:t xml:space="preserve"> and</w:t>
      </w:r>
      <w:r w:rsidR="00DD7732">
        <w:rPr>
          <w:rFonts w:ascii="Roboto" w:hAnsi="Roboto"/>
          <w:sz w:val="22"/>
          <w:szCs w:val="22"/>
          <w:lang w:val="en-US"/>
        </w:rPr>
        <w:t xml:space="preserve"> </w:t>
      </w:r>
      <w:r w:rsidR="00317261">
        <w:rPr>
          <w:rFonts w:ascii="Roboto" w:hAnsi="Roboto"/>
          <w:sz w:val="22"/>
          <w:szCs w:val="22"/>
          <w:lang w:val="en-US"/>
        </w:rPr>
        <w:t>influence</w:t>
      </w:r>
      <w:r w:rsidR="00DD7732">
        <w:rPr>
          <w:rFonts w:ascii="Roboto" w:hAnsi="Roboto"/>
          <w:sz w:val="22"/>
          <w:szCs w:val="22"/>
          <w:lang w:val="en-US"/>
        </w:rPr>
        <w:t xml:space="preserve"> of genetic status on the</w:t>
      </w:r>
      <w:r w:rsidR="00DE7EDA" w:rsidRPr="00907D0E">
        <w:rPr>
          <w:rFonts w:ascii="Roboto" w:hAnsi="Roboto"/>
          <w:sz w:val="22"/>
          <w:szCs w:val="22"/>
          <w:lang w:val="en-US"/>
        </w:rPr>
        <w:t xml:space="preserve"> sequence of cardiovascular events were assessed in time-varying Cox proportional hazards models.</w:t>
      </w:r>
    </w:p>
    <w:p w14:paraId="1D5A4939" w14:textId="396BC6EC" w:rsidR="0036707C" w:rsidDel="0004277A" w:rsidRDefault="001D711A" w:rsidP="0036707C">
      <w:pPr>
        <w:spacing w:line="360" w:lineRule="auto"/>
        <w:rPr>
          <w:del w:id="6" w:author="Christoffer Vissing" w:date="2024-02-08T21:27:00Z"/>
          <w:moveTo w:id="7" w:author="Christoffer Vissing" w:date="2024-02-08T21:24:00Z"/>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moveToRangeStart w:id="8" w:author="Christoffer Vissing" w:date="2024-02-08T21:24:00Z" w:name="move158319910"/>
      <w:moveTo w:id="9" w:author="Christoffer Vissing" w:date="2024-02-08T21:24:00Z">
        <w:del w:id="10" w:author="Christoffer Vissing" w:date="2024-02-08T21:24:00Z">
          <w:r w:rsidR="0036707C" w:rsidDel="0036707C">
            <w:rPr>
              <w:rFonts w:ascii="Roboto" w:hAnsi="Roboto"/>
              <w:sz w:val="22"/>
              <w:szCs w:val="22"/>
              <w:lang w:val="en-US"/>
            </w:rPr>
            <w:delText>Additionally</w:delText>
          </w:r>
        </w:del>
      </w:moveTo>
      <w:ins w:id="11" w:author="Christoffer Vissing" w:date="2024-02-08T21:24:00Z">
        <w:r w:rsidR="0036707C">
          <w:rPr>
            <w:rFonts w:ascii="Roboto" w:hAnsi="Roboto"/>
            <w:sz w:val="22"/>
            <w:szCs w:val="22"/>
            <w:lang w:val="en-US"/>
          </w:rPr>
          <w:t xml:space="preserve">The </w:t>
        </w:r>
      </w:ins>
      <w:moveTo w:id="12" w:author="Christoffer Vissing" w:date="2024-02-08T21:24:00Z">
        <w:del w:id="13" w:author="Christoffer Vissing" w:date="2024-02-08T21:25:00Z">
          <w:r w:rsidR="0036707C" w:rsidDel="0036707C">
            <w:rPr>
              <w:rFonts w:ascii="Roboto" w:hAnsi="Roboto"/>
              <w:sz w:val="22"/>
              <w:szCs w:val="22"/>
              <w:lang w:val="en-US"/>
            </w:rPr>
            <w:delText xml:space="preserve">, </w:delText>
          </w:r>
          <w:r w:rsidR="0036707C" w:rsidRPr="00907D0E" w:rsidDel="0036707C">
            <w:rPr>
              <w:rFonts w:ascii="Roboto" w:hAnsi="Roboto"/>
              <w:sz w:val="22"/>
              <w:szCs w:val="22"/>
              <w:lang w:val="en-US"/>
            </w:rPr>
            <w:delText>patients with sarcomeric HCM</w:delText>
          </w:r>
          <w:r w:rsidR="0036707C" w:rsidRPr="00FF4CC9" w:rsidDel="0036707C">
            <w:rPr>
              <w:rFonts w:ascii="Roboto" w:hAnsi="Roboto"/>
              <w:sz w:val="22"/>
              <w:szCs w:val="22"/>
              <w:lang w:val="en-US"/>
            </w:rPr>
            <w:delText xml:space="preserve"> </w:delText>
          </w:r>
          <w:r w:rsidR="0036707C" w:rsidDel="0036707C">
            <w:rPr>
              <w:rFonts w:ascii="Roboto" w:hAnsi="Roboto"/>
              <w:sz w:val="22"/>
              <w:szCs w:val="22"/>
              <w:lang w:val="en-US"/>
            </w:rPr>
            <w:delText xml:space="preserve">had double the </w:delText>
          </w:r>
        </w:del>
        <w:r w:rsidR="0036707C">
          <w:rPr>
            <w:rFonts w:ascii="Roboto" w:hAnsi="Roboto"/>
            <w:sz w:val="22"/>
            <w:szCs w:val="22"/>
            <w:lang w:val="en-US"/>
          </w:rPr>
          <w:t xml:space="preserve">risk </w:t>
        </w:r>
      </w:moveTo>
      <w:ins w:id="14" w:author="Christoffer Vissing" w:date="2024-02-08T21:26:00Z">
        <w:r w:rsidR="0004277A">
          <w:rPr>
            <w:rFonts w:ascii="Roboto" w:hAnsi="Roboto"/>
            <w:sz w:val="22"/>
            <w:szCs w:val="22"/>
            <w:lang w:val="en-US"/>
          </w:rPr>
          <w:t xml:space="preserve">of </w:t>
        </w:r>
      </w:ins>
      <w:ins w:id="15" w:author="Christoffer Vissing" w:date="2024-02-08T21:25:00Z">
        <w:r w:rsidR="0004277A">
          <w:rPr>
            <w:rFonts w:ascii="Roboto" w:hAnsi="Roboto"/>
            <w:sz w:val="22"/>
            <w:szCs w:val="22"/>
            <w:lang w:val="en-US"/>
          </w:rPr>
          <w:t>HCM-related death (</w:t>
        </w:r>
      </w:ins>
      <w:moveTo w:id="16" w:author="Christoffer Vissing" w:date="2024-02-08T21:24:00Z">
        <w:del w:id="17" w:author="Christoffer Vissing" w:date="2024-02-08T21:25:00Z">
          <w:r w:rsidR="0036707C" w:rsidDel="0004277A">
            <w:rPr>
              <w:rFonts w:ascii="Roboto" w:hAnsi="Roboto"/>
              <w:sz w:val="22"/>
              <w:szCs w:val="22"/>
              <w:lang w:val="en-US"/>
            </w:rPr>
            <w:delText>of</w:delText>
          </w:r>
          <w:r w:rsidR="0036707C" w:rsidRPr="00BE00B8" w:rsidDel="0004277A">
            <w:rPr>
              <w:rFonts w:ascii="Roboto" w:hAnsi="Roboto"/>
              <w:sz w:val="22"/>
              <w:szCs w:val="22"/>
              <w:lang w:val="en-US"/>
            </w:rPr>
            <w:delText xml:space="preserve"> </w:delText>
          </w:r>
        </w:del>
        <w:r w:rsidR="0036707C" w:rsidRPr="00BE00B8">
          <w:rPr>
            <w:rFonts w:ascii="Roboto" w:hAnsi="Roboto"/>
            <w:sz w:val="22"/>
            <w:szCs w:val="22"/>
            <w:lang w:val="en-US"/>
          </w:rPr>
          <w:t>sudden cardiac death, heart failure</w:t>
        </w:r>
        <w:del w:id="18" w:author="Christoffer Vissing" w:date="2024-02-08T21:25:00Z">
          <w:r w:rsidR="0036707C" w:rsidDel="0004277A">
            <w:rPr>
              <w:rFonts w:ascii="Roboto" w:hAnsi="Roboto"/>
              <w:sz w:val="22"/>
              <w:szCs w:val="22"/>
              <w:lang w:val="en-US"/>
            </w:rPr>
            <w:delText>,</w:delText>
          </w:r>
        </w:del>
      </w:moveTo>
      <w:ins w:id="19" w:author="Christoffer Vissing" w:date="2024-02-08T21:25:00Z">
        <w:r w:rsidR="0004277A">
          <w:rPr>
            <w:rFonts w:ascii="Roboto" w:hAnsi="Roboto"/>
            <w:sz w:val="22"/>
            <w:szCs w:val="22"/>
            <w:lang w:val="en-US"/>
          </w:rPr>
          <w:t xml:space="preserve"> or</w:t>
        </w:r>
      </w:ins>
      <w:moveTo w:id="20" w:author="Christoffer Vissing" w:date="2024-02-08T21:24:00Z">
        <w:r w:rsidR="0036707C">
          <w:rPr>
            <w:rFonts w:ascii="Roboto" w:hAnsi="Roboto"/>
            <w:sz w:val="22"/>
            <w:szCs w:val="22"/>
            <w:lang w:val="en-US"/>
          </w:rPr>
          <w:t xml:space="preserve"> </w:t>
        </w:r>
        <w:r w:rsidR="0036707C" w:rsidRPr="00BE00B8">
          <w:rPr>
            <w:rFonts w:ascii="Roboto" w:hAnsi="Roboto"/>
            <w:sz w:val="22"/>
            <w:szCs w:val="22"/>
            <w:lang w:val="en-US"/>
          </w:rPr>
          <w:t>stroke</w:t>
        </w:r>
      </w:moveTo>
      <w:ins w:id="21" w:author="Christoffer Vissing" w:date="2024-02-08T21:25:00Z">
        <w:r w:rsidR="0004277A">
          <w:rPr>
            <w:rFonts w:ascii="Roboto" w:hAnsi="Roboto"/>
            <w:sz w:val="22"/>
            <w:szCs w:val="22"/>
            <w:lang w:val="en-US"/>
          </w:rPr>
          <w:t>)</w:t>
        </w:r>
      </w:ins>
      <w:ins w:id="22" w:author="Christoffer Vissing" w:date="2024-02-08T21:27:00Z">
        <w:r w:rsidR="0004277A">
          <w:rPr>
            <w:rFonts w:ascii="Roboto" w:hAnsi="Roboto"/>
            <w:sz w:val="22"/>
            <w:szCs w:val="22"/>
            <w:lang w:val="en-US"/>
          </w:rPr>
          <w:t xml:space="preserve"> </w:t>
        </w:r>
      </w:ins>
      <w:moveTo w:id="23" w:author="Christoffer Vissing" w:date="2024-02-08T21:24:00Z">
        <w:del w:id="24" w:author="Christoffer Vissing" w:date="2024-02-08T21:26:00Z">
          <w:r w:rsidR="0036707C" w:rsidRPr="00AF57C4" w:rsidDel="0004277A">
            <w:rPr>
              <w:rFonts w:ascii="Roboto" w:hAnsi="Roboto"/>
              <w:sz w:val="22"/>
              <w:szCs w:val="22"/>
              <w:lang w:val="en-US"/>
            </w:rPr>
            <w:delText>, or HCM-related death</w:delText>
          </w:r>
        </w:del>
      </w:moveTo>
      <w:ins w:id="25" w:author="Christoffer Vissing" w:date="2024-02-08T21:26:00Z">
        <w:r w:rsidR="0004277A">
          <w:rPr>
            <w:rFonts w:ascii="Roboto" w:hAnsi="Roboto"/>
            <w:sz w:val="22"/>
            <w:szCs w:val="22"/>
            <w:lang w:val="en-US"/>
          </w:rPr>
          <w:t xml:space="preserve">was twice as high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 and the</w:t>
        </w:r>
      </w:ins>
      <w:moveTo w:id="26" w:author="Christoffer Vissing" w:date="2024-02-08T21:24:00Z">
        <w:del w:id="27" w:author="Christoffer Vissing" w:date="2024-02-08T21:26:00Z">
          <w:r w:rsidR="0036707C" w:rsidDel="0004277A">
            <w:rPr>
              <w:rFonts w:ascii="Roboto" w:hAnsi="Roboto"/>
              <w:sz w:val="22"/>
              <w:szCs w:val="22"/>
              <w:lang w:val="en-US"/>
            </w:rPr>
            <w:delText>.</w:delText>
          </w:r>
        </w:del>
        <w:r w:rsidR="0036707C">
          <w:rPr>
            <w:rFonts w:ascii="Roboto" w:hAnsi="Roboto"/>
            <w:sz w:val="22"/>
            <w:szCs w:val="22"/>
            <w:lang w:val="en-US"/>
          </w:rPr>
          <w:t xml:space="preserve"> </w:t>
        </w:r>
        <w:del w:id="28" w:author="Christoffer Vissing" w:date="2024-02-08T21:26:00Z">
          <w:r w:rsidR="0036707C" w:rsidDel="0004277A">
            <w:rPr>
              <w:rFonts w:ascii="Roboto" w:hAnsi="Roboto"/>
              <w:sz w:val="22"/>
              <w:szCs w:val="22"/>
              <w:lang w:val="en-US"/>
            </w:rPr>
            <w:delText>A</w:delText>
          </w:r>
        </w:del>
      </w:moveTo>
      <w:ins w:id="29" w:author="Christoffer Vissing" w:date="2024-02-08T21:26:00Z">
        <w:r w:rsidR="0004277A">
          <w:rPr>
            <w:rFonts w:ascii="Roboto" w:hAnsi="Roboto"/>
            <w:sz w:val="22"/>
            <w:szCs w:val="22"/>
            <w:lang w:val="en-US"/>
          </w:rPr>
          <w:t>a</w:t>
        </w:r>
      </w:ins>
      <w:moveTo w:id="30" w:author="Christoffer Vissing" w:date="2024-02-08T21:24:00Z">
        <w:r w:rsidR="0036707C" w:rsidRPr="00907D0E">
          <w:rPr>
            <w:rFonts w:ascii="Roboto" w:hAnsi="Roboto"/>
            <w:sz w:val="22"/>
            <w:szCs w:val="22"/>
            <w:lang w:val="en-US"/>
          </w:rPr>
          <w:t xml:space="preserve">ge-standardized incidence ratio </w:t>
        </w:r>
        <w:r w:rsidR="0036707C">
          <w:rPr>
            <w:rFonts w:ascii="Roboto" w:hAnsi="Roboto"/>
            <w:sz w:val="22"/>
            <w:szCs w:val="22"/>
            <w:lang w:val="en-US"/>
          </w:rPr>
          <w:t>for all-cause mortality was</w:t>
        </w:r>
        <w:r w:rsidR="0036707C" w:rsidRPr="00907D0E">
          <w:rPr>
            <w:rFonts w:ascii="Roboto" w:hAnsi="Roboto"/>
            <w:sz w:val="22"/>
            <w:szCs w:val="22"/>
            <w:lang w:val="en-US"/>
          </w:rPr>
          <w:t xml:space="preserve"> 1.</w:t>
        </w:r>
        <w:r w:rsidR="0036707C">
          <w:rPr>
            <w:rFonts w:ascii="Roboto" w:hAnsi="Roboto"/>
            <w:sz w:val="22"/>
            <w:szCs w:val="22"/>
            <w:lang w:val="en-US"/>
          </w:rPr>
          <w:t>32</w:t>
        </w:r>
        <w:r w:rsidR="0036707C" w:rsidRPr="00907D0E">
          <w:rPr>
            <w:rFonts w:ascii="Roboto" w:hAnsi="Roboto"/>
            <w:sz w:val="22"/>
            <w:szCs w:val="22"/>
            <w:lang w:val="en-US"/>
          </w:rPr>
          <w:t xml:space="preserve"> (CI 1.1</w:t>
        </w:r>
        <w:r w:rsidR="0036707C">
          <w:rPr>
            <w:rFonts w:ascii="Roboto" w:hAnsi="Roboto"/>
            <w:sz w:val="22"/>
            <w:szCs w:val="22"/>
            <w:lang w:val="en-US"/>
          </w:rPr>
          <w:t>8</w:t>
        </w:r>
        <w:r w:rsidR="0036707C" w:rsidRPr="00907D0E">
          <w:rPr>
            <w:rFonts w:ascii="Roboto" w:hAnsi="Roboto"/>
            <w:sz w:val="22"/>
            <w:szCs w:val="22"/>
            <w:lang w:val="en-US"/>
          </w:rPr>
          <w:t>-1.4</w:t>
        </w:r>
        <w:r w:rsidR="0036707C">
          <w:rPr>
            <w:rFonts w:ascii="Roboto" w:hAnsi="Roboto"/>
            <w:sz w:val="22"/>
            <w:szCs w:val="22"/>
            <w:lang w:val="en-US"/>
          </w:rPr>
          <w:t>8</w:t>
        </w:r>
        <w:r w:rsidR="0036707C" w:rsidRPr="00907D0E">
          <w:rPr>
            <w:rFonts w:ascii="Roboto" w:hAnsi="Roboto"/>
            <w:sz w:val="22"/>
            <w:szCs w:val="22"/>
            <w:lang w:val="en-US"/>
          </w:rPr>
          <w:t xml:space="preserve">). </w:t>
        </w:r>
      </w:moveTo>
    </w:p>
    <w:moveToRangeEnd w:id="8"/>
    <w:p w14:paraId="21C108B2" w14:textId="2BB7DCA9" w:rsidR="00FF4CC9" w:rsidRDefault="00FF4CC9" w:rsidP="000B140C">
      <w:pPr>
        <w:spacing w:line="360" w:lineRule="auto"/>
        <w:rPr>
          <w:rFonts w:ascii="Roboto" w:hAnsi="Roboto"/>
          <w:sz w:val="22"/>
          <w:szCs w:val="22"/>
          <w:lang w:val="en-US"/>
        </w:rPr>
      </w:pPr>
    </w:p>
    <w:p w14:paraId="7F6E1E76" w14:textId="6DA5CDC8" w:rsidR="00FF4CC9" w:rsidRDefault="008E11EB" w:rsidP="000B140C">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r w:rsidR="00DD7732">
        <w:rPr>
          <w:rFonts w:ascii="Roboto" w:hAnsi="Roboto"/>
          <w:sz w:val="22"/>
          <w:szCs w:val="22"/>
          <w:lang w:val="en-US"/>
        </w:rPr>
        <w:t xml:space="preserve">The </w:t>
      </w:r>
      <w:r w:rsidR="001977C7">
        <w:rPr>
          <w:rFonts w:ascii="Roboto" w:hAnsi="Roboto"/>
          <w:sz w:val="22"/>
          <w:szCs w:val="22"/>
          <w:lang w:val="en-US"/>
        </w:rPr>
        <w:t>detrimental impact</w:t>
      </w:r>
      <w:r w:rsidR="00DD7732">
        <w:rPr>
          <w:rFonts w:ascii="Roboto" w:hAnsi="Roboto"/>
          <w:sz w:val="22"/>
          <w:szCs w:val="22"/>
          <w:lang w:val="en-US"/>
        </w:rPr>
        <w:t xml:space="preserve"> of 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 xml:space="preserve">sfunction </w:t>
      </w:r>
      <w:r w:rsidR="00DD7732">
        <w:rPr>
          <w:rFonts w:ascii="Roboto" w:hAnsi="Roboto"/>
          <w:sz w:val="22"/>
          <w:szCs w:val="22"/>
          <w:lang w:val="en-US"/>
        </w:rPr>
        <w:t xml:space="preserve">was </w:t>
      </w:r>
      <w:del w:id="31" w:author="Christoffer Vissing" w:date="2024-01-31T11:04:00Z">
        <w:r w:rsidR="00DD7732" w:rsidDel="00070043">
          <w:rPr>
            <w:rFonts w:ascii="Roboto" w:hAnsi="Roboto"/>
            <w:sz w:val="22"/>
            <w:szCs w:val="22"/>
            <w:lang w:val="en-US"/>
          </w:rPr>
          <w:delText xml:space="preserve">amplified </w:delText>
        </w:r>
      </w:del>
      <w:ins w:id="32" w:author="Christoffer Vissing" w:date="2024-01-31T11:04:00Z">
        <w:r w:rsidR="00070043">
          <w:rPr>
            <w:rFonts w:ascii="Roboto" w:hAnsi="Roboto"/>
            <w:sz w:val="22"/>
            <w:szCs w:val="22"/>
            <w:lang w:val="en-US"/>
          </w:rPr>
          <w:t xml:space="preserve">greater </w:t>
        </w:r>
      </w:ins>
      <w:r w:rsidR="00DD7732">
        <w:rPr>
          <w:rFonts w:ascii="Roboto" w:hAnsi="Roboto"/>
          <w:sz w:val="22"/>
          <w:szCs w:val="22"/>
          <w:lang w:val="en-US"/>
        </w:rPr>
        <w:t xml:space="preserve">in </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 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moveFromRangeStart w:id="33" w:author="Christoffer Vissing" w:date="2024-02-08T21:24:00Z" w:name="move158319910"/>
      <w:moveFrom w:id="34" w:author="Christoffer Vissing" w:date="2024-02-08T21:24:00Z">
        <w:r w:rsidR="001977C7" w:rsidDel="0036707C">
          <w:rPr>
            <w:rFonts w:ascii="Roboto" w:hAnsi="Roboto"/>
            <w:sz w:val="22"/>
            <w:szCs w:val="22"/>
            <w:lang w:val="en-US"/>
          </w:rPr>
          <w:t xml:space="preserve">Additionally, </w:t>
        </w:r>
        <w:r w:rsidR="004C1EB5" w:rsidRPr="00907D0E" w:rsidDel="0036707C">
          <w:rPr>
            <w:rFonts w:ascii="Roboto" w:hAnsi="Roboto"/>
            <w:sz w:val="22"/>
            <w:szCs w:val="22"/>
            <w:lang w:val="en-US"/>
          </w:rPr>
          <w:t>patients with sarcomeric HCM</w:t>
        </w:r>
        <w:r w:rsidR="00FF4CC9" w:rsidRPr="00FF4CC9" w:rsidDel="0036707C">
          <w:rPr>
            <w:rFonts w:ascii="Roboto" w:hAnsi="Roboto"/>
            <w:sz w:val="22"/>
            <w:szCs w:val="22"/>
            <w:lang w:val="en-US"/>
          </w:rPr>
          <w:t xml:space="preserve"> </w:t>
        </w:r>
        <w:r w:rsidR="00473475" w:rsidDel="0036707C">
          <w:rPr>
            <w:rFonts w:ascii="Roboto" w:hAnsi="Roboto"/>
            <w:sz w:val="22"/>
            <w:szCs w:val="22"/>
            <w:lang w:val="en-US"/>
          </w:rPr>
          <w:t>had double the risk of</w:t>
        </w:r>
        <w:r w:rsidR="00FF4CC9" w:rsidRPr="00BE00B8" w:rsidDel="0036707C">
          <w:rPr>
            <w:rFonts w:ascii="Roboto" w:hAnsi="Roboto"/>
            <w:sz w:val="22"/>
            <w:szCs w:val="22"/>
            <w:lang w:val="en-US"/>
          </w:rPr>
          <w:t xml:space="preserve"> sudden cardiac death, heart failure</w:t>
        </w:r>
        <w:r w:rsidR="00473475" w:rsidDel="0036707C">
          <w:rPr>
            <w:rFonts w:ascii="Roboto" w:hAnsi="Roboto"/>
            <w:sz w:val="22"/>
            <w:szCs w:val="22"/>
            <w:lang w:val="en-US"/>
          </w:rPr>
          <w:t>,</w:t>
        </w:r>
        <w:r w:rsidR="00FF4CC9" w:rsidRPr="00BE00B8" w:rsidDel="0036707C">
          <w:rPr>
            <w:rFonts w:ascii="Roboto" w:hAnsi="Roboto"/>
            <w:sz w:val="22"/>
            <w:szCs w:val="22"/>
            <w:lang w:val="en-US"/>
          </w:rPr>
          <w:t>stroke</w:t>
        </w:r>
        <w:r w:rsidR="00473475" w:rsidRPr="008B3D84" w:rsidDel="0036707C">
          <w:rPr>
            <w:rFonts w:ascii="Roboto" w:hAnsi="Roboto"/>
            <w:sz w:val="22"/>
            <w:szCs w:val="22"/>
            <w:lang w:val="en-US"/>
            <w:rPrChange w:id="35" w:author="Christoffer Vissing" w:date="2024-02-08T13:41:00Z">
              <w:rPr>
                <w:rFonts w:ascii="Roboto" w:hAnsi="Roboto"/>
                <w:sz w:val="22"/>
                <w:szCs w:val="22"/>
                <w:highlight w:val="yellow"/>
                <w:lang w:val="en-US"/>
              </w:rPr>
            </w:rPrChange>
          </w:rPr>
          <w:t>, or HCM-related death</w:t>
        </w:r>
        <w:r w:rsidR="008B3566" w:rsidDel="0036707C">
          <w:rPr>
            <w:rFonts w:ascii="Roboto" w:hAnsi="Roboto"/>
            <w:sz w:val="22"/>
            <w:szCs w:val="22"/>
            <w:lang w:val="en-US"/>
          </w:rPr>
          <w:t>. A</w:t>
        </w:r>
        <w:r w:rsidR="004C1EB5" w:rsidRPr="00907D0E" w:rsidDel="0036707C">
          <w:rPr>
            <w:rFonts w:ascii="Roboto" w:hAnsi="Roboto"/>
            <w:sz w:val="22"/>
            <w:szCs w:val="22"/>
            <w:lang w:val="en-US"/>
          </w:rPr>
          <w:t xml:space="preserve">ge-standardized incidence ratio </w:t>
        </w:r>
        <w:r w:rsidR="008B3566" w:rsidDel="0036707C">
          <w:rPr>
            <w:rFonts w:ascii="Roboto" w:hAnsi="Roboto"/>
            <w:sz w:val="22"/>
            <w:szCs w:val="22"/>
            <w:lang w:val="en-US"/>
          </w:rPr>
          <w:t>for all-cau</w:t>
        </w:r>
        <w:r w:rsidR="00907D0E" w:rsidDel="0036707C">
          <w:rPr>
            <w:rFonts w:ascii="Roboto" w:hAnsi="Roboto"/>
            <w:sz w:val="22"/>
            <w:szCs w:val="22"/>
            <w:lang w:val="en-US"/>
          </w:rPr>
          <w:t>s</w:t>
        </w:r>
        <w:r w:rsidR="008B3566" w:rsidDel="0036707C">
          <w:rPr>
            <w:rFonts w:ascii="Roboto" w:hAnsi="Roboto"/>
            <w:sz w:val="22"/>
            <w:szCs w:val="22"/>
            <w:lang w:val="en-US"/>
          </w:rPr>
          <w:t>e mortality was</w:t>
        </w:r>
        <w:r w:rsidR="004C1EB5" w:rsidRPr="00907D0E" w:rsidDel="0036707C">
          <w:rPr>
            <w:rFonts w:ascii="Roboto" w:hAnsi="Roboto"/>
            <w:sz w:val="22"/>
            <w:szCs w:val="22"/>
            <w:lang w:val="en-US"/>
          </w:rPr>
          <w:t xml:space="preserve"> 1.</w:t>
        </w:r>
        <w:r w:rsidR="00FF4CC9" w:rsidDel="0036707C">
          <w:rPr>
            <w:rFonts w:ascii="Roboto" w:hAnsi="Roboto"/>
            <w:sz w:val="22"/>
            <w:szCs w:val="22"/>
            <w:lang w:val="en-US"/>
          </w:rPr>
          <w:t>32</w:t>
        </w:r>
        <w:r w:rsidR="00FF4CC9" w:rsidRPr="00907D0E" w:rsidDel="0036707C">
          <w:rPr>
            <w:rFonts w:ascii="Roboto" w:hAnsi="Roboto"/>
            <w:sz w:val="22"/>
            <w:szCs w:val="22"/>
            <w:lang w:val="en-US"/>
          </w:rPr>
          <w:t xml:space="preserve"> </w:t>
        </w:r>
        <w:r w:rsidR="004C1EB5" w:rsidRPr="00907D0E" w:rsidDel="0036707C">
          <w:rPr>
            <w:rFonts w:ascii="Roboto" w:hAnsi="Roboto"/>
            <w:sz w:val="22"/>
            <w:szCs w:val="22"/>
            <w:lang w:val="en-US"/>
          </w:rPr>
          <w:t>(CI 1.1</w:t>
        </w:r>
        <w:r w:rsidR="00FF4CC9" w:rsidDel="0036707C">
          <w:rPr>
            <w:rFonts w:ascii="Roboto" w:hAnsi="Roboto"/>
            <w:sz w:val="22"/>
            <w:szCs w:val="22"/>
            <w:lang w:val="en-US"/>
          </w:rPr>
          <w:t>8</w:t>
        </w:r>
        <w:r w:rsidR="004C1EB5" w:rsidRPr="00907D0E" w:rsidDel="0036707C">
          <w:rPr>
            <w:rFonts w:ascii="Roboto" w:hAnsi="Roboto"/>
            <w:sz w:val="22"/>
            <w:szCs w:val="22"/>
            <w:lang w:val="en-US"/>
          </w:rPr>
          <w:t>-1.4</w:t>
        </w:r>
        <w:r w:rsidR="00FF4CC9" w:rsidDel="0036707C">
          <w:rPr>
            <w:rFonts w:ascii="Roboto" w:hAnsi="Roboto"/>
            <w:sz w:val="22"/>
            <w:szCs w:val="22"/>
            <w:lang w:val="en-US"/>
          </w:rPr>
          <w:t>8</w:t>
        </w:r>
        <w:r w:rsidR="004C1EB5" w:rsidRPr="00907D0E" w:rsidDel="0036707C">
          <w:rPr>
            <w:rFonts w:ascii="Roboto" w:hAnsi="Roboto"/>
            <w:sz w:val="22"/>
            <w:szCs w:val="22"/>
            <w:lang w:val="en-US"/>
          </w:rPr>
          <w:t xml:space="preserve">). </w:t>
        </w:r>
      </w:moveFrom>
      <w:moveFromRangeEnd w:id="33"/>
    </w:p>
    <w:p w14:paraId="72D090CF" w14:textId="2E75A60F" w:rsidR="00F775AF" w:rsidRDefault="001D711A" w:rsidP="002707A5">
      <w:pPr>
        <w:spacing w:line="360" w:lineRule="auto"/>
        <w:rPr>
          <w:rFonts w:ascii="Roboto" w:hAnsi="Roboto"/>
          <w:sz w:val="22"/>
          <w:szCs w:val="22"/>
          <w:lang w:val="en-US"/>
        </w:rPr>
      </w:pPr>
      <w:commentRangeStart w:id="36"/>
      <w:r w:rsidRPr="00907D0E">
        <w:rPr>
          <w:rFonts w:ascii="Roboto" w:hAnsi="Roboto"/>
          <w:b/>
          <w:bCs/>
          <w:i/>
          <w:iCs/>
          <w:sz w:val="22"/>
          <w:szCs w:val="22"/>
          <w:lang w:val="en-US"/>
        </w:rPr>
        <w:t>Conclusions</w:t>
      </w:r>
      <w:commentRangeEnd w:id="36"/>
      <w:r w:rsidR="00CC498B">
        <w:rPr>
          <w:rStyle w:val="Kommentarhenvisning"/>
          <w:lang w:val="en-US" w:eastAsia="en-US"/>
        </w:rPr>
        <w:commentReference w:id="36"/>
      </w:r>
      <w:r w:rsidRPr="00907D0E">
        <w:rPr>
          <w:rFonts w:ascii="Roboto" w:hAnsi="Roboto"/>
          <w:sz w:val="22"/>
          <w:szCs w:val="22"/>
          <w:lang w:val="en-US"/>
        </w:rPr>
        <w:t>:</w:t>
      </w:r>
      <w:r w:rsidR="00B96EAC">
        <w:rPr>
          <w:rFonts w:ascii="Roboto" w:hAnsi="Roboto"/>
          <w:sz w:val="22"/>
          <w:szCs w:val="22"/>
          <w:lang w:val="en-US"/>
        </w:rPr>
        <w:t xml:space="preserve"> </w:t>
      </w:r>
      <w:ins w:id="37" w:author="Christoffer Vissing" w:date="2024-02-08T15:33:00Z">
        <w:r w:rsidR="00235157">
          <w:rPr>
            <w:rFonts w:ascii="Roboto" w:hAnsi="Roboto"/>
            <w:sz w:val="22"/>
            <w:szCs w:val="22"/>
            <w:lang w:val="en-US"/>
          </w:rPr>
          <w:t xml:space="preserve">The genetic predisposition </w:t>
        </w:r>
      </w:ins>
      <w:ins w:id="38" w:author="Christoffer Vissing" w:date="2024-02-08T15:35:00Z">
        <w:r w:rsidR="00235157">
          <w:rPr>
            <w:rFonts w:ascii="Roboto" w:hAnsi="Roboto"/>
            <w:sz w:val="22"/>
            <w:szCs w:val="22"/>
            <w:lang w:val="en-US"/>
          </w:rPr>
          <w:t>in</w:t>
        </w:r>
      </w:ins>
      <w:ins w:id="39" w:author="Christoffer Vissing" w:date="2024-02-08T15:33:00Z">
        <w:r w:rsidR="00235157">
          <w:rPr>
            <w:rFonts w:ascii="Roboto" w:hAnsi="Roboto"/>
            <w:sz w:val="22"/>
            <w:szCs w:val="22"/>
            <w:lang w:val="en-US"/>
          </w:rPr>
          <w:t xml:space="preserve"> patients with HCM </w:t>
        </w:r>
      </w:ins>
      <w:ins w:id="40" w:author="Christoffer Vissing" w:date="2024-02-08T21:01:00Z">
        <w:r w:rsidR="00FE6DAB">
          <w:rPr>
            <w:rFonts w:ascii="Roboto" w:hAnsi="Roboto"/>
            <w:sz w:val="22"/>
            <w:szCs w:val="22"/>
            <w:lang w:val="en-US"/>
          </w:rPr>
          <w:t>influences the</w:t>
        </w:r>
      </w:ins>
      <w:ins w:id="41" w:author="Christoffer Vissing" w:date="2024-02-08T16:05:00Z">
        <w:r w:rsidR="00B34297">
          <w:rPr>
            <w:rFonts w:ascii="Roboto" w:hAnsi="Roboto"/>
            <w:sz w:val="22"/>
            <w:szCs w:val="22"/>
            <w:lang w:val="en-US"/>
          </w:rPr>
          <w:t xml:space="preserve"> cardiac phenotype</w:t>
        </w:r>
      </w:ins>
      <w:ins w:id="42" w:author="Christoffer Vissing" w:date="2024-02-08T20:44:00Z">
        <w:r w:rsidR="00100B81">
          <w:rPr>
            <w:rFonts w:ascii="Roboto" w:hAnsi="Roboto"/>
            <w:sz w:val="22"/>
            <w:szCs w:val="22"/>
            <w:lang w:val="en-US"/>
          </w:rPr>
          <w:t xml:space="preserve">, </w:t>
        </w:r>
      </w:ins>
      <w:ins w:id="43" w:author="Christoffer Vissing" w:date="2024-02-08T20:49:00Z">
        <w:r w:rsidR="00100B81">
          <w:rPr>
            <w:rFonts w:ascii="Roboto" w:hAnsi="Roboto"/>
            <w:sz w:val="22"/>
            <w:szCs w:val="22"/>
            <w:lang w:val="en-US"/>
          </w:rPr>
          <w:t>clinical course</w:t>
        </w:r>
      </w:ins>
      <w:ins w:id="44" w:author="Christoffer Vissing" w:date="2024-02-08T16:05:00Z">
        <w:r w:rsidR="00B34297">
          <w:rPr>
            <w:rFonts w:ascii="Roboto" w:hAnsi="Roboto"/>
            <w:sz w:val="22"/>
            <w:szCs w:val="22"/>
            <w:lang w:val="en-US"/>
          </w:rPr>
          <w:t xml:space="preserve"> and impact</w:t>
        </w:r>
      </w:ins>
      <w:ins w:id="45" w:author="Christoffer Vissing" w:date="2024-02-08T16:06:00Z">
        <w:r w:rsidR="00B34297">
          <w:rPr>
            <w:rFonts w:ascii="Roboto" w:hAnsi="Roboto"/>
            <w:sz w:val="22"/>
            <w:szCs w:val="22"/>
            <w:lang w:val="en-US"/>
          </w:rPr>
          <w:t>s the</w:t>
        </w:r>
      </w:ins>
      <w:del w:id="46" w:author="Christoffer Vissing" w:date="2024-02-08T16:05:00Z">
        <w:r w:rsidR="00B96EAC" w:rsidDel="00B34297">
          <w:rPr>
            <w:rFonts w:ascii="Roboto" w:hAnsi="Roboto"/>
            <w:sz w:val="22"/>
            <w:szCs w:val="22"/>
            <w:lang w:val="en-US"/>
          </w:rPr>
          <w:delText xml:space="preserve">Sarcomeric and non-sarcomeric HCM </w:delText>
        </w:r>
        <w:r w:rsidR="001977C7" w:rsidDel="00B34297">
          <w:rPr>
            <w:rFonts w:ascii="Roboto" w:hAnsi="Roboto"/>
            <w:sz w:val="22"/>
            <w:szCs w:val="22"/>
            <w:lang w:val="en-US"/>
          </w:rPr>
          <w:delText>have different</w:delText>
        </w:r>
        <w:r w:rsidR="00B96EAC" w:rsidDel="00B34297">
          <w:rPr>
            <w:rFonts w:ascii="Roboto" w:hAnsi="Roboto"/>
            <w:sz w:val="22"/>
            <w:szCs w:val="22"/>
            <w:lang w:val="en-US"/>
          </w:rPr>
          <w:delText xml:space="preserve"> clinical </w:delText>
        </w:r>
        <w:r w:rsidR="00317261" w:rsidDel="00B34297">
          <w:rPr>
            <w:rFonts w:ascii="Roboto" w:hAnsi="Roboto"/>
            <w:sz w:val="22"/>
            <w:szCs w:val="22"/>
            <w:lang w:val="en-US"/>
          </w:rPr>
          <w:delText>profiles</w:delText>
        </w:r>
      </w:del>
      <w:ins w:id="47" w:author="Christoffer Vissing" w:date="2024-02-08T15:27:00Z">
        <w:r w:rsidR="00526ED8">
          <w:rPr>
            <w:rFonts w:ascii="Roboto" w:hAnsi="Roboto"/>
            <w:sz w:val="22"/>
            <w:szCs w:val="22"/>
            <w:lang w:val="en-US"/>
          </w:rPr>
          <w:t xml:space="preserve"> </w:t>
        </w:r>
      </w:ins>
      <w:ins w:id="48" w:author="Christoffer Vissing" w:date="2024-02-08T21:03:00Z">
        <w:r w:rsidR="00FE6DAB">
          <w:rPr>
            <w:rFonts w:ascii="Roboto" w:hAnsi="Roboto"/>
            <w:sz w:val="22"/>
            <w:szCs w:val="22"/>
            <w:lang w:val="en-US"/>
          </w:rPr>
          <w:t>deleterious effects of</w:t>
        </w:r>
      </w:ins>
      <w:ins w:id="49" w:author="Christoffer Vissing" w:date="2024-02-08T20:49:00Z">
        <w:r w:rsidR="00100B81">
          <w:rPr>
            <w:rFonts w:ascii="Roboto" w:hAnsi="Roboto"/>
            <w:sz w:val="22"/>
            <w:szCs w:val="22"/>
            <w:lang w:val="en-US"/>
          </w:rPr>
          <w:t xml:space="preserve"> cardiovascular comorbidities</w:t>
        </w:r>
      </w:ins>
      <w:ins w:id="50" w:author="Christoffer Vissing" w:date="2024-02-08T21:03:00Z">
        <w:r w:rsidR="00FE6DAB">
          <w:rPr>
            <w:rFonts w:ascii="Roboto" w:hAnsi="Roboto"/>
            <w:sz w:val="22"/>
            <w:szCs w:val="22"/>
            <w:lang w:val="en-US"/>
          </w:rPr>
          <w:t xml:space="preserve"> on disease progression</w:t>
        </w:r>
      </w:ins>
      <w:r w:rsidR="00B96EAC">
        <w:rPr>
          <w:rFonts w:ascii="Roboto" w:hAnsi="Roboto"/>
          <w:sz w:val="22"/>
          <w:szCs w:val="22"/>
          <w:lang w:val="en-US"/>
        </w:rPr>
        <w:t xml:space="preserve">. </w:t>
      </w:r>
      <w:bookmarkEnd w:id="5"/>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ins w:id="51" w:author="Christoffer Vissing" w:date="2024-02-08T21:20:00Z">
        <w:r w:rsidR="0036707C">
          <w:rPr>
            <w:rFonts w:ascii="Roboto" w:hAnsi="Roboto"/>
            <w:sz w:val="22"/>
            <w:szCs w:val="22"/>
            <w:lang w:val="en-US"/>
          </w:rPr>
          <w:t>,</w:t>
        </w:r>
      </w:ins>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del w:id="52" w:author="Christoffer Vissing" w:date="2024-02-08T21:17:00Z">
        <w:r w:rsidR="00CC498B" w:rsidDel="0036707C">
          <w:rPr>
            <w:rFonts w:ascii="Roboto" w:hAnsi="Roboto"/>
            <w:sz w:val="22"/>
            <w:szCs w:val="22"/>
            <w:lang w:val="en-US"/>
          </w:rPr>
          <w:delText>HCM,</w:delText>
        </w:r>
      </w:del>
      <w:ins w:id="53" w:author="Christoffer Vissing" w:date="2024-02-08T21:17:00Z">
        <w:r w:rsidR="0036707C">
          <w:rPr>
            <w:rFonts w:ascii="Roboto" w:hAnsi="Roboto"/>
            <w:sz w:val="22"/>
            <w:szCs w:val="22"/>
            <w:lang w:val="en-US"/>
          </w:rPr>
          <w:t xml:space="preserve">HCM but are not associated with excess risk of </w:t>
        </w:r>
      </w:ins>
      <w:ins w:id="54" w:author="Christoffer Vissing" w:date="2024-02-08T21:20:00Z">
        <w:r w:rsidR="0036707C">
          <w:rPr>
            <w:rFonts w:ascii="Roboto" w:hAnsi="Roboto"/>
            <w:sz w:val="22"/>
            <w:szCs w:val="22"/>
            <w:lang w:val="en-US"/>
          </w:rPr>
          <w:t xml:space="preserve">serious </w:t>
        </w:r>
      </w:ins>
      <w:ins w:id="55" w:author="Christoffer Vissing" w:date="2024-02-08T21:17:00Z">
        <w:r w:rsidR="0036707C">
          <w:rPr>
            <w:rFonts w:ascii="Roboto" w:hAnsi="Roboto"/>
            <w:sz w:val="22"/>
            <w:szCs w:val="22"/>
            <w:lang w:val="en-US"/>
          </w:rPr>
          <w:t>adverse events</w:t>
        </w:r>
      </w:ins>
      <w:del w:id="56" w:author="Christoffer Vissing" w:date="2024-02-08T21:28:00Z">
        <w:r w:rsidR="00CC498B" w:rsidDel="0004277A">
          <w:rPr>
            <w:rFonts w:ascii="Roboto" w:hAnsi="Roboto"/>
            <w:sz w:val="22"/>
            <w:szCs w:val="22"/>
            <w:lang w:val="en-US"/>
          </w:rPr>
          <w:delText xml:space="preserve"> suggesting </w:delText>
        </w:r>
        <w:r w:rsidR="00473475" w:rsidDel="0004277A">
          <w:rPr>
            <w:rFonts w:ascii="Roboto" w:hAnsi="Roboto"/>
            <w:sz w:val="22"/>
            <w:szCs w:val="22"/>
            <w:lang w:val="en-US"/>
          </w:rPr>
          <w:delText>a role</w:delText>
        </w:r>
        <w:r w:rsidR="00CC498B" w:rsidDel="0004277A">
          <w:rPr>
            <w:rFonts w:ascii="Roboto" w:hAnsi="Roboto"/>
            <w:sz w:val="22"/>
            <w:szCs w:val="22"/>
            <w:lang w:val="en-US"/>
          </w:rPr>
          <w:delText xml:space="preserve"> in the causal pathway for disease development</w:delText>
        </w:r>
      </w:del>
      <w:ins w:id="57" w:author="Christoffer Vissing" w:date="2024-02-08T20:58:00Z">
        <w:r w:rsidR="00FE6DAB">
          <w:rPr>
            <w:rFonts w:ascii="Roboto" w:hAnsi="Roboto"/>
            <w:sz w:val="22"/>
            <w:szCs w:val="22"/>
            <w:lang w:val="en-US"/>
          </w:rPr>
          <w:t>.</w:t>
        </w:r>
      </w:ins>
      <w:ins w:id="58" w:author="Christoffer Vissing" w:date="2024-02-08T20:53:00Z">
        <w:r w:rsidR="00100B81">
          <w:rPr>
            <w:rFonts w:ascii="Roboto" w:hAnsi="Roboto"/>
            <w:sz w:val="22"/>
            <w:szCs w:val="22"/>
            <w:lang w:val="en-US"/>
          </w:rPr>
          <w:t xml:space="preserve"> </w:t>
        </w:r>
      </w:ins>
      <w:ins w:id="59" w:author="Christoffer Vissing" w:date="2024-02-08T21:04:00Z">
        <w:r w:rsidR="00FE6DAB">
          <w:rPr>
            <w:rFonts w:ascii="Roboto" w:hAnsi="Roboto"/>
            <w:sz w:val="22"/>
            <w:szCs w:val="22"/>
            <w:lang w:val="en-US"/>
          </w:rPr>
          <w:t>Conversely</w:t>
        </w:r>
      </w:ins>
      <w:ins w:id="60" w:author="Christoffer Vissing" w:date="2024-02-08T20:54:00Z">
        <w:r w:rsidR="00100B81">
          <w:rPr>
            <w:rFonts w:ascii="Roboto" w:hAnsi="Roboto"/>
            <w:sz w:val="22"/>
            <w:szCs w:val="22"/>
            <w:lang w:val="en-US"/>
          </w:rPr>
          <w:t xml:space="preserve">, </w:t>
        </w:r>
        <w:proofErr w:type="spellStart"/>
        <w:r w:rsidR="00100B81">
          <w:rPr>
            <w:rFonts w:ascii="Roboto" w:hAnsi="Roboto"/>
            <w:sz w:val="22"/>
            <w:szCs w:val="22"/>
            <w:lang w:val="en-US"/>
          </w:rPr>
          <w:t>sarcomeric</w:t>
        </w:r>
        <w:proofErr w:type="spellEnd"/>
        <w:r w:rsidR="00100B81">
          <w:rPr>
            <w:rFonts w:ascii="Roboto" w:hAnsi="Roboto"/>
            <w:sz w:val="22"/>
            <w:szCs w:val="22"/>
            <w:lang w:val="en-US"/>
          </w:rPr>
          <w:t xml:space="preserve"> HCM </w:t>
        </w:r>
      </w:ins>
      <w:ins w:id="61" w:author="Christoffer Vissing" w:date="2024-02-08T21:04:00Z">
        <w:r w:rsidR="00FE6DAB">
          <w:rPr>
            <w:rFonts w:ascii="Roboto" w:hAnsi="Roboto"/>
            <w:sz w:val="22"/>
            <w:szCs w:val="22"/>
            <w:lang w:val="en-US"/>
          </w:rPr>
          <w:t>associates with</w:t>
        </w:r>
      </w:ins>
      <w:ins w:id="62" w:author="Christoffer Vissing" w:date="2024-02-08T20:54:00Z">
        <w:r w:rsidR="00100B81">
          <w:rPr>
            <w:rFonts w:ascii="Roboto" w:hAnsi="Roboto"/>
            <w:sz w:val="22"/>
            <w:szCs w:val="22"/>
            <w:lang w:val="en-US"/>
          </w:rPr>
          <w:t xml:space="preserve"> </w:t>
        </w:r>
      </w:ins>
      <w:ins w:id="63" w:author="Christoffer Vissing" w:date="2024-02-08T21:05:00Z">
        <w:r w:rsidR="00CD7900">
          <w:rPr>
            <w:rFonts w:ascii="Roboto" w:hAnsi="Roboto"/>
            <w:sz w:val="22"/>
            <w:szCs w:val="22"/>
            <w:lang w:val="en-US"/>
          </w:rPr>
          <w:t>a</w:t>
        </w:r>
      </w:ins>
      <w:ins w:id="64" w:author="Christoffer Vissing" w:date="2024-02-08T20:54:00Z">
        <w:r w:rsidR="00100B81">
          <w:rPr>
            <w:rFonts w:ascii="Roboto" w:hAnsi="Roboto"/>
            <w:sz w:val="22"/>
            <w:szCs w:val="22"/>
            <w:lang w:val="en-US"/>
          </w:rPr>
          <w:t xml:space="preserve"> </w:t>
        </w:r>
      </w:ins>
      <w:ins w:id="65" w:author="Christoffer Vissing" w:date="2024-02-08T20:57:00Z">
        <w:r w:rsidR="00FE6DAB">
          <w:rPr>
            <w:rFonts w:ascii="Roboto" w:hAnsi="Roboto"/>
            <w:sz w:val="22"/>
            <w:szCs w:val="22"/>
            <w:lang w:val="en-US"/>
          </w:rPr>
          <w:t xml:space="preserve">greater burden of </w:t>
        </w:r>
        <w:r w:rsidR="00FE6DAB" w:rsidRPr="00907D0E">
          <w:rPr>
            <w:rFonts w:ascii="Roboto" w:hAnsi="Roboto"/>
            <w:sz w:val="22"/>
            <w:szCs w:val="22"/>
            <w:lang w:val="en-US"/>
          </w:rPr>
          <w:t>severe heart failure and arrhythmi</w:t>
        </w:r>
        <w:r w:rsidR="00FE6DAB">
          <w:rPr>
            <w:rFonts w:ascii="Roboto" w:hAnsi="Roboto"/>
            <w:sz w:val="22"/>
            <w:szCs w:val="22"/>
            <w:lang w:val="en-US"/>
          </w:rPr>
          <w:t>as</w:t>
        </w:r>
        <w:r w:rsidR="00FE6DAB">
          <w:rPr>
            <w:rFonts w:ascii="Roboto" w:hAnsi="Roboto"/>
            <w:sz w:val="22"/>
            <w:szCs w:val="22"/>
            <w:lang w:val="en-US"/>
          </w:rPr>
          <w:t xml:space="preserve"> and a</w:t>
        </w:r>
      </w:ins>
      <w:ins w:id="66" w:author="Christoffer Vissing" w:date="2024-02-08T21:29:00Z">
        <w:r w:rsidR="0004277A">
          <w:rPr>
            <w:rFonts w:ascii="Roboto" w:hAnsi="Roboto"/>
            <w:sz w:val="22"/>
            <w:szCs w:val="22"/>
            <w:lang w:val="en-US"/>
          </w:rPr>
          <w:t xml:space="preserve"> higher </w:t>
        </w:r>
      </w:ins>
      <w:del w:id="67" w:author="Christoffer Vissing" w:date="2024-02-08T20:55:00Z">
        <w:r w:rsidR="00D11CD7" w:rsidDel="00FE6DAB">
          <w:rPr>
            <w:rFonts w:ascii="Roboto" w:hAnsi="Roboto"/>
            <w:sz w:val="22"/>
            <w:szCs w:val="22"/>
            <w:lang w:val="en-US"/>
          </w:rPr>
          <w:delText xml:space="preserve">, </w:delText>
        </w:r>
        <w:r w:rsidR="001977C7" w:rsidDel="00FE6DAB">
          <w:rPr>
            <w:rFonts w:ascii="Roboto" w:hAnsi="Roboto"/>
            <w:sz w:val="22"/>
            <w:szCs w:val="22"/>
            <w:lang w:val="en-US"/>
          </w:rPr>
          <w:delText>although</w:delText>
        </w:r>
        <w:r w:rsidR="00D11CD7" w:rsidDel="00FE6DAB">
          <w:rPr>
            <w:rFonts w:ascii="Roboto" w:hAnsi="Roboto"/>
            <w:sz w:val="22"/>
            <w:szCs w:val="22"/>
            <w:lang w:val="en-US"/>
          </w:rPr>
          <w:delText xml:space="preserve"> not associate</w:delText>
        </w:r>
        <w:r w:rsidR="009B3464" w:rsidDel="00FE6DAB">
          <w:rPr>
            <w:rFonts w:ascii="Roboto" w:hAnsi="Roboto"/>
            <w:sz w:val="22"/>
            <w:szCs w:val="22"/>
            <w:lang w:val="en-US"/>
          </w:rPr>
          <w:delText>d</w:delText>
        </w:r>
        <w:r w:rsidR="00D11CD7" w:rsidDel="00FE6DAB">
          <w:rPr>
            <w:rFonts w:ascii="Roboto" w:hAnsi="Roboto"/>
            <w:sz w:val="22"/>
            <w:szCs w:val="22"/>
            <w:lang w:val="en-US"/>
          </w:rPr>
          <w:delText xml:space="preserve"> with an excess risk of </w:delText>
        </w:r>
        <w:r w:rsidR="001977C7" w:rsidDel="00FE6DAB">
          <w:rPr>
            <w:rFonts w:ascii="Roboto" w:hAnsi="Roboto"/>
            <w:sz w:val="22"/>
            <w:szCs w:val="22"/>
            <w:lang w:val="en-US"/>
          </w:rPr>
          <w:delText>adverse</w:delText>
        </w:r>
        <w:r w:rsidR="00D11CD7" w:rsidDel="00FE6DAB">
          <w:rPr>
            <w:rFonts w:ascii="Roboto" w:hAnsi="Roboto"/>
            <w:sz w:val="22"/>
            <w:szCs w:val="22"/>
            <w:lang w:val="en-US"/>
          </w:rPr>
          <w:delText xml:space="preserve"> events</w:delText>
        </w:r>
        <w:r w:rsidR="00CC498B" w:rsidDel="00FE6DAB">
          <w:rPr>
            <w:rFonts w:ascii="Roboto" w:hAnsi="Roboto"/>
            <w:sz w:val="22"/>
            <w:szCs w:val="22"/>
            <w:lang w:val="en-US"/>
          </w:rPr>
          <w:delText xml:space="preserve">. </w:delText>
        </w:r>
        <w:r w:rsidR="001977C7" w:rsidDel="00FE6DAB">
          <w:rPr>
            <w:rFonts w:ascii="Roboto" w:hAnsi="Roboto"/>
            <w:sz w:val="22"/>
            <w:szCs w:val="22"/>
            <w:lang w:val="en-US"/>
          </w:rPr>
          <w:delText>A</w:delText>
        </w:r>
        <w:r w:rsidR="00CC498B" w:rsidDel="00FE6DAB">
          <w:rPr>
            <w:rFonts w:ascii="Roboto" w:hAnsi="Roboto"/>
            <w:sz w:val="22"/>
            <w:szCs w:val="22"/>
            <w:lang w:val="en-US"/>
          </w:rPr>
          <w:delText>trial fibrillation and LV systolic dysfunction</w:delText>
        </w:r>
        <w:r w:rsidR="00866EF8" w:rsidDel="00FE6DAB">
          <w:rPr>
            <w:rFonts w:ascii="Roboto" w:hAnsi="Roboto"/>
            <w:sz w:val="22"/>
            <w:szCs w:val="22"/>
            <w:lang w:val="en-US"/>
          </w:rPr>
          <w:delText xml:space="preserve"> </w:delText>
        </w:r>
        <w:r w:rsidR="001977C7" w:rsidDel="00FE6DAB">
          <w:rPr>
            <w:rFonts w:ascii="Roboto" w:hAnsi="Roboto"/>
            <w:sz w:val="22"/>
            <w:szCs w:val="22"/>
            <w:lang w:val="en-US"/>
          </w:rPr>
          <w:delText>have a greater impact on sarcomeric HCM</w:delText>
        </w:r>
        <w:r w:rsidR="00473475" w:rsidDel="00FE6DAB">
          <w:rPr>
            <w:rFonts w:ascii="Roboto" w:hAnsi="Roboto"/>
            <w:sz w:val="22"/>
            <w:szCs w:val="22"/>
            <w:lang w:val="en-US"/>
          </w:rPr>
          <w:delText xml:space="preserve">; associated with a higher risk of </w:delText>
        </w:r>
        <w:r w:rsidR="00317261" w:rsidDel="00FE6DAB">
          <w:rPr>
            <w:rFonts w:ascii="Roboto" w:hAnsi="Roboto"/>
            <w:sz w:val="22"/>
            <w:szCs w:val="22"/>
            <w:lang w:val="en-US"/>
          </w:rPr>
          <w:delText>subsequent</w:delText>
        </w:r>
        <w:r w:rsidR="00866EF8" w:rsidDel="00FE6DAB">
          <w:rPr>
            <w:rFonts w:ascii="Roboto" w:hAnsi="Roboto"/>
            <w:sz w:val="22"/>
            <w:szCs w:val="22"/>
            <w:lang w:val="en-US"/>
          </w:rPr>
          <w:delText xml:space="preserve"> events</w:delText>
        </w:r>
        <w:r w:rsidR="00473475" w:rsidDel="00FE6DAB">
          <w:rPr>
            <w:rFonts w:ascii="Roboto" w:hAnsi="Roboto"/>
            <w:sz w:val="22"/>
            <w:szCs w:val="22"/>
            <w:lang w:val="en-US"/>
          </w:rPr>
          <w:delText xml:space="preserve"> and</w:delText>
        </w:r>
        <w:r w:rsidR="00CC498B" w:rsidDel="00FE6DAB">
          <w:rPr>
            <w:rFonts w:ascii="Roboto" w:hAnsi="Roboto"/>
            <w:sz w:val="22"/>
            <w:szCs w:val="22"/>
            <w:lang w:val="en-US"/>
          </w:rPr>
          <w:delText xml:space="preserve"> </w:delText>
        </w:r>
        <w:r w:rsidR="00473475" w:rsidDel="00FE6DAB">
          <w:rPr>
            <w:rFonts w:ascii="Roboto" w:hAnsi="Roboto"/>
            <w:sz w:val="22"/>
            <w:szCs w:val="22"/>
            <w:lang w:val="en-US"/>
          </w:rPr>
          <w:delText>greater</w:delText>
        </w:r>
        <w:r w:rsidR="00CC498B" w:rsidDel="00FE6DAB">
          <w:rPr>
            <w:rFonts w:ascii="Roboto" w:hAnsi="Roboto"/>
            <w:sz w:val="22"/>
            <w:szCs w:val="22"/>
            <w:lang w:val="en-US"/>
          </w:rPr>
          <w:delText xml:space="preserve"> burden of </w:delText>
        </w:r>
        <w:r w:rsidR="00F775AF" w:rsidRPr="00907D0E" w:rsidDel="00FE6DAB">
          <w:rPr>
            <w:rFonts w:ascii="Roboto" w:hAnsi="Roboto"/>
            <w:sz w:val="22"/>
            <w:szCs w:val="22"/>
            <w:lang w:val="en-US"/>
          </w:rPr>
          <w:delText>severe heart failure and arrhythmi</w:delText>
        </w:r>
        <w:r w:rsidR="00CC498B" w:rsidDel="00FE6DAB">
          <w:rPr>
            <w:rFonts w:ascii="Roboto" w:hAnsi="Roboto"/>
            <w:sz w:val="22"/>
            <w:szCs w:val="22"/>
            <w:lang w:val="en-US"/>
          </w:rPr>
          <w:delText>as</w:delText>
        </w:r>
        <w:r w:rsidR="00473475" w:rsidDel="00FE6DAB">
          <w:rPr>
            <w:rFonts w:ascii="Roboto" w:hAnsi="Roboto"/>
            <w:sz w:val="22"/>
            <w:szCs w:val="22"/>
            <w:lang w:val="en-US"/>
          </w:rPr>
          <w:delText>.</w:delText>
        </w:r>
        <w:r w:rsidR="009E41E7" w:rsidDel="00FE6DAB">
          <w:rPr>
            <w:rFonts w:ascii="Roboto" w:hAnsi="Roboto"/>
            <w:sz w:val="22"/>
            <w:szCs w:val="22"/>
            <w:lang w:val="en-US"/>
          </w:rPr>
          <w:delText xml:space="preserve"> </w:delText>
        </w:r>
        <w:r w:rsidR="00473475" w:rsidDel="00FE6DAB">
          <w:rPr>
            <w:rFonts w:ascii="Roboto" w:hAnsi="Roboto"/>
            <w:sz w:val="22"/>
            <w:szCs w:val="22"/>
            <w:lang w:val="en-US"/>
          </w:rPr>
          <w:delText>Moreover,</w:delText>
        </w:r>
        <w:r w:rsidR="00F775AF" w:rsidRPr="00907D0E" w:rsidDel="00FE6DAB">
          <w:rPr>
            <w:rFonts w:ascii="Roboto" w:hAnsi="Roboto"/>
            <w:sz w:val="22"/>
            <w:szCs w:val="22"/>
            <w:lang w:val="en-US"/>
          </w:rPr>
          <w:delText xml:space="preserve"> </w:delText>
        </w:r>
      </w:del>
      <w:del w:id="68" w:author="Christoffer Vissing" w:date="2024-02-08T21:29:00Z">
        <w:r w:rsidR="00F775AF" w:rsidRPr="00907D0E" w:rsidDel="0004277A">
          <w:rPr>
            <w:rFonts w:ascii="Roboto" w:hAnsi="Roboto"/>
            <w:sz w:val="22"/>
            <w:szCs w:val="22"/>
            <w:lang w:val="en-US"/>
          </w:rPr>
          <w:delText xml:space="preserve">HCM-related </w:delText>
        </w:r>
      </w:del>
      <w:r w:rsidR="00F775AF" w:rsidRPr="00907D0E">
        <w:rPr>
          <w:rFonts w:ascii="Roboto" w:hAnsi="Roboto"/>
          <w:sz w:val="22"/>
          <w:szCs w:val="22"/>
          <w:lang w:val="en-US"/>
        </w:rPr>
        <w:t>mortality-rate</w:t>
      </w:r>
      <w:ins w:id="69" w:author="Christoffer Vissing" w:date="2024-02-08T21:29:00Z">
        <w:r w:rsidR="0004277A">
          <w:rPr>
            <w:rFonts w:ascii="Roboto" w:hAnsi="Roboto"/>
            <w:sz w:val="22"/>
            <w:szCs w:val="22"/>
            <w:lang w:val="en-US"/>
          </w:rPr>
          <w:t xml:space="preserve"> </w:t>
        </w:r>
      </w:ins>
      <w:del w:id="70" w:author="Christoffer Vissing" w:date="2024-02-08T21:29:00Z">
        <w:r w:rsidR="00473475" w:rsidDel="0004277A">
          <w:rPr>
            <w:rFonts w:ascii="Roboto" w:hAnsi="Roboto"/>
            <w:sz w:val="22"/>
            <w:szCs w:val="22"/>
            <w:lang w:val="en-US"/>
          </w:rPr>
          <w:delText xml:space="preserve"> </w:delText>
        </w:r>
      </w:del>
      <w:del w:id="71" w:author="Christoffer Vissing" w:date="2024-02-08T20:55:00Z">
        <w:r w:rsidR="00473475" w:rsidDel="00FE6DAB">
          <w:rPr>
            <w:rFonts w:ascii="Roboto" w:hAnsi="Roboto"/>
            <w:sz w:val="22"/>
            <w:szCs w:val="22"/>
            <w:lang w:val="en-US"/>
          </w:rPr>
          <w:delText>is</w:delText>
        </w:r>
        <w:r w:rsidR="00F775AF" w:rsidRPr="00907D0E" w:rsidDel="00FE6DAB">
          <w:rPr>
            <w:rFonts w:ascii="Roboto" w:hAnsi="Roboto"/>
            <w:sz w:val="22"/>
            <w:szCs w:val="22"/>
            <w:lang w:val="en-US"/>
          </w:rPr>
          <w:delText xml:space="preserve"> </w:delText>
        </w:r>
      </w:del>
      <w:del w:id="72" w:author="Christoffer Vissing" w:date="2024-02-08T21:29:00Z">
        <w:r w:rsidR="00F775AF" w:rsidRPr="00907D0E" w:rsidDel="0004277A">
          <w:rPr>
            <w:rFonts w:ascii="Roboto" w:hAnsi="Roboto"/>
            <w:sz w:val="22"/>
            <w:szCs w:val="22"/>
            <w:lang w:val="en-US"/>
          </w:rPr>
          <w:delText xml:space="preserve">twice </w:delText>
        </w:r>
        <w:r w:rsidR="00473475" w:rsidDel="0004277A">
          <w:rPr>
            <w:rFonts w:ascii="Roboto" w:hAnsi="Roboto"/>
            <w:sz w:val="22"/>
            <w:szCs w:val="22"/>
            <w:lang w:val="en-US"/>
          </w:rPr>
          <w:delText xml:space="preserve">as high </w:delText>
        </w:r>
      </w:del>
      <w:del w:id="73" w:author="Christoffer Vissing" w:date="2024-02-08T20:55:00Z">
        <w:r w:rsidR="00473475" w:rsidDel="00FE6DAB">
          <w:rPr>
            <w:rFonts w:ascii="Roboto" w:hAnsi="Roboto"/>
            <w:sz w:val="22"/>
            <w:szCs w:val="22"/>
            <w:lang w:val="en-US"/>
          </w:rPr>
          <w:delText xml:space="preserve">in </w:delText>
        </w:r>
      </w:del>
      <w:ins w:id="74" w:author="Christoffer Vissing" w:date="2024-02-08T21:29:00Z">
        <w:r w:rsidR="0004277A">
          <w:rPr>
            <w:rFonts w:ascii="Roboto" w:hAnsi="Roboto"/>
            <w:sz w:val="22"/>
            <w:szCs w:val="22"/>
            <w:lang w:val="en-US"/>
          </w:rPr>
          <w:t>compared to</w:t>
        </w:r>
      </w:ins>
      <w:ins w:id="75" w:author="Christoffer Vissing" w:date="2024-02-08T20:55:00Z">
        <w:r w:rsidR="00FE6DAB">
          <w:rPr>
            <w:rFonts w:ascii="Roboto" w:hAnsi="Roboto"/>
            <w:sz w:val="22"/>
            <w:szCs w:val="22"/>
            <w:lang w:val="en-US"/>
          </w:rPr>
          <w:t xml:space="preserve"> </w:t>
        </w:r>
      </w:ins>
      <w:del w:id="76" w:author="Christoffer Vissing" w:date="2024-02-08T20:55:00Z">
        <w:r w:rsidR="00473475" w:rsidDel="00FE6DAB">
          <w:rPr>
            <w:rFonts w:ascii="Roboto" w:hAnsi="Roboto"/>
            <w:sz w:val="22"/>
            <w:szCs w:val="22"/>
            <w:lang w:val="en-US"/>
          </w:rPr>
          <w:delText>sarcomeric versus</w:delText>
        </w:r>
        <w:r w:rsidR="00F775AF" w:rsidRPr="00907D0E" w:rsidDel="00FE6DAB">
          <w:rPr>
            <w:rFonts w:ascii="Roboto" w:hAnsi="Roboto"/>
            <w:sz w:val="22"/>
            <w:szCs w:val="22"/>
            <w:lang w:val="en-US"/>
          </w:rPr>
          <w:delText xml:space="preserve"> </w:delText>
        </w:r>
      </w:del>
      <w:r w:rsidR="00F775AF" w:rsidRPr="00907D0E">
        <w:rPr>
          <w:rFonts w:ascii="Roboto" w:hAnsi="Roboto"/>
          <w:sz w:val="22"/>
          <w:szCs w:val="22"/>
          <w:lang w:val="en-US"/>
        </w:rPr>
        <w:t>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ins w:id="77" w:author="Christoffer Vissing" w:date="2024-02-08T21:11:00Z">
        <w:r w:rsidR="00CD7900">
          <w:rPr>
            <w:rFonts w:ascii="Roboto" w:hAnsi="Roboto"/>
            <w:sz w:val="22"/>
            <w:szCs w:val="22"/>
            <w:lang w:val="en-US"/>
          </w:rPr>
          <w:t xml:space="preserve">. </w:t>
        </w:r>
      </w:ins>
      <w:ins w:id="78" w:author="Christoffer Vissing" w:date="2024-02-08T21:14:00Z">
        <w:r w:rsidR="00CD7900">
          <w:rPr>
            <w:rFonts w:ascii="Roboto" w:hAnsi="Roboto"/>
            <w:sz w:val="22"/>
            <w:szCs w:val="22"/>
            <w:lang w:val="en-US"/>
          </w:rPr>
          <w:t>C</w:t>
        </w:r>
      </w:ins>
      <w:ins w:id="79" w:author="Christoffer Vissing" w:date="2024-02-08T21:12:00Z">
        <w:r w:rsidR="00CD7900">
          <w:rPr>
            <w:rFonts w:ascii="Roboto" w:hAnsi="Roboto"/>
            <w:sz w:val="22"/>
            <w:szCs w:val="22"/>
            <w:lang w:val="en-US"/>
          </w:rPr>
          <w:t xml:space="preserve">ardiac </w:t>
        </w:r>
      </w:ins>
      <w:ins w:id="80" w:author="Christoffer Vissing" w:date="2024-02-08T21:15:00Z">
        <w:r w:rsidR="00CD7900">
          <w:rPr>
            <w:rFonts w:ascii="Roboto" w:hAnsi="Roboto"/>
            <w:sz w:val="22"/>
            <w:szCs w:val="22"/>
            <w:lang w:val="en-US"/>
          </w:rPr>
          <w:t>comorbidities</w:t>
        </w:r>
      </w:ins>
      <w:ins w:id="81" w:author="Christoffer Vissing" w:date="2024-02-08T21:12:00Z">
        <w:r w:rsidR="00CD7900">
          <w:rPr>
            <w:rFonts w:ascii="Roboto" w:hAnsi="Roboto"/>
            <w:sz w:val="22"/>
            <w:szCs w:val="22"/>
            <w:lang w:val="en-US"/>
          </w:rPr>
          <w:t xml:space="preserve"> as</w:t>
        </w:r>
      </w:ins>
      <w:ins w:id="82" w:author="Christoffer Vissing" w:date="2024-02-08T21:13:00Z">
        <w:r w:rsidR="00CD7900">
          <w:rPr>
            <w:rFonts w:ascii="Roboto" w:hAnsi="Roboto"/>
            <w:sz w:val="22"/>
            <w:szCs w:val="22"/>
            <w:lang w:val="en-US"/>
          </w:rPr>
          <w:t xml:space="preserve">sociate with a greater risk of subsequent events in </w:t>
        </w:r>
        <w:proofErr w:type="spellStart"/>
        <w:r w:rsidR="00CD7900">
          <w:rPr>
            <w:rFonts w:ascii="Roboto" w:hAnsi="Roboto"/>
            <w:sz w:val="22"/>
            <w:szCs w:val="22"/>
            <w:lang w:val="en-US"/>
          </w:rPr>
          <w:t>sarcomeric</w:t>
        </w:r>
        <w:proofErr w:type="spellEnd"/>
        <w:r w:rsidR="00CD7900">
          <w:rPr>
            <w:rFonts w:ascii="Roboto" w:hAnsi="Roboto"/>
            <w:sz w:val="22"/>
            <w:szCs w:val="22"/>
            <w:lang w:val="en-US"/>
          </w:rPr>
          <w:t xml:space="preserve"> HCM</w:t>
        </w:r>
      </w:ins>
      <w:ins w:id="83" w:author="Christoffer Vissing" w:date="2024-02-08T21:15:00Z">
        <w:r w:rsidR="0036707C">
          <w:rPr>
            <w:rFonts w:ascii="Roboto" w:hAnsi="Roboto"/>
            <w:sz w:val="22"/>
            <w:szCs w:val="22"/>
            <w:lang w:val="en-US"/>
          </w:rPr>
          <w:t xml:space="preserve"> compared to non-</w:t>
        </w:r>
        <w:proofErr w:type="spellStart"/>
        <w:r w:rsidR="0036707C">
          <w:rPr>
            <w:rFonts w:ascii="Roboto" w:hAnsi="Roboto"/>
            <w:sz w:val="22"/>
            <w:szCs w:val="22"/>
            <w:lang w:val="en-US"/>
          </w:rPr>
          <w:t>sarcomeric</w:t>
        </w:r>
        <w:proofErr w:type="spellEnd"/>
        <w:r w:rsidR="0036707C">
          <w:rPr>
            <w:rFonts w:ascii="Roboto" w:hAnsi="Roboto"/>
            <w:sz w:val="22"/>
            <w:szCs w:val="22"/>
            <w:lang w:val="en-US"/>
          </w:rPr>
          <w:t xml:space="preserve"> HCM</w:t>
        </w:r>
      </w:ins>
      <w:ins w:id="84" w:author="Christoffer Vissing" w:date="2024-02-08T21:13:00Z">
        <w:r w:rsidR="00CD7900">
          <w:rPr>
            <w:rFonts w:ascii="Roboto" w:hAnsi="Roboto"/>
            <w:sz w:val="22"/>
            <w:szCs w:val="22"/>
            <w:lang w:val="en-US"/>
          </w:rPr>
          <w:t xml:space="preserve">, highlighting the need </w:t>
        </w:r>
        <w:proofErr w:type="gramStart"/>
        <w:r w:rsidR="00CD7900">
          <w:rPr>
            <w:rFonts w:ascii="Roboto" w:hAnsi="Roboto"/>
            <w:sz w:val="22"/>
            <w:szCs w:val="22"/>
            <w:lang w:val="en-US"/>
          </w:rPr>
          <w:t xml:space="preserve">for </w:t>
        </w:r>
      </w:ins>
      <w:ins w:id="85" w:author="Christoffer Vissing" w:date="2024-02-08T21:06:00Z">
        <w:r w:rsidR="00CD7900">
          <w:rPr>
            <w:rFonts w:ascii="Roboto" w:hAnsi="Roboto"/>
            <w:sz w:val="22"/>
            <w:szCs w:val="22"/>
            <w:lang w:val="en-US"/>
          </w:rPr>
          <w:t xml:space="preserve"> while</w:t>
        </w:r>
        <w:proofErr w:type="gramEnd"/>
        <w:r w:rsidR="00CD7900">
          <w:rPr>
            <w:rFonts w:ascii="Roboto" w:hAnsi="Roboto"/>
            <w:sz w:val="22"/>
            <w:szCs w:val="22"/>
            <w:lang w:val="en-US"/>
          </w:rPr>
          <w:t xml:space="preserve"> also </w:t>
        </w:r>
      </w:ins>
      <w:ins w:id="86" w:author="Christoffer Vissing" w:date="2024-02-08T21:08:00Z">
        <w:r w:rsidR="00CD7900">
          <w:rPr>
            <w:rFonts w:ascii="Roboto" w:hAnsi="Roboto"/>
            <w:sz w:val="22"/>
            <w:szCs w:val="22"/>
            <w:lang w:val="en-US"/>
          </w:rPr>
          <w:t xml:space="preserve">being more </w:t>
        </w:r>
      </w:ins>
      <w:ins w:id="87" w:author="Christoffer Vissing" w:date="2024-02-08T21:05:00Z">
        <w:r w:rsidR="00CD7900">
          <w:rPr>
            <w:rFonts w:ascii="Roboto" w:hAnsi="Roboto"/>
            <w:sz w:val="22"/>
            <w:szCs w:val="22"/>
            <w:lang w:val="en-US"/>
          </w:rPr>
          <w:t>susceptible</w:t>
        </w:r>
      </w:ins>
      <w:ins w:id="88" w:author="Christoffer Vissing" w:date="2024-02-08T21:10:00Z">
        <w:r w:rsidR="00CD7900">
          <w:rPr>
            <w:rFonts w:ascii="Roboto" w:hAnsi="Roboto"/>
            <w:sz w:val="22"/>
            <w:szCs w:val="22"/>
            <w:lang w:val="en-US"/>
          </w:rPr>
          <w:t xml:space="preserve"> to these </w:t>
        </w:r>
        <w:proofErr w:type="spellStart"/>
        <w:r w:rsidR="00CD7900">
          <w:rPr>
            <w:rFonts w:ascii="Roboto" w:hAnsi="Roboto"/>
            <w:sz w:val="22"/>
            <w:szCs w:val="22"/>
            <w:lang w:val="en-US"/>
          </w:rPr>
          <w:t>comorbdities</w:t>
        </w:r>
        <w:proofErr w:type="spellEnd"/>
        <w:r w:rsidR="00CD7900">
          <w:rPr>
            <w:rFonts w:ascii="Roboto" w:hAnsi="Roboto"/>
            <w:sz w:val="22"/>
            <w:szCs w:val="22"/>
            <w:lang w:val="en-US"/>
          </w:rPr>
          <w:t>.</w:t>
        </w:r>
      </w:ins>
      <w:del w:id="89" w:author="Christoffer Vissing" w:date="2024-02-08T20:56:00Z">
        <w:r w:rsidR="00F775AF" w:rsidRPr="00907D0E" w:rsidDel="00FE6DAB">
          <w:rPr>
            <w:rFonts w:ascii="Roboto" w:hAnsi="Roboto"/>
            <w:sz w:val="22"/>
            <w:szCs w:val="22"/>
            <w:lang w:val="en-US"/>
          </w:rPr>
          <w:delText>.</w:delText>
        </w:r>
      </w:del>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0A8D97A4"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794ED5D3"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2B3774AC"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10571CCC"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del w:id="90" w:author="Christoffer Vissing" w:date="2024-02-08T13:43:00Z">
        <w:r w:rsidR="00F00275" w:rsidRPr="00391E8B" w:rsidDel="008B3D84">
          <w:rPr>
            <w:rFonts w:ascii="Roboto" w:hAnsi="Roboto"/>
            <w:sz w:val="22"/>
            <w:szCs w:val="22"/>
            <w:lang w:val="en-US"/>
          </w:rPr>
          <w:delText>2</w:delText>
        </w:r>
      </w:del>
      <w:ins w:id="91" w:author="Christoffer Vissing" w:date="2024-02-08T13:43:00Z">
        <w:r w:rsidR="008B3D84">
          <w:rPr>
            <w:rFonts w:ascii="Roboto" w:hAnsi="Roboto"/>
            <w:sz w:val="22"/>
            <w:szCs w:val="22"/>
            <w:lang w:val="en-US"/>
          </w:rPr>
          <w:t>3</w:t>
        </w:r>
      </w:ins>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92"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55C8B141"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del w:id="93" w:author="Christoffer Vissing" w:date="2024-02-08T12:58:00Z">
        <w:r w:rsidRPr="00391E8B" w:rsidDel="0031226B">
          <w:rPr>
            <w:rFonts w:ascii="Roboto" w:hAnsi="Roboto"/>
            <w:sz w:val="22"/>
            <w:szCs w:val="22"/>
            <w:lang w:val="en-US"/>
          </w:rPr>
          <w:delText xml:space="preserve"> </w:delText>
        </w:r>
        <w:r w:rsidR="00D66F04" w:rsidRPr="00391E8B" w:rsidDel="0031226B">
          <w:rPr>
            <w:rFonts w:ascii="Roboto" w:hAnsi="Roboto"/>
            <w:sz w:val="22"/>
            <w:szCs w:val="22"/>
            <w:lang w:val="en-US"/>
          </w:rPr>
          <w:delText>using</w:delText>
        </w:r>
        <w:r w:rsidRPr="00391E8B" w:rsidDel="0031226B">
          <w:rPr>
            <w:rFonts w:ascii="Roboto" w:hAnsi="Roboto"/>
            <w:sz w:val="22"/>
            <w:szCs w:val="22"/>
            <w:lang w:val="en-US"/>
          </w:rPr>
          <w:delText xml:space="preserve"> log-rank tests</w:delText>
        </w:r>
        <w:r w:rsidR="00D66F04" w:rsidRPr="00391E8B" w:rsidDel="0031226B">
          <w:rPr>
            <w:rFonts w:ascii="Roboto" w:hAnsi="Roboto"/>
            <w:sz w:val="22"/>
            <w:szCs w:val="22"/>
            <w:lang w:val="en-US"/>
          </w:rPr>
          <w:delText xml:space="preserve"> to determine statistical significance</w:delText>
        </w:r>
      </w:del>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 xml:space="preserve">&lt;30, 31-45, 46-55, 56-65 </w:t>
      </w:r>
      <w:r w:rsidR="009E16F1">
        <w:rPr>
          <w:rFonts w:ascii="Roboto" w:hAnsi="Roboto"/>
          <w:sz w:val="22"/>
          <w:szCs w:val="22"/>
          <w:lang w:val="en-GB"/>
        </w:rPr>
        <w:lastRenderedPageBreak/>
        <w:t>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45BD3D4F"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92"/>
    <w:p w14:paraId="6670D36A" w14:textId="50BE4079"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ins w:id="94" w:author="Christoffer Vissing" w:date="2024-02-08T12:59:00Z">
        <w:r w:rsidR="0031226B">
          <w:rPr>
            <w:rFonts w:ascii="Roboto" w:hAnsi="Roboto"/>
            <w:sz w:val="22"/>
            <w:szCs w:val="22"/>
            <w:lang w:val="en-US"/>
          </w:rPr>
          <w:t>2</w:t>
        </w:r>
      </w:ins>
      <w:del w:id="95" w:author="Christoffer Vissing" w:date="2024-02-08T12:59:00Z">
        <w:r w:rsidRPr="00040F1C" w:rsidDel="0031226B">
          <w:rPr>
            <w:rFonts w:ascii="Roboto" w:hAnsi="Roboto"/>
            <w:sz w:val="22"/>
            <w:szCs w:val="22"/>
            <w:lang w:val="en-US"/>
          </w:rPr>
          <w:delText>1</w:delText>
        </w:r>
      </w:del>
      <w:r w:rsidRPr="00040F1C">
        <w:rPr>
          <w:rFonts w:ascii="Roboto" w:hAnsi="Roboto"/>
          <w:sz w:val="22"/>
          <w:szCs w:val="22"/>
          <w:lang w:val="en-US"/>
        </w:rPr>
        <w:t>.</w:t>
      </w:r>
      <w:del w:id="96" w:author="Christoffer Vissing" w:date="2024-02-08T12:59:00Z">
        <w:r w:rsidRPr="00DB6D77" w:rsidDel="0031226B">
          <w:rPr>
            <w:rFonts w:ascii="Roboto" w:hAnsi="Roboto"/>
            <w:sz w:val="22"/>
            <w:szCs w:val="22"/>
            <w:lang w:val="en-GB"/>
          </w:rPr>
          <w:delText>1</w:delText>
        </w:r>
      </w:del>
      <w:ins w:id="97" w:author="Christoffer Vissing" w:date="2024-02-08T12:59:00Z">
        <w:r w:rsidR="0031226B">
          <w:rPr>
            <w:rFonts w:ascii="Roboto" w:hAnsi="Roboto"/>
            <w:sz w:val="22"/>
            <w:szCs w:val="22"/>
            <w:lang w:val="en-GB"/>
          </w:rPr>
          <w:t>2</w:t>
        </w:r>
      </w:ins>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5993C0F3"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521D37E9"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del w:id="98" w:author="Christoffer Vissing" w:date="2024-02-08T12:41:00Z">
        <w:r w:rsidR="00800A37" w:rsidRPr="008B3566" w:rsidDel="00CD3215">
          <w:rPr>
            <w:rFonts w:ascii="Roboto" w:hAnsi="Roboto"/>
            <w:sz w:val="22"/>
            <w:szCs w:val="22"/>
            <w:lang w:val="en-US"/>
          </w:rPr>
          <w:delText xml:space="preserve"> </w:delText>
        </w:r>
        <w:r w:rsidR="00AC1A8D" w:rsidRPr="008B3566" w:rsidDel="00CD3215">
          <w:rPr>
            <w:rFonts w:ascii="Roboto" w:hAnsi="Roboto"/>
            <w:sz w:val="22"/>
            <w:szCs w:val="22"/>
            <w:lang w:val="en-US"/>
          </w:rPr>
          <w:delText>,</w:delText>
        </w:r>
      </w:del>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08BB4869"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undergo septal reduction therapy (RR </w:t>
      </w:r>
      <w:ins w:id="99" w:author="Christoffer Vissing" w:date="2024-02-08T12:44:00Z">
        <w:r w:rsidR="00073741">
          <w:rPr>
            <w:rFonts w:ascii="Roboto" w:hAnsi="Roboto"/>
            <w:sz w:val="22"/>
            <w:szCs w:val="22"/>
            <w:lang w:val="en-US"/>
          </w:rPr>
          <w:t>1.24 [CI 1.11-1.38]</w:t>
        </w:r>
      </w:ins>
      <w:del w:id="100" w:author="Christoffer Vissing" w:date="2024-02-08T12:44:00Z">
        <w:r w:rsidR="000F4274" w:rsidDel="00073741">
          <w:rPr>
            <w:rFonts w:ascii="Roboto" w:hAnsi="Roboto"/>
            <w:sz w:val="22"/>
            <w:szCs w:val="22"/>
            <w:lang w:val="en-US"/>
          </w:rPr>
          <w:delText>***</w:delText>
        </w:r>
      </w:del>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6B03DBE1" w14:textId="36AED49E" w:rsidR="00036BA5" w:rsidRPr="00391E8B" w:rsidDel="0031226B" w:rsidRDefault="00036BA5" w:rsidP="004C619B">
      <w:pPr>
        <w:spacing w:line="480" w:lineRule="auto"/>
        <w:rPr>
          <w:del w:id="101" w:author="Christoffer Vissing" w:date="2024-02-08T12:56:00Z"/>
          <w:rFonts w:ascii="Roboto" w:hAnsi="Roboto"/>
          <w:b/>
          <w:bCs/>
          <w:sz w:val="22"/>
          <w:szCs w:val="22"/>
          <w:lang w:val="en-US"/>
        </w:rPr>
      </w:pPr>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71E45084" w14:textId="77777777" w:rsidR="00BB654F" w:rsidRPr="00391E8B" w:rsidDel="0031226B" w:rsidRDefault="00CA4002" w:rsidP="00CA4002">
      <w:pPr>
        <w:spacing w:line="480" w:lineRule="auto"/>
        <w:rPr>
          <w:del w:id="102" w:author="Christoffer Vissing" w:date="2024-02-08T12:56:00Z"/>
          <w:rFonts w:ascii="Roboto" w:hAnsi="Roboto"/>
          <w:b/>
          <w:bCs/>
          <w:sz w:val="22"/>
          <w:szCs w:val="22"/>
          <w:lang w:val="en-US"/>
        </w:rPr>
      </w:pPr>
      <w:del w:id="103" w:author="Christoffer Vissing" w:date="2024-02-08T12:56:00Z">
        <w:r w:rsidRPr="00391E8B" w:rsidDel="0031226B">
          <w:rPr>
            <w:rFonts w:ascii="Roboto" w:hAnsi="Roboto"/>
            <w:b/>
            <w:bCs/>
            <w:sz w:val="22"/>
            <w:szCs w:val="22"/>
            <w:lang w:val="en-US"/>
          </w:rPr>
          <w:delText xml:space="preserve"> </w:delText>
        </w:r>
      </w:del>
    </w:p>
    <w:p w14:paraId="715FB1E4" w14:textId="1E41EE2F" w:rsidR="00C81C49" w:rsidRPr="00040F1C" w:rsidRDefault="00C113BB" w:rsidP="00BF182A">
      <w:pPr>
        <w:spacing w:line="480" w:lineRule="auto"/>
        <w:rPr>
          <w:rFonts w:ascii="Roboto" w:hAnsi="Roboto"/>
          <w:sz w:val="22"/>
          <w:szCs w:val="22"/>
          <w:lang w:val="en-US"/>
        </w:rPr>
      </w:pPr>
      <w:del w:id="104" w:author="Christoffer Vissing" w:date="2024-02-08T12:56:00Z">
        <w:r w:rsidRPr="00040F1C" w:rsidDel="0031226B">
          <w:rPr>
            <w:rFonts w:ascii="Roboto" w:hAnsi="Roboto"/>
            <w:sz w:val="22"/>
            <w:szCs w:val="22"/>
            <w:lang w:val="en-US"/>
          </w:rPr>
          <w:delText>.</w:delText>
        </w:r>
        <w:r w:rsidR="001D711A" w:rsidRPr="00040F1C" w:rsidDel="0031226B">
          <w:rPr>
            <w:rFonts w:ascii="Roboto" w:hAnsi="Roboto"/>
            <w:sz w:val="22"/>
            <w:szCs w:val="22"/>
            <w:lang w:val="en-US"/>
          </w:rPr>
          <w:delText xml:space="preserve"> </w:delText>
        </w:r>
      </w:del>
    </w:p>
    <w:p w14:paraId="4882730A" w14:textId="77777777" w:rsidR="00285DBF" w:rsidRPr="003A41F5" w:rsidRDefault="00285DBF" w:rsidP="00DB6D77">
      <w:pPr>
        <w:spacing w:line="480" w:lineRule="auto"/>
        <w:rPr>
          <w:rFonts w:ascii="Roboto" w:hAnsi="Roboto"/>
          <w:b/>
          <w:bCs/>
          <w:sz w:val="22"/>
          <w:szCs w:val="22"/>
          <w:lang w:val="en-US"/>
        </w:rPr>
      </w:pPr>
    </w:p>
    <w:p w14:paraId="13817905" w14:textId="65B59114"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ongitudinal follow</w:t>
      </w:r>
      <w:ins w:id="105" w:author="Christoffer Vissing" w:date="2024-02-08T13:46:00Z">
        <w:r w:rsidR="008B3D84">
          <w:rPr>
            <w:rFonts w:ascii="Roboto" w:hAnsi="Roboto"/>
            <w:b/>
            <w:bCs/>
            <w:sz w:val="22"/>
            <w:szCs w:val="22"/>
            <w:lang w:val="en-US"/>
          </w:rPr>
          <w:t>-</w:t>
        </w:r>
      </w:ins>
      <w:del w:id="106" w:author="Christoffer Vissing" w:date="2024-02-08T13:46:00Z">
        <w:r w:rsidR="00C02CAE" w:rsidRPr="003A41F5" w:rsidDel="008B3D84">
          <w:rPr>
            <w:rFonts w:ascii="Roboto" w:hAnsi="Roboto"/>
            <w:b/>
            <w:bCs/>
            <w:sz w:val="22"/>
            <w:szCs w:val="22"/>
            <w:lang w:val="en-US"/>
          </w:rPr>
          <w:delText xml:space="preserve"> </w:delText>
        </w:r>
      </w:del>
      <w:r w:rsidR="00C02CAE" w:rsidRPr="003A41F5">
        <w:rPr>
          <w:rFonts w:ascii="Roboto" w:hAnsi="Roboto"/>
          <w:b/>
          <w:bCs/>
          <w:sz w:val="22"/>
          <w:szCs w:val="22"/>
          <w:lang w:val="en-US"/>
        </w:rPr>
        <w:t xml:space="preserve">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26B0B7A"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commentRangeStart w:id="107"/>
      <w:commentRangeStart w:id="108"/>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w:t>
      </w:r>
      <w:commentRangeEnd w:id="107"/>
      <w:r w:rsidR="00036BA5">
        <w:rPr>
          <w:rStyle w:val="Kommentarhenvisning"/>
          <w:lang w:val="en-US" w:eastAsia="en-US"/>
        </w:rPr>
        <w:commentReference w:id="107"/>
      </w:r>
      <w:commentRangeEnd w:id="108"/>
      <w:r w:rsidR="00070043">
        <w:rPr>
          <w:rStyle w:val="Kommentarhenvisning"/>
          <w:lang w:val="en-US" w:eastAsia="en-US"/>
        </w:rPr>
        <w:commentReference w:id="108"/>
      </w:r>
      <w:r w:rsidR="00556B72" w:rsidRPr="00040F1C">
        <w:rPr>
          <w:rFonts w:ascii="Roboto" w:hAnsi="Roboto"/>
          <w:sz w:val="22"/>
          <w:szCs w:val="22"/>
          <w:lang w:val="en-US"/>
        </w:rPr>
        <w:t xml:space="preserve">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lastRenderedPageBreak/>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B9895AA"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w:t>
      </w:r>
      <w:del w:id="109" w:author="Christoffer Vissing" w:date="2024-02-08T13:47:00Z">
        <w:r w:rsidRPr="00431AEB" w:rsidDel="008B3D84">
          <w:rPr>
            <w:rFonts w:ascii="Roboto" w:hAnsi="Roboto"/>
            <w:sz w:val="22"/>
            <w:szCs w:val="22"/>
            <w:lang w:val="en-US"/>
          </w:rPr>
          <w:delText>0</w:delText>
        </w:r>
      </w:del>
      <w:r w:rsidRPr="00431AEB">
        <w:rPr>
          <w:rFonts w:ascii="Roboto" w:hAnsi="Roboto"/>
          <w:sz w:val="22"/>
          <w:szCs w:val="22"/>
          <w:lang w:val="en-US"/>
        </w:rPr>
        <w:t>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 xml:space="preserve">for all-cause mortality </w:t>
      </w:r>
      <w:r w:rsidRPr="003A41F5">
        <w:rPr>
          <w:rFonts w:ascii="Roboto" w:hAnsi="Roboto"/>
          <w:sz w:val="22"/>
          <w:szCs w:val="22"/>
          <w:lang w:val="en-US"/>
        </w:rPr>
        <w:t>(</w:t>
      </w:r>
      <w:r w:rsidRPr="003A41F5">
        <w:rPr>
          <w:rFonts w:ascii="Roboto" w:hAnsi="Roboto"/>
          <w:b/>
          <w:bCs/>
          <w:sz w:val="22"/>
          <w:szCs w:val="22"/>
          <w:lang w:val="en-US"/>
        </w:rPr>
        <w:t>Supplementary Figure 4</w:t>
      </w:r>
      <w:r w:rsidRPr="003A41F5">
        <w:rPr>
          <w:rFonts w:ascii="Roboto" w:hAnsi="Roboto"/>
          <w:sz w:val="22"/>
          <w:szCs w:val="22"/>
          <w:lang w:val="en-US"/>
        </w:rPr>
        <w:t>)</w:t>
      </w:r>
      <w:r>
        <w:rPr>
          <w:rFonts w:ascii="Roboto" w:hAnsi="Roboto"/>
          <w:sz w:val="22"/>
          <w:szCs w:val="22"/>
          <w:lang w:val="en-US"/>
        </w:rPr>
        <w:t>, or a hazard ratio of 1.48 (CI: 1.25 to 1.75, p &lt;0.00</w:t>
      </w:r>
      <w:del w:id="110" w:author="Christoffer Vissing" w:date="2024-02-08T13:48:00Z">
        <w:r w:rsidDel="008B3D84">
          <w:rPr>
            <w:rFonts w:ascii="Roboto" w:hAnsi="Roboto"/>
            <w:sz w:val="22"/>
            <w:szCs w:val="22"/>
            <w:lang w:val="en-US"/>
          </w:rPr>
          <w:delText>0</w:delText>
        </w:r>
      </w:del>
      <w:r>
        <w:rPr>
          <w:rFonts w:ascii="Roboto" w:hAnsi="Roboto"/>
          <w:sz w:val="22"/>
          <w:szCs w:val="22"/>
          <w:lang w:val="en-US"/>
        </w:rPr>
        <w:t xml:space="preserve">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sz w:val="22"/>
          <w:szCs w:val="22"/>
          <w:lang w:val="en-US"/>
        </w:rPr>
        <w:t xml:space="preserve"> </w:t>
      </w:r>
      <w:r w:rsidRPr="00DF613E">
        <w:rPr>
          <w:rFonts w:ascii="Roboto" w:hAnsi="Roboto"/>
          <w:b/>
          <w:bCs/>
          <w:sz w:val="22"/>
          <w:szCs w:val="22"/>
          <w:lang w:val="en-US"/>
        </w:rPr>
        <w:t xml:space="preserve">Table </w:t>
      </w:r>
      <w:del w:id="111" w:author="Christoffer Vissing" w:date="2024-02-08T12:56:00Z">
        <w:r w:rsidDel="0031226B">
          <w:rPr>
            <w:rFonts w:ascii="Roboto" w:hAnsi="Roboto"/>
            <w:b/>
            <w:bCs/>
            <w:sz w:val="22"/>
            <w:szCs w:val="22"/>
            <w:lang w:val="en-US"/>
          </w:rPr>
          <w:delText>3</w:delText>
        </w:r>
      </w:del>
      <w:ins w:id="112" w:author="Christoffer Vissing" w:date="2024-02-08T12:56:00Z">
        <w:r w:rsidR="0031226B">
          <w:rPr>
            <w:rFonts w:ascii="Roboto" w:hAnsi="Roboto"/>
            <w:b/>
            <w:bCs/>
            <w:sz w:val="22"/>
            <w:szCs w:val="22"/>
            <w:lang w:val="en-US"/>
          </w:rPr>
          <w:t>2</w:t>
        </w:r>
      </w:ins>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having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associated with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p&lt;0.00</w:t>
      </w:r>
      <w:del w:id="113" w:author="Christoffer Vissing" w:date="2024-02-08T13:48:00Z">
        <w:r w:rsidRPr="00DF613E" w:rsidDel="008B3D84">
          <w:rPr>
            <w:rFonts w:ascii="Roboto" w:hAnsi="Roboto"/>
            <w:sz w:val="22"/>
            <w:szCs w:val="22"/>
            <w:lang w:val="en-US"/>
          </w:rPr>
          <w:delText>0</w:delText>
        </w:r>
      </w:del>
      <w:r w:rsidRPr="00DF613E">
        <w:rPr>
          <w:rFonts w:ascii="Roboto" w:hAnsi="Roboto"/>
          <w:sz w:val="22"/>
          <w:szCs w:val="22"/>
          <w:lang w:val="en-US"/>
        </w:rPr>
        <w:t xml:space="preserve">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 death is shown in </w:t>
      </w:r>
      <w:r w:rsidRPr="00DF613E">
        <w:rPr>
          <w:rFonts w:ascii="Roboto" w:hAnsi="Roboto"/>
          <w:b/>
          <w:bCs/>
          <w:sz w:val="22"/>
          <w:szCs w:val="22"/>
          <w:lang w:val="en-US"/>
        </w:rPr>
        <w:t>Figure 5</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6E4E5EB4"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 xml:space="preserve">on eight </w:t>
      </w:r>
      <w:r w:rsidR="00CC3ED5" w:rsidRPr="00431AEB">
        <w:rPr>
          <w:rFonts w:ascii="Roboto" w:hAnsi="Roboto"/>
          <w:sz w:val="22"/>
          <w:szCs w:val="22"/>
          <w:lang w:val="en-US"/>
        </w:rPr>
        <w:lastRenderedPageBreak/>
        <w:t>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3F470D89"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ins w:id="114" w:author="Christoffer Vissing" w:date="2024-01-31T11:11:00Z">
        <w:r w:rsidR="00070043">
          <w:rPr>
            <w:rFonts w:ascii="Roboto" w:hAnsi="Roboto"/>
            <w:sz w:val="22"/>
            <w:szCs w:val="22"/>
            <w:lang w:val="en-US"/>
          </w:rPr>
          <w:t xml:space="preserve"> </w:t>
        </w:r>
      </w:ins>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del w:id="115" w:author="Christoffer Vissing" w:date="2024-02-08T13:49:00Z">
        <w:r w:rsidR="00413FB0" w:rsidDel="008B3D84">
          <w:rPr>
            <w:rFonts w:ascii="Roboto" w:hAnsi="Roboto"/>
            <w:sz w:val="22"/>
            <w:szCs w:val="22"/>
            <w:lang w:val="en-US"/>
          </w:rPr>
          <w:delText xml:space="preserve">subsequently </w:delText>
        </w:r>
      </w:del>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 xml:space="preserve">was associated with the most </w:t>
      </w:r>
      <w:del w:id="116" w:author="Christoffer Vissing" w:date="2024-01-31T11:11:00Z">
        <w:r w:rsidR="003C3095" w:rsidDel="00070043">
          <w:rPr>
            <w:rFonts w:ascii="Roboto" w:hAnsi="Roboto"/>
            <w:sz w:val="22"/>
            <w:szCs w:val="22"/>
            <w:lang w:val="en-US"/>
          </w:rPr>
          <w:delText xml:space="preserve"> </w:delText>
        </w:r>
      </w:del>
      <w:r w:rsidR="003C3095">
        <w:rPr>
          <w:rFonts w:ascii="Roboto" w:hAnsi="Roboto"/>
          <w:sz w:val="22"/>
          <w:szCs w:val="22"/>
          <w:lang w:val="en-US"/>
        </w:rPr>
        <w:t>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6E4A2CB4"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w:t>
      </w:r>
      <w:del w:id="117" w:author="Christoffer Vissing" w:date="2024-02-08T13:50:00Z">
        <w:r w:rsidR="00934456" w:rsidDel="008B3D84">
          <w:rPr>
            <w:rFonts w:ascii="Roboto" w:hAnsi="Roboto"/>
            <w:sz w:val="22"/>
            <w:szCs w:val="22"/>
            <w:lang w:val="en-US"/>
          </w:rPr>
          <w:delText xml:space="preserve">then </w:delText>
        </w:r>
      </w:del>
      <w:r w:rsidR="00934456">
        <w:rPr>
          <w:rFonts w:ascii="Roboto" w:hAnsi="Roboto"/>
          <w:sz w:val="22"/>
          <w:szCs w:val="22"/>
          <w:lang w:val="en-US"/>
        </w:rPr>
        <w:t>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ins w:id="118" w:author="Christoffer Vissing" w:date="2024-02-08T13:50:00Z">
        <w:r w:rsidR="008B3D84">
          <w:rPr>
            <w:rFonts w:ascii="Roboto" w:hAnsi="Roboto"/>
            <w:sz w:val="22"/>
            <w:szCs w:val="22"/>
            <w:lang w:val="en-US"/>
          </w:rPr>
          <w:t>.</w:t>
        </w:r>
      </w:ins>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xml:space="preserve">. The impact of </w:t>
      </w:r>
      <w:r w:rsidR="003C3095">
        <w:rPr>
          <w:rFonts w:ascii="Roboto" w:hAnsi="Roboto"/>
          <w:sz w:val="22"/>
          <w:szCs w:val="22"/>
          <w:lang w:val="en-US"/>
        </w:rPr>
        <w:lastRenderedPageBreak/>
        <w:t xml:space="preserve">obstruction, atrial </w:t>
      </w:r>
      <w:proofErr w:type="gramStart"/>
      <w:r w:rsidR="003C3095">
        <w:rPr>
          <w:rFonts w:ascii="Roboto" w:hAnsi="Roboto"/>
          <w:sz w:val="22"/>
          <w:szCs w:val="22"/>
          <w:lang w:val="en-US"/>
        </w:rPr>
        <w:t>fibrillation</w:t>
      </w:r>
      <w:proofErr w:type="gramEnd"/>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7067D354" w14:textId="29E880CA" w:rsidR="00B71340" w:rsidRPr="00431AEB" w:rsidDel="0031226B" w:rsidRDefault="009B21C5" w:rsidP="00DA5B65">
      <w:pPr>
        <w:spacing w:line="480" w:lineRule="auto"/>
        <w:rPr>
          <w:del w:id="119" w:author="Christoffer Vissing" w:date="2024-02-08T12:55:00Z"/>
          <w:rFonts w:ascii="Roboto" w:hAnsi="Roboto"/>
          <w:sz w:val="22"/>
          <w:szCs w:val="22"/>
          <w:lang w:val="en-US"/>
        </w:rPr>
      </w:pPr>
      <w:del w:id="120" w:author="Christoffer Vissing" w:date="2024-02-08T12:55:00Z">
        <w:r w:rsidRPr="00431AEB" w:rsidDel="0031226B">
          <w:rPr>
            <w:rFonts w:ascii="Roboto" w:hAnsi="Roboto"/>
            <w:sz w:val="22"/>
            <w:szCs w:val="22"/>
            <w:lang w:val="en-US"/>
          </w:rPr>
          <w:delText xml:space="preserve">. </w:delText>
        </w:r>
      </w:del>
      <w:r w:rsidR="00B83119" w:rsidRPr="00431AEB">
        <w:rPr>
          <w:rFonts w:ascii="Roboto" w:hAnsi="Roboto"/>
          <w:sz w:val="22"/>
          <w:szCs w:val="22"/>
          <w:lang w:val="en-US"/>
        </w:rPr>
        <w:t xml:space="preserve">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15461A" w:rsidR="00D51E41" w:rsidDel="0031226B" w:rsidRDefault="00D51E41" w:rsidP="001D711A">
      <w:pPr>
        <w:spacing w:line="480" w:lineRule="auto"/>
        <w:rPr>
          <w:del w:id="121" w:author="Christoffer Vissing" w:date="2024-02-08T12:55:00Z"/>
          <w:rFonts w:ascii="Roboto" w:hAnsi="Roboto"/>
          <w:b/>
          <w:bCs/>
          <w:sz w:val="22"/>
          <w:szCs w:val="22"/>
          <w:lang w:val="en-US"/>
        </w:rPr>
      </w:pPr>
    </w:p>
    <w:p w14:paraId="10F798A7" w14:textId="0824AA7B" w:rsidR="00E92337" w:rsidRPr="001F2967" w:rsidDel="0031226B" w:rsidRDefault="00D35FAB" w:rsidP="001D711A">
      <w:pPr>
        <w:spacing w:line="480" w:lineRule="auto"/>
        <w:rPr>
          <w:del w:id="122" w:author="Christoffer Vissing" w:date="2024-02-08T12:55:00Z"/>
          <w:rFonts w:ascii="Roboto" w:hAnsi="Roboto"/>
          <w:b/>
          <w:bCs/>
          <w:sz w:val="22"/>
          <w:szCs w:val="22"/>
          <w:lang w:val="en-US"/>
        </w:rPr>
      </w:pPr>
      <w:del w:id="123" w:author="Christoffer Vissing" w:date="2024-02-08T12:55:00Z">
        <w:r w:rsidDel="0031226B">
          <w:rPr>
            <w:rFonts w:ascii="Roboto" w:hAnsi="Roboto"/>
            <w:b/>
            <w:bCs/>
            <w:sz w:val="22"/>
            <w:szCs w:val="22"/>
            <w:lang w:val="en-US"/>
          </w:rPr>
          <w:delText>Disease Trajectory</w:delText>
        </w:r>
      </w:del>
    </w:p>
    <w:p w14:paraId="4E8E43AE" w14:textId="44EE1902" w:rsidR="00E7231C" w:rsidRPr="000F668B" w:rsidDel="0031226B" w:rsidRDefault="00E92337" w:rsidP="00E92337">
      <w:pPr>
        <w:spacing w:line="480" w:lineRule="auto"/>
        <w:rPr>
          <w:del w:id="124" w:author="Christoffer Vissing" w:date="2024-02-08T12:55:00Z"/>
          <w:rFonts w:ascii="Roboto" w:hAnsi="Roboto"/>
          <w:sz w:val="22"/>
          <w:szCs w:val="22"/>
          <w:lang w:val="en-US"/>
        </w:rPr>
      </w:pPr>
      <w:del w:id="125" w:author="Christoffer Vissing" w:date="2024-02-08T12:55:00Z">
        <w:r w:rsidDel="0031226B">
          <w:rPr>
            <w:rFonts w:ascii="Roboto" w:hAnsi="Roboto"/>
            <w:sz w:val="22"/>
            <w:szCs w:val="22"/>
            <w:lang w:val="en-US"/>
          </w:rPr>
          <w:delText xml:space="preserve"> </w:delText>
        </w:r>
        <w:r w:rsidR="0052778E" w:rsidDel="0031226B">
          <w:rPr>
            <w:rFonts w:ascii="Roboto" w:hAnsi="Roboto"/>
            <w:sz w:val="22"/>
            <w:szCs w:val="22"/>
            <w:lang w:val="en-US"/>
          </w:rPr>
          <w:delText>To further characterize disease trajectory, we extended analysis to investigate</w:delText>
        </w:r>
        <w:r w:rsidDel="0031226B">
          <w:rPr>
            <w:rFonts w:ascii="Roboto" w:hAnsi="Roboto"/>
            <w:sz w:val="22"/>
            <w:szCs w:val="22"/>
            <w:lang w:val="en-US"/>
          </w:rPr>
          <w:delText xml:space="preserve"> the downstream occurrence of </w:delText>
        </w:r>
        <w:r w:rsidR="009A5AF9" w:rsidDel="0031226B">
          <w:rPr>
            <w:rFonts w:ascii="Roboto" w:hAnsi="Roboto"/>
            <w:sz w:val="22"/>
            <w:szCs w:val="22"/>
            <w:lang w:val="en-US"/>
          </w:rPr>
          <w:delText xml:space="preserve">cardiovascular </w:delText>
        </w:r>
        <w:r w:rsidDel="0031226B">
          <w:rPr>
            <w:rFonts w:ascii="Roboto" w:hAnsi="Roboto"/>
            <w:sz w:val="22"/>
            <w:szCs w:val="22"/>
            <w:lang w:val="en-US"/>
          </w:rPr>
          <w:delText xml:space="preserve">outcomes from </w:delText>
        </w:r>
        <w:r w:rsidR="009A5AF9" w:rsidDel="0031226B">
          <w:rPr>
            <w:rFonts w:ascii="Roboto" w:hAnsi="Roboto"/>
            <w:sz w:val="22"/>
            <w:szCs w:val="22"/>
            <w:lang w:val="en-US"/>
          </w:rPr>
          <w:delText xml:space="preserve">the </w:delText>
        </w:r>
        <w:r w:rsidDel="0031226B">
          <w:rPr>
            <w:rFonts w:ascii="Roboto" w:hAnsi="Roboto"/>
            <w:sz w:val="22"/>
            <w:szCs w:val="22"/>
            <w:lang w:val="en-US"/>
          </w:rPr>
          <w:delText>modifier-outcome pairs</w:delText>
        </w:r>
        <w:r w:rsidR="009A5AF9" w:rsidDel="0031226B">
          <w:rPr>
            <w:rFonts w:ascii="Roboto" w:hAnsi="Roboto"/>
            <w:sz w:val="22"/>
            <w:szCs w:val="22"/>
            <w:lang w:val="en-US"/>
          </w:rPr>
          <w:delText xml:space="preserve"> </w:delText>
        </w:r>
        <w:r w:rsidR="00E41A15" w:rsidDel="0031226B">
          <w:rPr>
            <w:rFonts w:ascii="Roboto" w:hAnsi="Roboto"/>
            <w:sz w:val="22"/>
            <w:szCs w:val="22"/>
            <w:lang w:val="en-US"/>
          </w:rPr>
          <w:delText xml:space="preserve">identified </w:delText>
        </w:r>
        <w:r w:rsidR="009A5AF9" w:rsidDel="0031226B">
          <w:rPr>
            <w:rFonts w:ascii="Roboto" w:hAnsi="Roboto"/>
            <w:sz w:val="22"/>
            <w:szCs w:val="22"/>
            <w:lang w:val="en-US"/>
          </w:rPr>
          <w:delText xml:space="preserve">above. </w:delText>
        </w:r>
        <w:r w:rsidR="0052778E" w:rsidDel="0031226B">
          <w:rPr>
            <w:rFonts w:ascii="Roboto" w:hAnsi="Roboto"/>
            <w:sz w:val="22"/>
            <w:szCs w:val="22"/>
            <w:lang w:val="en-US"/>
          </w:rPr>
          <w:delText>W</w:delText>
        </w:r>
        <w:r w:rsidR="009A5AF9" w:rsidDel="0031226B">
          <w:rPr>
            <w:rFonts w:ascii="Roboto" w:hAnsi="Roboto"/>
            <w:sz w:val="22"/>
            <w:szCs w:val="22"/>
            <w:lang w:val="en-US"/>
          </w:rPr>
          <w:delText xml:space="preserve">e identified trajectories in which the modifier-outcome pairing led to a significantly higher risk of </w:delText>
        </w:r>
        <w:r w:rsidR="00E41A15" w:rsidDel="0031226B">
          <w:rPr>
            <w:rFonts w:ascii="Roboto" w:hAnsi="Roboto"/>
            <w:sz w:val="22"/>
            <w:szCs w:val="22"/>
            <w:lang w:val="en-US"/>
          </w:rPr>
          <w:delText>a</w:delText>
        </w:r>
        <w:r w:rsidR="009A5AF9" w:rsidDel="0031226B">
          <w:rPr>
            <w:rFonts w:ascii="Roboto" w:hAnsi="Roboto"/>
            <w:sz w:val="22"/>
            <w:szCs w:val="22"/>
            <w:lang w:val="en-US"/>
          </w:rPr>
          <w:delText xml:space="preserve"> third outcome than </w:delText>
        </w:r>
        <w:r w:rsidR="0052778E" w:rsidDel="0031226B">
          <w:rPr>
            <w:rFonts w:ascii="Roboto" w:hAnsi="Roboto"/>
            <w:sz w:val="22"/>
            <w:szCs w:val="22"/>
            <w:lang w:val="en-US"/>
          </w:rPr>
          <w:delText>either in isolation</w:delText>
        </w:r>
        <w:r w:rsidR="00E5117D" w:rsidDel="0031226B">
          <w:rPr>
            <w:rFonts w:ascii="Roboto" w:hAnsi="Roboto"/>
            <w:sz w:val="22"/>
            <w:szCs w:val="22"/>
            <w:lang w:val="en-US"/>
          </w:rPr>
          <w:delText xml:space="preserve"> (</w:delText>
        </w:r>
        <w:r w:rsidR="00E5117D" w:rsidDel="0031226B">
          <w:rPr>
            <w:rFonts w:ascii="Roboto" w:hAnsi="Roboto"/>
            <w:b/>
            <w:bCs/>
            <w:sz w:val="22"/>
            <w:szCs w:val="22"/>
            <w:lang w:val="en-US"/>
          </w:rPr>
          <w:delText>Table 2</w:delText>
        </w:r>
        <w:r w:rsidR="00E5117D" w:rsidDel="0031226B">
          <w:rPr>
            <w:rFonts w:ascii="Roboto" w:hAnsi="Roboto"/>
            <w:sz w:val="22"/>
            <w:szCs w:val="22"/>
            <w:lang w:val="en-US"/>
          </w:rPr>
          <w:delText>)</w:delText>
        </w:r>
        <w:r w:rsidR="009A5AF9" w:rsidDel="0031226B">
          <w:rPr>
            <w:rFonts w:ascii="Roboto" w:hAnsi="Roboto"/>
            <w:sz w:val="22"/>
            <w:szCs w:val="22"/>
            <w:lang w:val="en-US"/>
          </w:rPr>
          <w:delText>.</w:delText>
        </w:r>
        <w:r w:rsidR="0052778E" w:rsidDel="0031226B">
          <w:rPr>
            <w:rFonts w:ascii="Roboto" w:hAnsi="Roboto"/>
            <w:sz w:val="22"/>
            <w:szCs w:val="22"/>
            <w:lang w:val="en-US"/>
          </w:rPr>
          <w:delText xml:space="preserve"> Although neither obesity nor LV obstruction was linked to stroke on their own</w:delText>
        </w:r>
        <w:r w:rsidR="00E5117D" w:rsidDel="0031226B">
          <w:rPr>
            <w:rFonts w:ascii="Roboto" w:hAnsi="Roboto"/>
            <w:sz w:val="22"/>
            <w:szCs w:val="22"/>
            <w:lang w:val="en-US"/>
          </w:rPr>
          <w:delText xml:space="preserve"> (</w:delText>
        </w:r>
        <w:r w:rsidR="00E5117D" w:rsidDel="0031226B">
          <w:rPr>
            <w:rFonts w:ascii="Roboto" w:hAnsi="Roboto"/>
            <w:b/>
            <w:bCs/>
            <w:sz w:val="22"/>
            <w:szCs w:val="22"/>
            <w:lang w:val="en-US"/>
          </w:rPr>
          <w:delText>Figure 3</w:delText>
        </w:r>
        <w:r w:rsidR="00E5117D" w:rsidDel="0031226B">
          <w:rPr>
            <w:rFonts w:ascii="Roboto" w:hAnsi="Roboto"/>
            <w:sz w:val="22"/>
            <w:szCs w:val="22"/>
            <w:lang w:val="en-US"/>
          </w:rPr>
          <w:delText>)</w:delText>
        </w:r>
        <w:r w:rsidR="0052778E" w:rsidDel="0031226B">
          <w:rPr>
            <w:rFonts w:ascii="Roboto" w:hAnsi="Roboto"/>
            <w:sz w:val="22"/>
            <w:szCs w:val="22"/>
            <w:lang w:val="en-US"/>
          </w:rPr>
          <w:delText>, o</w:delText>
        </w:r>
        <w:r w:rsidR="00223E49" w:rsidDel="0031226B">
          <w:rPr>
            <w:rFonts w:ascii="Roboto" w:hAnsi="Roboto"/>
            <w:sz w:val="22"/>
            <w:szCs w:val="22"/>
            <w:lang w:val="en-US"/>
          </w:rPr>
          <w:delText xml:space="preserve">besity leading to </w:delText>
        </w:r>
        <w:r w:rsidR="00C53F57" w:rsidDel="0031226B">
          <w:rPr>
            <w:rFonts w:ascii="Roboto" w:hAnsi="Roboto"/>
            <w:sz w:val="22"/>
            <w:szCs w:val="22"/>
            <w:lang w:val="en-US"/>
          </w:rPr>
          <w:delText xml:space="preserve">obstructive physiology </w:delText>
        </w:r>
        <w:r w:rsidR="00223E49" w:rsidDel="0031226B">
          <w:rPr>
            <w:rFonts w:ascii="Roboto" w:hAnsi="Roboto"/>
            <w:sz w:val="22"/>
            <w:szCs w:val="22"/>
            <w:lang w:val="en-US"/>
          </w:rPr>
          <w:delText>was associated with a significantly higher risk of</w:delText>
        </w:r>
        <w:r w:rsidR="00C53F57" w:rsidDel="0031226B">
          <w:rPr>
            <w:rFonts w:ascii="Roboto" w:hAnsi="Roboto"/>
            <w:sz w:val="22"/>
            <w:szCs w:val="22"/>
            <w:lang w:val="en-US"/>
          </w:rPr>
          <w:delText xml:space="preserve"> subsequent stroke </w:delText>
        </w:r>
        <w:commentRangeStart w:id="126"/>
        <w:r w:rsidR="00C53F57" w:rsidDel="0031226B">
          <w:rPr>
            <w:rFonts w:ascii="Roboto" w:hAnsi="Roboto"/>
            <w:sz w:val="22"/>
            <w:szCs w:val="22"/>
            <w:lang w:val="en-US"/>
          </w:rPr>
          <w:delText>(HR 1.68 [CI 1.14 to 2.49])</w:delText>
        </w:r>
        <w:r w:rsidR="00223E49" w:rsidDel="0031226B">
          <w:rPr>
            <w:rFonts w:ascii="Roboto" w:hAnsi="Roboto"/>
            <w:sz w:val="22"/>
            <w:szCs w:val="22"/>
            <w:lang w:val="en-US"/>
          </w:rPr>
          <w:delText>.</w:delText>
        </w:r>
        <w:r w:rsidR="00C53F57" w:rsidDel="0031226B">
          <w:rPr>
            <w:rFonts w:ascii="Roboto" w:hAnsi="Roboto"/>
            <w:sz w:val="22"/>
            <w:szCs w:val="22"/>
            <w:lang w:val="en-US"/>
          </w:rPr>
          <w:delText xml:space="preserve"> </w:delText>
        </w:r>
        <w:commentRangeEnd w:id="126"/>
        <w:r w:rsidR="00E5117D" w:rsidDel="0031226B">
          <w:rPr>
            <w:rStyle w:val="Kommentarhenvisning"/>
            <w:lang w:val="en-US" w:eastAsia="en-US"/>
          </w:rPr>
          <w:commentReference w:id="126"/>
        </w:r>
        <w:r w:rsidR="0052778E" w:rsidDel="0031226B">
          <w:rPr>
            <w:rFonts w:ascii="Roboto" w:hAnsi="Roboto"/>
            <w:sz w:val="22"/>
            <w:szCs w:val="22"/>
            <w:lang w:val="en-US"/>
          </w:rPr>
          <w:delText>A</w:delText>
        </w:r>
        <w:r w:rsidR="00C53F57" w:rsidDel="0031226B">
          <w:rPr>
            <w:rFonts w:ascii="Roboto" w:hAnsi="Roboto"/>
            <w:sz w:val="22"/>
            <w:szCs w:val="22"/>
            <w:lang w:val="en-US"/>
          </w:rPr>
          <w:delText xml:space="preserve">trial fibrillation leading to LV systolic dysfunction had a stronger </w:delText>
        </w:r>
        <w:r w:rsidR="00223E49" w:rsidDel="0031226B">
          <w:rPr>
            <w:rFonts w:ascii="Roboto" w:hAnsi="Roboto"/>
            <w:sz w:val="22"/>
            <w:szCs w:val="22"/>
            <w:lang w:val="en-US"/>
          </w:rPr>
          <w:delText xml:space="preserve">temporal </w:delText>
        </w:r>
        <w:r w:rsidR="00C53F57" w:rsidDel="0031226B">
          <w:rPr>
            <w:rFonts w:ascii="Roboto" w:hAnsi="Roboto"/>
            <w:sz w:val="22"/>
            <w:szCs w:val="22"/>
            <w:lang w:val="en-US"/>
          </w:rPr>
          <w:delText xml:space="preserve">association with both stroke (HR </w:delText>
        </w:r>
        <w:r w:rsidR="00C53F57" w:rsidRPr="001F2967" w:rsidDel="0031226B">
          <w:rPr>
            <w:rFonts w:ascii="Roboto" w:hAnsi="Roboto" w:cs="Segoe UI"/>
            <w:color w:val="000000" w:themeColor="text1"/>
            <w:sz w:val="21"/>
            <w:szCs w:val="21"/>
            <w:lang w:val="en-US"/>
          </w:rPr>
          <w:delText xml:space="preserve">4.37 </w:delText>
        </w:r>
        <w:r w:rsidR="00C53F57" w:rsidDel="0031226B">
          <w:rPr>
            <w:rFonts w:ascii="Roboto" w:hAnsi="Roboto" w:cs="Segoe UI"/>
            <w:color w:val="000000" w:themeColor="text1"/>
            <w:sz w:val="21"/>
            <w:szCs w:val="21"/>
            <w:lang w:val="en-US"/>
          </w:rPr>
          <w:delText xml:space="preserve">[CI </w:delText>
        </w:r>
        <w:r w:rsidR="00C53F57" w:rsidRPr="001F2967" w:rsidDel="0031226B">
          <w:rPr>
            <w:rFonts w:ascii="Roboto" w:hAnsi="Roboto" w:cs="Segoe UI"/>
            <w:color w:val="000000" w:themeColor="text1"/>
            <w:sz w:val="21"/>
            <w:szCs w:val="21"/>
            <w:lang w:val="en-US"/>
          </w:rPr>
          <w:delText>2.3 to 8.28</w:delText>
        </w:r>
        <w:r w:rsidR="00C53F57" w:rsidDel="0031226B">
          <w:rPr>
            <w:rFonts w:ascii="Roboto" w:hAnsi="Roboto" w:cs="Segoe UI"/>
            <w:color w:val="000000" w:themeColor="text1"/>
            <w:sz w:val="21"/>
            <w:szCs w:val="21"/>
            <w:lang w:val="en-US"/>
          </w:rPr>
          <w:delText>]</w:delText>
        </w:r>
        <w:r w:rsidR="00C53F57" w:rsidRPr="001F2967" w:rsidDel="0031226B">
          <w:rPr>
            <w:rFonts w:ascii="Roboto" w:hAnsi="Roboto" w:cs="Segoe UI"/>
            <w:color w:val="000000" w:themeColor="text1"/>
            <w:sz w:val="21"/>
            <w:szCs w:val="21"/>
            <w:lang w:val="en-US"/>
          </w:rPr>
          <w:delText>)</w:delText>
        </w:r>
        <w:r w:rsidR="00C53F57" w:rsidDel="0031226B">
          <w:rPr>
            <w:rFonts w:ascii="Roboto" w:hAnsi="Roboto" w:cs="Segoe UI"/>
            <w:color w:val="000000" w:themeColor="text1"/>
            <w:sz w:val="21"/>
            <w:szCs w:val="21"/>
            <w:lang w:val="en-US"/>
          </w:rPr>
          <w:delText xml:space="preserve"> and the composite VA outcome (</w:delText>
        </w:r>
        <w:r w:rsidR="0034252B" w:rsidDel="0031226B">
          <w:rPr>
            <w:rFonts w:ascii="Roboto" w:hAnsi="Roboto" w:cs="Segoe UI"/>
            <w:color w:val="000000" w:themeColor="text1"/>
            <w:sz w:val="21"/>
            <w:szCs w:val="21"/>
            <w:lang w:val="en-US"/>
          </w:rPr>
          <w:delText xml:space="preserve">HR </w:delText>
        </w:r>
        <w:r w:rsidR="00C53F57" w:rsidRPr="001F2967" w:rsidDel="0031226B">
          <w:rPr>
            <w:rFonts w:ascii="Roboto" w:hAnsi="Roboto" w:cs="Segoe UI"/>
            <w:color w:val="000000" w:themeColor="text1"/>
            <w:sz w:val="21"/>
            <w:szCs w:val="21"/>
            <w:lang w:val="en-US"/>
          </w:rPr>
          <w:delText xml:space="preserve">4.32 </w:delText>
        </w:r>
        <w:r w:rsidR="00C53F57" w:rsidDel="0031226B">
          <w:rPr>
            <w:rFonts w:ascii="Roboto" w:hAnsi="Roboto" w:cs="Segoe UI"/>
            <w:color w:val="000000" w:themeColor="text1"/>
            <w:sz w:val="21"/>
            <w:szCs w:val="21"/>
            <w:lang w:val="en-US"/>
          </w:rPr>
          <w:delText xml:space="preserve">[CI </w:delText>
        </w:r>
        <w:r w:rsidR="00C53F57" w:rsidRPr="001F2967" w:rsidDel="0031226B">
          <w:rPr>
            <w:rFonts w:ascii="Roboto" w:hAnsi="Roboto" w:cs="Segoe UI"/>
            <w:color w:val="000000" w:themeColor="text1"/>
            <w:sz w:val="21"/>
            <w:szCs w:val="21"/>
            <w:lang w:val="en-US"/>
          </w:rPr>
          <w:delText>2.28 to 8.17</w:delText>
        </w:r>
        <w:r w:rsidR="00C53F57" w:rsidDel="0031226B">
          <w:rPr>
            <w:rFonts w:ascii="Roboto" w:hAnsi="Roboto" w:cs="Segoe UI"/>
            <w:color w:val="000000" w:themeColor="text1"/>
            <w:sz w:val="21"/>
            <w:szCs w:val="21"/>
            <w:lang w:val="en-US"/>
          </w:rPr>
          <w:delText>]</w:delText>
        </w:r>
        <w:r w:rsidR="00C53F57" w:rsidRPr="001F2967" w:rsidDel="0031226B">
          <w:rPr>
            <w:rFonts w:ascii="Roboto" w:hAnsi="Roboto" w:cs="Segoe UI"/>
            <w:color w:val="000000" w:themeColor="text1"/>
            <w:sz w:val="21"/>
            <w:szCs w:val="21"/>
            <w:lang w:val="en-US"/>
          </w:rPr>
          <w:delText>)</w:delText>
        </w:r>
        <w:r w:rsidR="00223E49" w:rsidDel="0031226B">
          <w:rPr>
            <w:rFonts w:ascii="Roboto" w:hAnsi="Roboto" w:cs="Segoe UI"/>
            <w:color w:val="000000" w:themeColor="text1"/>
            <w:sz w:val="21"/>
            <w:szCs w:val="21"/>
            <w:lang w:val="en-US"/>
          </w:rPr>
          <w:delText xml:space="preserve">, than either outcome had on their own (no significant association between LV systolic </w:delText>
        </w:r>
        <w:r w:rsidR="00223E49" w:rsidRPr="001F2967" w:rsidDel="0031226B">
          <w:rPr>
            <w:rFonts w:ascii="Roboto" w:hAnsi="Roboto" w:cs="Segoe UI"/>
            <w:color w:val="000000" w:themeColor="text1"/>
            <w:sz w:val="22"/>
            <w:szCs w:val="22"/>
            <w:lang w:val="en-US"/>
          </w:rPr>
          <w:delText>dysfunction and stroke had been identified previously</w:delText>
        </w:r>
        <w:r w:rsidR="00E5117D" w:rsidDel="0031226B">
          <w:rPr>
            <w:rFonts w:ascii="Roboto" w:hAnsi="Roboto" w:cs="Segoe UI"/>
            <w:color w:val="000000" w:themeColor="text1"/>
            <w:sz w:val="22"/>
            <w:szCs w:val="22"/>
            <w:lang w:val="en-US"/>
          </w:rPr>
          <w:delText xml:space="preserve">, </w:delText>
        </w:r>
        <w:r w:rsidR="00E5117D" w:rsidDel="0031226B">
          <w:rPr>
            <w:rFonts w:ascii="Roboto" w:hAnsi="Roboto" w:cs="Segoe UI"/>
            <w:b/>
            <w:bCs/>
            <w:color w:val="000000" w:themeColor="text1"/>
            <w:sz w:val="22"/>
            <w:szCs w:val="22"/>
            <w:lang w:val="en-US"/>
          </w:rPr>
          <w:delText>Figure 3</w:delText>
        </w:r>
        <w:r w:rsidR="00223E49" w:rsidRPr="001F2967" w:rsidDel="0031226B">
          <w:rPr>
            <w:rFonts w:ascii="Roboto" w:hAnsi="Roboto" w:cs="Segoe UI"/>
            <w:color w:val="000000" w:themeColor="text1"/>
            <w:sz w:val="22"/>
            <w:szCs w:val="22"/>
            <w:lang w:val="en-US"/>
          </w:rPr>
          <w:delText>).</w:delText>
        </w:r>
        <w:r w:rsidR="00C53F57" w:rsidRPr="000F668B" w:rsidDel="0031226B">
          <w:rPr>
            <w:rFonts w:ascii="Roboto" w:hAnsi="Roboto"/>
            <w:sz w:val="22"/>
            <w:szCs w:val="22"/>
            <w:lang w:val="en-US"/>
          </w:rPr>
          <w:delText xml:space="preserve"> </w:delText>
        </w:r>
        <w:commentRangeStart w:id="127"/>
        <w:r w:rsidR="00E7231C" w:rsidRPr="000F668B" w:rsidDel="0031226B">
          <w:rPr>
            <w:rFonts w:ascii="Roboto" w:hAnsi="Roboto"/>
            <w:sz w:val="22"/>
            <w:szCs w:val="22"/>
            <w:lang w:val="en-US"/>
          </w:rPr>
          <w:delText xml:space="preserve">Further results from this analysis are summarized in </w:delText>
        </w:r>
        <w:r w:rsidR="00E7231C" w:rsidRPr="000F668B" w:rsidDel="0031226B">
          <w:rPr>
            <w:rFonts w:ascii="Roboto" w:hAnsi="Roboto"/>
            <w:b/>
            <w:bCs/>
            <w:sz w:val="22"/>
            <w:szCs w:val="22"/>
            <w:lang w:val="en-US"/>
          </w:rPr>
          <w:delText>Table 3</w:delText>
        </w:r>
        <w:commentRangeEnd w:id="127"/>
        <w:r w:rsidR="00E5117D" w:rsidDel="0031226B">
          <w:rPr>
            <w:rStyle w:val="Kommentarhenvisning"/>
            <w:lang w:val="en-US" w:eastAsia="en-US"/>
          </w:rPr>
          <w:commentReference w:id="127"/>
        </w:r>
        <w:r w:rsidR="00E7231C" w:rsidRPr="000F668B" w:rsidDel="0031226B">
          <w:rPr>
            <w:rFonts w:ascii="Roboto" w:hAnsi="Roboto"/>
            <w:sz w:val="22"/>
            <w:szCs w:val="22"/>
            <w:lang w:val="en-US"/>
          </w:rPr>
          <w:delText>.</w:delText>
        </w:r>
      </w:del>
    </w:p>
    <w:p w14:paraId="3EBCC3D2" w14:textId="4A138F78" w:rsidR="00E92337" w:rsidRPr="000F668B" w:rsidDel="0031226B" w:rsidRDefault="00E7231C" w:rsidP="001D711A">
      <w:pPr>
        <w:spacing w:line="480" w:lineRule="auto"/>
        <w:rPr>
          <w:del w:id="128" w:author="Christoffer Vissing" w:date="2024-02-08T12:55:00Z"/>
          <w:rFonts w:ascii="Roboto" w:hAnsi="Roboto"/>
          <w:sz w:val="22"/>
          <w:szCs w:val="22"/>
          <w:lang w:val="en-US"/>
        </w:rPr>
      </w:pPr>
      <w:del w:id="129" w:author="Christoffer Vissing" w:date="2024-02-08T12:55:00Z">
        <w:r w:rsidRPr="000F668B" w:rsidDel="0031226B">
          <w:rPr>
            <w:rFonts w:ascii="Roboto" w:hAnsi="Roboto"/>
            <w:sz w:val="22"/>
            <w:szCs w:val="22"/>
            <w:lang w:val="en-US"/>
          </w:rPr>
          <w:delText>Next, we performed the analysis above separately for patients with sarcomeric HCM and non-sarcomeric HCM</w:delText>
        </w:r>
        <w:r w:rsidR="00E5117D" w:rsidDel="0031226B">
          <w:rPr>
            <w:rFonts w:ascii="Roboto" w:hAnsi="Roboto"/>
            <w:sz w:val="22"/>
            <w:szCs w:val="22"/>
            <w:lang w:val="en-US"/>
          </w:rPr>
          <w:delText xml:space="preserve"> and identified different disease trajectories (</w:delText>
        </w:r>
        <w:commentRangeStart w:id="130"/>
        <w:r w:rsidR="0034252B" w:rsidRPr="000F668B" w:rsidDel="0031226B">
          <w:rPr>
            <w:rFonts w:ascii="Roboto" w:hAnsi="Roboto"/>
            <w:b/>
            <w:bCs/>
            <w:sz w:val="22"/>
            <w:szCs w:val="22"/>
            <w:lang w:val="en-US"/>
          </w:rPr>
          <w:delText>S</w:delText>
        </w:r>
        <w:r w:rsidR="0034252B" w:rsidRPr="001F2967" w:rsidDel="0031226B">
          <w:rPr>
            <w:rFonts w:ascii="Roboto" w:hAnsi="Roboto"/>
            <w:b/>
            <w:bCs/>
            <w:sz w:val="22"/>
            <w:szCs w:val="22"/>
            <w:lang w:val="en-US"/>
          </w:rPr>
          <w:delText xml:space="preserve">upplementary </w:delText>
        </w:r>
        <w:r w:rsidR="0034252B" w:rsidRPr="000F668B" w:rsidDel="0031226B">
          <w:rPr>
            <w:rFonts w:ascii="Roboto" w:hAnsi="Roboto"/>
            <w:b/>
            <w:bCs/>
            <w:sz w:val="22"/>
            <w:szCs w:val="22"/>
            <w:lang w:val="en-US"/>
          </w:rPr>
          <w:delText>T</w:delText>
        </w:r>
        <w:r w:rsidR="0034252B" w:rsidRPr="001F2967" w:rsidDel="0031226B">
          <w:rPr>
            <w:rFonts w:ascii="Roboto" w:hAnsi="Roboto"/>
            <w:b/>
            <w:bCs/>
            <w:sz w:val="22"/>
            <w:szCs w:val="22"/>
            <w:lang w:val="en-US"/>
          </w:rPr>
          <w:delText>able 1</w:delText>
        </w:r>
        <w:r w:rsidR="0034252B" w:rsidRPr="000F668B" w:rsidDel="0031226B">
          <w:rPr>
            <w:rFonts w:ascii="Roboto" w:hAnsi="Roboto"/>
            <w:sz w:val="22"/>
            <w:szCs w:val="22"/>
            <w:lang w:val="en-US"/>
          </w:rPr>
          <w:delText xml:space="preserve"> and </w:delText>
        </w:r>
        <w:r w:rsidR="0034252B" w:rsidRPr="001F2967" w:rsidDel="0031226B">
          <w:rPr>
            <w:rFonts w:ascii="Roboto" w:hAnsi="Roboto"/>
            <w:b/>
            <w:bCs/>
            <w:sz w:val="22"/>
            <w:szCs w:val="22"/>
            <w:lang w:val="en-US"/>
          </w:rPr>
          <w:delText>2</w:delText>
        </w:r>
        <w:r w:rsidR="00E5117D" w:rsidRPr="001F2967" w:rsidDel="0031226B">
          <w:rPr>
            <w:rFonts w:ascii="Roboto" w:hAnsi="Roboto"/>
            <w:sz w:val="22"/>
            <w:szCs w:val="22"/>
            <w:lang w:val="en-US"/>
          </w:rPr>
          <w:delText>)</w:delText>
        </w:r>
        <w:r w:rsidRPr="000F668B" w:rsidDel="0031226B">
          <w:rPr>
            <w:rFonts w:ascii="Roboto" w:hAnsi="Roboto"/>
            <w:sz w:val="22"/>
            <w:szCs w:val="22"/>
            <w:lang w:val="en-US"/>
          </w:rPr>
          <w:delText xml:space="preserve">. </w:delText>
        </w:r>
        <w:commentRangeEnd w:id="130"/>
        <w:r w:rsidR="00D35FAB" w:rsidDel="0031226B">
          <w:rPr>
            <w:rStyle w:val="Kommentarhenvisning"/>
            <w:lang w:val="en-US" w:eastAsia="en-US"/>
          </w:rPr>
          <w:commentReference w:id="130"/>
        </w:r>
        <w:r w:rsidR="00E5117D" w:rsidDel="0031226B">
          <w:rPr>
            <w:rFonts w:ascii="Roboto" w:hAnsi="Roboto"/>
            <w:sz w:val="22"/>
            <w:szCs w:val="22"/>
            <w:lang w:val="en-US"/>
          </w:rPr>
          <w:delText>H</w:delText>
        </w:r>
        <w:r w:rsidR="0034252B" w:rsidRPr="000F668B" w:rsidDel="0031226B">
          <w:rPr>
            <w:rFonts w:ascii="Roboto" w:hAnsi="Roboto"/>
            <w:sz w:val="22"/>
            <w:szCs w:val="22"/>
            <w:lang w:val="en-US"/>
          </w:rPr>
          <w:delText xml:space="preserve">ypertension leading to obstruction was associated with subsequent stroke (HR </w:delText>
        </w:r>
        <w:r w:rsidR="0034252B" w:rsidRPr="001F2967" w:rsidDel="0031226B">
          <w:rPr>
            <w:rFonts w:ascii="Roboto" w:hAnsi="Roboto" w:cs="Segoe UI"/>
            <w:color w:val="333333"/>
            <w:sz w:val="22"/>
            <w:szCs w:val="22"/>
            <w:lang w:val="en-US"/>
          </w:rPr>
          <w:delText>1.78 [CI 1.06 to 3]</w:delText>
        </w:r>
        <w:r w:rsidR="0034252B" w:rsidRPr="000F668B" w:rsidDel="0031226B">
          <w:rPr>
            <w:rFonts w:ascii="Roboto" w:hAnsi="Roboto"/>
            <w:sz w:val="22"/>
            <w:szCs w:val="22"/>
            <w:lang w:val="en-US"/>
          </w:rPr>
          <w:delText xml:space="preserve">) in non-sarcomeric HCM but not in sarcomeric HCM. In contrast, the associations between </w:delText>
        </w:r>
        <w:r w:rsidR="00667F79" w:rsidRPr="000F668B" w:rsidDel="0031226B">
          <w:rPr>
            <w:rFonts w:ascii="Roboto" w:hAnsi="Roboto"/>
            <w:sz w:val="22"/>
            <w:szCs w:val="22"/>
            <w:lang w:val="en-US"/>
          </w:rPr>
          <w:delText>obesity leading to LV obstruction and subsequent stroke was</w:delText>
        </w:r>
        <w:r w:rsidR="00D35FAB" w:rsidDel="0031226B">
          <w:rPr>
            <w:rFonts w:ascii="Roboto" w:hAnsi="Roboto"/>
            <w:sz w:val="22"/>
            <w:szCs w:val="22"/>
            <w:lang w:val="en-US"/>
          </w:rPr>
          <w:delText xml:space="preserve"> </w:delText>
        </w:r>
        <w:commentRangeStart w:id="131"/>
        <w:r w:rsidR="00D35FAB" w:rsidDel="0031226B">
          <w:rPr>
            <w:rFonts w:ascii="Roboto" w:hAnsi="Roboto"/>
            <w:sz w:val="22"/>
            <w:szCs w:val="22"/>
            <w:lang w:val="en-US"/>
          </w:rPr>
          <w:delText xml:space="preserve">predominantly confined to </w:delText>
        </w:r>
        <w:commentRangeEnd w:id="131"/>
        <w:r w:rsidR="00D35FAB" w:rsidDel="0031226B">
          <w:rPr>
            <w:rStyle w:val="Kommentarhenvisning"/>
            <w:lang w:val="en-US" w:eastAsia="en-US"/>
          </w:rPr>
          <w:commentReference w:id="131"/>
        </w:r>
        <w:r w:rsidR="00667F79" w:rsidRPr="000F668B" w:rsidDel="0031226B">
          <w:rPr>
            <w:rFonts w:ascii="Roboto" w:hAnsi="Roboto"/>
            <w:sz w:val="22"/>
            <w:szCs w:val="22"/>
            <w:lang w:val="en-US"/>
          </w:rPr>
          <w:delText xml:space="preserve">sarcomeric HCM (HR </w:delText>
        </w:r>
        <w:r w:rsidR="00667F79" w:rsidRPr="001F2967" w:rsidDel="0031226B">
          <w:rPr>
            <w:rFonts w:ascii="Roboto" w:hAnsi="Roboto" w:cs="Segoe UI"/>
            <w:color w:val="333333"/>
            <w:sz w:val="22"/>
            <w:szCs w:val="22"/>
            <w:lang w:val="en-US"/>
          </w:rPr>
          <w:delText>1.96 [CI 1.04 to 3.69]). In addition</w:delText>
        </w:r>
        <w:r w:rsidR="004A1BC5" w:rsidDel="0031226B">
          <w:rPr>
            <w:rFonts w:ascii="Roboto" w:hAnsi="Roboto" w:cs="Segoe UI"/>
            <w:color w:val="333333"/>
            <w:sz w:val="22"/>
            <w:szCs w:val="22"/>
            <w:lang w:val="en-US"/>
          </w:rPr>
          <w:delText>,</w:delText>
        </w:r>
        <w:r w:rsidR="00667F79" w:rsidRPr="001F2967" w:rsidDel="0031226B">
          <w:rPr>
            <w:rFonts w:ascii="Roboto" w:hAnsi="Roboto" w:cs="Segoe UI"/>
            <w:color w:val="333333"/>
            <w:sz w:val="22"/>
            <w:szCs w:val="22"/>
            <w:lang w:val="en-US"/>
          </w:rPr>
          <w:delText xml:space="preserve"> </w:delText>
        </w:r>
        <w:r w:rsidR="004A1BC5" w:rsidDel="0031226B">
          <w:rPr>
            <w:rFonts w:ascii="Roboto" w:hAnsi="Roboto" w:cs="Segoe UI"/>
            <w:color w:val="333333"/>
            <w:sz w:val="22"/>
            <w:szCs w:val="22"/>
            <w:lang w:val="en-US"/>
          </w:rPr>
          <w:delText>the associations between</w:delText>
        </w:r>
        <w:r w:rsidR="00667F79" w:rsidRPr="000F668B" w:rsidDel="0031226B">
          <w:rPr>
            <w:rFonts w:ascii="Roboto" w:hAnsi="Roboto"/>
            <w:sz w:val="22"/>
            <w:szCs w:val="22"/>
            <w:lang w:val="en-US"/>
          </w:rPr>
          <w:delText xml:space="preserve"> </w:delText>
        </w:r>
        <w:r w:rsidR="0034252B" w:rsidRPr="000F668B" w:rsidDel="0031226B">
          <w:rPr>
            <w:rFonts w:ascii="Roboto" w:hAnsi="Roboto"/>
            <w:sz w:val="22"/>
            <w:szCs w:val="22"/>
            <w:lang w:val="en-US"/>
          </w:rPr>
          <w:delText xml:space="preserve">atrial fibrillation leading to LV systolic dysfunction and subsequent </w:delText>
        </w:r>
        <w:r w:rsidR="00667F79" w:rsidRPr="000F668B" w:rsidDel="0031226B">
          <w:rPr>
            <w:rFonts w:ascii="Roboto" w:hAnsi="Roboto"/>
            <w:sz w:val="22"/>
            <w:szCs w:val="22"/>
            <w:lang w:val="en-US"/>
          </w:rPr>
          <w:delText>stroke,</w:delText>
        </w:r>
        <w:r w:rsidR="0034252B" w:rsidRPr="000F668B" w:rsidDel="0031226B">
          <w:rPr>
            <w:rFonts w:ascii="Roboto" w:hAnsi="Roboto"/>
            <w:sz w:val="22"/>
            <w:szCs w:val="22"/>
            <w:lang w:val="en-US"/>
          </w:rPr>
          <w:delText xml:space="preserve"> or ventricular arrhythmia was </w:delText>
        </w:r>
        <w:r w:rsidR="00667F79" w:rsidRPr="000F668B" w:rsidDel="0031226B">
          <w:rPr>
            <w:rFonts w:ascii="Roboto" w:hAnsi="Roboto"/>
            <w:sz w:val="22"/>
            <w:szCs w:val="22"/>
            <w:lang w:val="en-US"/>
          </w:rPr>
          <w:delText>also mostly</w:delText>
        </w:r>
        <w:r w:rsidR="0034252B" w:rsidRPr="000F668B" w:rsidDel="0031226B">
          <w:rPr>
            <w:rFonts w:ascii="Roboto" w:hAnsi="Roboto"/>
            <w:sz w:val="22"/>
            <w:szCs w:val="22"/>
            <w:lang w:val="en-US"/>
          </w:rPr>
          <w:delText xml:space="preserve"> feature</w:delText>
        </w:r>
        <w:r w:rsidR="004A1BC5" w:rsidDel="0031226B">
          <w:rPr>
            <w:rFonts w:ascii="Roboto" w:hAnsi="Roboto"/>
            <w:sz w:val="22"/>
            <w:szCs w:val="22"/>
            <w:lang w:val="en-US"/>
          </w:rPr>
          <w:delText>s</w:delText>
        </w:r>
        <w:r w:rsidR="0034252B" w:rsidRPr="000F668B" w:rsidDel="0031226B">
          <w:rPr>
            <w:rFonts w:ascii="Roboto" w:hAnsi="Roboto"/>
            <w:sz w:val="22"/>
            <w:szCs w:val="22"/>
            <w:lang w:val="en-US"/>
          </w:rPr>
          <w:delText xml:space="preserve"> of sarcomeric HCM (HR of 5.53 and 4.87 respectively)</w:delText>
        </w:r>
        <w:r w:rsidR="00667F79" w:rsidRPr="000F668B" w:rsidDel="0031226B">
          <w:rPr>
            <w:rFonts w:ascii="Roboto" w:hAnsi="Roboto"/>
            <w:sz w:val="22"/>
            <w:szCs w:val="22"/>
            <w:lang w:val="en-US"/>
          </w:rPr>
          <w:delText>.</w:delText>
        </w:r>
      </w:del>
    </w:p>
    <w:p w14:paraId="383BA2AC" w14:textId="6B73B985" w:rsidR="00667F79" w:rsidRPr="001F2967" w:rsidDel="0031226B" w:rsidRDefault="00667F79" w:rsidP="001D711A">
      <w:pPr>
        <w:spacing w:line="480" w:lineRule="auto"/>
        <w:rPr>
          <w:del w:id="132" w:author="Christoffer Vissing" w:date="2024-02-08T12:55:00Z"/>
          <w:rFonts w:ascii="Roboto" w:hAnsi="Roboto"/>
          <w:sz w:val="22"/>
          <w:szCs w:val="22"/>
          <w:lang w:val="en-US"/>
        </w:rPr>
      </w:pPr>
    </w:p>
    <w:p w14:paraId="153D0B02" w14:textId="742C9CF7" w:rsidR="00580470" w:rsidRPr="00DF613E" w:rsidRDefault="00580470" w:rsidP="00AE4D82">
      <w:pPr>
        <w:spacing w:line="480" w:lineRule="auto"/>
        <w:rPr>
          <w:rFonts w:ascii="Roboto" w:hAnsi="Roboto"/>
          <w:sz w:val="22"/>
          <w:szCs w:val="22"/>
          <w:lang w:val="en-US"/>
        </w:rPr>
      </w:pPr>
      <w:del w:id="133" w:author="Christoffer Vissing" w:date="2024-02-08T12:55:00Z">
        <w:r w:rsidRPr="00DF613E" w:rsidDel="0031226B">
          <w:rPr>
            <w:rFonts w:ascii="Roboto" w:hAnsi="Roboto"/>
            <w:b/>
            <w:bCs/>
            <w:sz w:val="22"/>
            <w:szCs w:val="22"/>
            <w:lang w:val="en-US"/>
          </w:rPr>
          <w:br w:type="page"/>
        </w:r>
      </w:del>
    </w:p>
    <w:p w14:paraId="6A9A6F2A" w14:textId="77777777" w:rsidR="0031226B" w:rsidRDefault="0031226B">
      <w:pPr>
        <w:rPr>
          <w:ins w:id="134" w:author="Christoffer Vissing" w:date="2024-02-08T12:55:00Z"/>
          <w:rFonts w:ascii="Roboto" w:hAnsi="Roboto"/>
          <w:b/>
          <w:bCs/>
          <w:sz w:val="22"/>
          <w:szCs w:val="22"/>
          <w:lang w:val="en-US"/>
        </w:rPr>
      </w:pPr>
      <w:ins w:id="135" w:author="Christoffer Vissing" w:date="2024-02-08T12:55:00Z">
        <w:r>
          <w:rPr>
            <w:rFonts w:ascii="Roboto" w:hAnsi="Roboto"/>
            <w:b/>
            <w:bCs/>
            <w:sz w:val="22"/>
            <w:szCs w:val="22"/>
            <w:lang w:val="en-US"/>
          </w:rPr>
          <w:br w:type="page"/>
        </w:r>
      </w:ins>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7174D94E"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ins w:id="136" w:author="Christoffer Vissing" w:date="2024-02-08T13:51:00Z">
        <w:r w:rsidR="008B3D84">
          <w:rPr>
            <w:rFonts w:ascii="Roboto" w:hAnsi="Roboto"/>
            <w:sz w:val="22"/>
            <w:szCs w:val="22"/>
            <w:lang w:val="en-US"/>
          </w:rPr>
          <w:t xml:space="preserve">the </w:t>
        </w:r>
      </w:ins>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ins w:id="137" w:author="Christoffer Vissing" w:date="2024-02-08T13:59:00Z">
        <w:r w:rsidR="00A2547C">
          <w:rPr>
            <w:rFonts w:ascii="Roboto" w:hAnsi="Roboto"/>
            <w:sz w:val="22"/>
            <w:szCs w:val="22"/>
            <w:lang w:val="en-US"/>
          </w:rPr>
          <w:t xml:space="preserve">. </w:t>
        </w:r>
        <w:r w:rsidR="00A2547C" w:rsidRPr="00A2547C">
          <w:rPr>
            <w:rFonts w:ascii="Roboto" w:hAnsi="Roboto"/>
            <w:sz w:val="22"/>
            <w:szCs w:val="22"/>
            <w:lang w:val="en-US"/>
          </w:rPr>
          <w:t xml:space="preserve">Our investigation focused on delineating the sequence and associations among various cardiovascular </w:t>
        </w:r>
      </w:ins>
      <w:ins w:id="138" w:author="Christoffer Vissing" w:date="2024-02-08T14:58:00Z">
        <w:r w:rsidR="008D66E8">
          <w:rPr>
            <w:rFonts w:ascii="Roboto" w:hAnsi="Roboto"/>
            <w:sz w:val="22"/>
            <w:szCs w:val="22"/>
            <w:lang w:val="en-US"/>
          </w:rPr>
          <w:t>features</w:t>
        </w:r>
      </w:ins>
      <w:ins w:id="139" w:author="Christoffer Vissing" w:date="2024-02-08T13:59:00Z">
        <w:r w:rsidR="00A2547C" w:rsidRPr="00A2547C">
          <w:rPr>
            <w:rFonts w:ascii="Roboto" w:hAnsi="Roboto"/>
            <w:sz w:val="22"/>
            <w:szCs w:val="22"/>
            <w:lang w:val="en-US"/>
          </w:rPr>
          <w:t xml:space="preserve"> and outcomes within HCM, with a particular emphasis on the significant role genetics play in the progression of the disease</w:t>
        </w:r>
      </w:ins>
      <w:r w:rsidR="00DB6D77" w:rsidRPr="00DF613E">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ins w:id="140" w:author="Christoffer Vissing" w:date="2024-02-08T14:02:00Z">
        <w:r w:rsidR="00335B40">
          <w:rPr>
            <w:rFonts w:ascii="Roboto" w:hAnsi="Roboto"/>
            <w:sz w:val="22"/>
            <w:szCs w:val="22"/>
            <w:lang w:val="en-US"/>
          </w:rPr>
          <w:t xml:space="preserve"> </w:t>
        </w:r>
      </w:ins>
      <w:del w:id="141" w:author="Christoffer Vissing" w:date="2024-02-08T14:01:00Z">
        <w:r w:rsidR="00EC0FCE" w:rsidRPr="00DF613E" w:rsidDel="00335B40">
          <w:rPr>
            <w:rFonts w:ascii="Roboto" w:hAnsi="Roboto"/>
            <w:sz w:val="22"/>
            <w:szCs w:val="22"/>
            <w:lang w:val="en-US"/>
          </w:rPr>
          <w:delText xml:space="preserve"> patients diagnosed a</w:delText>
        </w:r>
      </w:del>
      <w:del w:id="142" w:author="Christoffer Vissing" w:date="2024-02-08T14:02:00Z">
        <w:r w:rsidR="00EC0FCE" w:rsidRPr="00DF613E" w:rsidDel="00335B40">
          <w:rPr>
            <w:rFonts w:ascii="Roboto" w:hAnsi="Roboto"/>
            <w:sz w:val="22"/>
            <w:szCs w:val="22"/>
            <w:lang w:val="en-US"/>
          </w:rPr>
          <w:delText>t</w:delText>
        </w:r>
        <w:r w:rsidRPr="00DF613E" w:rsidDel="00335B40">
          <w:rPr>
            <w:rFonts w:ascii="Roboto" w:hAnsi="Roboto"/>
            <w:sz w:val="22"/>
            <w:szCs w:val="22"/>
            <w:lang w:val="en-US"/>
          </w:rPr>
          <w:delText xml:space="preserve"> </w:delText>
        </w:r>
      </w:del>
      <w:r w:rsidRPr="00DF613E">
        <w:rPr>
          <w:rFonts w:ascii="Roboto" w:hAnsi="Roboto"/>
          <w:sz w:val="22"/>
          <w:szCs w:val="22"/>
          <w:lang w:val="en-US"/>
        </w:rPr>
        <w:t xml:space="preserve">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ins w:id="143" w:author="Christoffer Vissing" w:date="2024-02-08T14:02:00Z">
        <w:r w:rsidR="00335B40">
          <w:rPr>
            <w:rFonts w:ascii="Roboto" w:hAnsi="Roboto"/>
            <w:sz w:val="22"/>
            <w:szCs w:val="22"/>
            <w:lang w:val="en-US"/>
          </w:rPr>
          <w:t xml:space="preserve"> at onset,</w:t>
        </w:r>
      </w:ins>
      <w:r w:rsidR="00D35FAB">
        <w:rPr>
          <w:rFonts w:ascii="Roboto" w:hAnsi="Roboto"/>
          <w:sz w:val="22"/>
          <w:szCs w:val="22"/>
          <w:lang w:val="en-US"/>
        </w:rPr>
        <w:t xml:space="preserve"> </w:t>
      </w:r>
      <w:del w:id="144" w:author="Christoffer Vissing" w:date="2024-02-08T14:02:00Z">
        <w:r w:rsidRPr="00DF613E" w:rsidDel="00335B40">
          <w:rPr>
            <w:rFonts w:ascii="Roboto" w:hAnsi="Roboto"/>
            <w:sz w:val="22"/>
            <w:szCs w:val="22"/>
            <w:lang w:val="en-US"/>
          </w:rPr>
          <w:delText xml:space="preserve">and </w:delText>
        </w:r>
        <w:r w:rsidR="00EC0FCE" w:rsidRPr="00DF613E" w:rsidDel="00335B40">
          <w:rPr>
            <w:rFonts w:ascii="Roboto" w:hAnsi="Roboto"/>
            <w:sz w:val="22"/>
            <w:szCs w:val="22"/>
            <w:lang w:val="en-US"/>
          </w:rPr>
          <w:delText xml:space="preserve">having </w:delText>
        </w:r>
      </w:del>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ins w:id="145" w:author="Christoffer Vissing" w:date="2024-02-08T14:02:00Z">
        <w:r w:rsidR="00335B40">
          <w:rPr>
            <w:rFonts w:ascii="Roboto" w:hAnsi="Roboto"/>
            <w:sz w:val="22"/>
            <w:szCs w:val="22"/>
            <w:lang w:val="en-US"/>
          </w:rPr>
          <w:t xml:space="preserve">, and </w:t>
        </w:r>
      </w:ins>
      <w:del w:id="146" w:author="Christoffer Vissing" w:date="2024-02-08T14:02:00Z">
        <w:r w:rsidR="00EC0FCE" w:rsidRPr="00DF613E" w:rsidDel="00335B40">
          <w:rPr>
            <w:rFonts w:ascii="Roboto" w:hAnsi="Roboto"/>
            <w:sz w:val="22"/>
            <w:szCs w:val="22"/>
            <w:lang w:val="en-US"/>
          </w:rPr>
          <w:delText>. Furthermore, the</w:delText>
        </w:r>
      </w:del>
      <w:ins w:id="147" w:author="Christoffer Vissing" w:date="2024-02-08T14:02:00Z">
        <w:r w:rsidR="00335B40">
          <w:rPr>
            <w:rFonts w:ascii="Roboto" w:hAnsi="Roboto"/>
            <w:sz w:val="22"/>
            <w:szCs w:val="22"/>
            <w:lang w:val="en-US"/>
          </w:rPr>
          <w:t>an</w:t>
        </w:r>
      </w:ins>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 xml:space="preserve">-rate </w:t>
      </w:r>
      <w:del w:id="148" w:author="Christoffer Vissing" w:date="2024-02-08T14:02:00Z">
        <w:r w:rsidR="00EC0FCE" w:rsidRPr="00DF613E" w:rsidDel="00335B40">
          <w:rPr>
            <w:rFonts w:ascii="Roboto" w:hAnsi="Roboto"/>
            <w:sz w:val="22"/>
            <w:szCs w:val="22"/>
            <w:lang w:val="en-US"/>
          </w:rPr>
          <w:delText xml:space="preserve">was </w:delText>
        </w:r>
      </w:del>
      <w:r w:rsidR="00EC0FCE" w:rsidRPr="00DF613E">
        <w:rPr>
          <w:rFonts w:ascii="Roboto" w:hAnsi="Roboto"/>
          <w:sz w:val="22"/>
          <w:szCs w:val="22"/>
          <w:lang w:val="en-US"/>
        </w:rPr>
        <w:t>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1F2967">
        <w:rPr>
          <w:rFonts w:ascii="Roboto" w:hAnsi="Roboto"/>
          <w:sz w:val="22"/>
          <w:szCs w:val="22"/>
          <w:lang w:val="en-US"/>
        </w:rPr>
        <w:t xml:space="preserve"> </w:t>
      </w:r>
      <w:del w:id="149" w:author="Christoffer Vissing" w:date="2024-02-08T14:51:00Z">
        <w:r w:rsidR="00EB5A65" w:rsidDel="008D66E8">
          <w:rPr>
            <w:rFonts w:ascii="Roboto" w:hAnsi="Roboto"/>
            <w:sz w:val="22"/>
            <w:szCs w:val="22"/>
            <w:lang w:val="en-US"/>
          </w:rPr>
          <w:delText>Non-sarcomeric HCM was associated with a higher prevalence of obesity and hypertensio</w:delText>
        </w:r>
        <w:r w:rsidR="00581BBC" w:rsidDel="008D66E8">
          <w:rPr>
            <w:rFonts w:ascii="Roboto" w:hAnsi="Roboto"/>
            <w:sz w:val="22"/>
            <w:szCs w:val="22"/>
            <w:lang w:val="en-US"/>
          </w:rPr>
          <w:delText>n</w:delText>
        </w:r>
        <w:r w:rsidR="00EB5A65" w:rsidDel="008D66E8">
          <w:rPr>
            <w:rFonts w:ascii="Roboto" w:hAnsi="Roboto"/>
            <w:sz w:val="22"/>
            <w:szCs w:val="22"/>
            <w:lang w:val="en-US"/>
          </w:rPr>
          <w:delText xml:space="preserve">. </w:delText>
        </w:r>
      </w:del>
      <w:ins w:id="150" w:author="Christoffer Vissing" w:date="2024-02-08T14:53:00Z">
        <w:r w:rsidR="008D66E8">
          <w:rPr>
            <w:rFonts w:ascii="Roboto" w:hAnsi="Roboto"/>
            <w:sz w:val="22"/>
            <w:szCs w:val="22"/>
            <w:lang w:val="en-US"/>
          </w:rPr>
          <w:t>W</w:t>
        </w:r>
      </w:ins>
      <w:ins w:id="151" w:author="Christoffer Vissing" w:date="2024-02-08T14:52:00Z">
        <w:r w:rsidR="008D66E8">
          <w:rPr>
            <w:rFonts w:ascii="Roboto" w:hAnsi="Roboto"/>
            <w:sz w:val="22"/>
            <w:szCs w:val="22"/>
            <w:lang w:val="en-US"/>
          </w:rPr>
          <w:t xml:space="preserve">e found </w:t>
        </w:r>
      </w:ins>
      <w:del w:id="152" w:author="Christoffer Vissing" w:date="2024-02-08T14:53:00Z">
        <w:r w:rsidR="00B564ED" w:rsidRPr="00DF613E" w:rsidDel="008D66E8">
          <w:rPr>
            <w:rFonts w:ascii="Roboto" w:hAnsi="Roboto"/>
            <w:sz w:val="22"/>
            <w:szCs w:val="22"/>
            <w:lang w:val="en-US"/>
          </w:rPr>
          <w:delText>We also investigated</w:delText>
        </w:r>
        <w:r w:rsidR="00EB5A65" w:rsidDel="008D66E8">
          <w:rPr>
            <w:rFonts w:ascii="Roboto" w:hAnsi="Roboto"/>
            <w:sz w:val="22"/>
            <w:szCs w:val="22"/>
            <w:lang w:val="en-US"/>
          </w:rPr>
          <w:delText xml:space="preserve"> the impact and</w:delText>
        </w:r>
        <w:r w:rsidRPr="00DF613E" w:rsidDel="008D66E8">
          <w:rPr>
            <w:rFonts w:ascii="Roboto" w:hAnsi="Roboto"/>
            <w:sz w:val="22"/>
            <w:szCs w:val="22"/>
            <w:lang w:val="en-US"/>
          </w:rPr>
          <w:delText xml:space="preserve"> temporal associations between </w:delText>
        </w:r>
        <w:r w:rsidR="00EC0FCE" w:rsidRPr="00DF613E" w:rsidDel="008D66E8">
          <w:rPr>
            <w:rFonts w:ascii="Roboto" w:hAnsi="Roboto"/>
            <w:sz w:val="22"/>
            <w:szCs w:val="22"/>
            <w:lang w:val="en-US"/>
          </w:rPr>
          <w:delText>various</w:delText>
        </w:r>
        <w:r w:rsidRPr="00DF613E" w:rsidDel="008D66E8">
          <w:rPr>
            <w:rFonts w:ascii="Roboto" w:hAnsi="Roboto"/>
            <w:sz w:val="22"/>
            <w:szCs w:val="22"/>
            <w:lang w:val="en-US"/>
          </w:rPr>
          <w:delText xml:space="preserve"> cardiovascular </w:delText>
        </w:r>
        <w:r w:rsidR="00941C96" w:rsidRPr="00DF613E" w:rsidDel="008D66E8">
          <w:rPr>
            <w:rFonts w:ascii="Roboto" w:hAnsi="Roboto"/>
            <w:sz w:val="22"/>
            <w:szCs w:val="22"/>
            <w:lang w:val="en-US"/>
          </w:rPr>
          <w:delText>modifiers</w:delText>
        </w:r>
        <w:r w:rsidR="00EC0FCE" w:rsidRPr="00DF613E" w:rsidDel="008D66E8">
          <w:rPr>
            <w:rFonts w:ascii="Roboto" w:hAnsi="Roboto"/>
            <w:sz w:val="22"/>
            <w:szCs w:val="22"/>
            <w:lang w:val="en-US"/>
          </w:rPr>
          <w:delText xml:space="preserve"> and HCM outcomes</w:delText>
        </w:r>
        <w:r w:rsidR="00EB5A65" w:rsidDel="008D66E8">
          <w:rPr>
            <w:rFonts w:ascii="Roboto" w:hAnsi="Roboto"/>
            <w:sz w:val="22"/>
            <w:szCs w:val="22"/>
            <w:lang w:val="en-US"/>
          </w:rPr>
          <w:delText xml:space="preserve"> A</w:delText>
        </w:r>
      </w:del>
      <w:ins w:id="153" w:author="Christoffer Vissing" w:date="2024-02-08T14:53:00Z">
        <w:r w:rsidR="008D66E8">
          <w:rPr>
            <w:rFonts w:ascii="Roboto" w:hAnsi="Roboto"/>
            <w:sz w:val="22"/>
            <w:szCs w:val="22"/>
            <w:lang w:val="en-US"/>
          </w:rPr>
          <w:t>a</w:t>
        </w:r>
      </w:ins>
      <w:r w:rsidR="00EB5A65">
        <w:rPr>
          <w:rFonts w:ascii="Roboto" w:hAnsi="Roboto"/>
          <w:sz w:val="22"/>
          <w:szCs w:val="22"/>
          <w:lang w:val="en-US"/>
        </w:rPr>
        <w:t>trial fibrillation</w:t>
      </w:r>
      <w:ins w:id="154" w:author="Christoffer Vissing" w:date="2024-02-08T14:58:00Z">
        <w:r w:rsidR="008D66E8">
          <w:rPr>
            <w:rFonts w:ascii="Roboto" w:hAnsi="Roboto"/>
            <w:sz w:val="22"/>
            <w:szCs w:val="22"/>
            <w:lang w:val="en-US"/>
          </w:rPr>
          <w:t xml:space="preserve"> </w:t>
        </w:r>
      </w:ins>
      <w:ins w:id="155" w:author="Christoffer Vissing" w:date="2024-02-08T14:59:00Z">
        <w:r w:rsidR="008D66E8">
          <w:rPr>
            <w:rFonts w:ascii="Roboto" w:hAnsi="Roboto"/>
            <w:sz w:val="22"/>
            <w:szCs w:val="22"/>
            <w:lang w:val="en-US"/>
          </w:rPr>
          <w:t>and LV systolic dysfunction</w:t>
        </w:r>
      </w:ins>
      <w:ins w:id="156" w:author="Christoffer Vissing" w:date="2024-02-08T14:53:00Z">
        <w:r w:rsidR="008D66E8">
          <w:rPr>
            <w:rFonts w:ascii="Roboto" w:hAnsi="Roboto"/>
            <w:sz w:val="22"/>
            <w:szCs w:val="22"/>
            <w:lang w:val="en-US"/>
          </w:rPr>
          <w:t xml:space="preserve"> </w:t>
        </w:r>
      </w:ins>
      <w:ins w:id="157" w:author="Christoffer Vissing" w:date="2024-02-08T14:54:00Z">
        <w:r w:rsidR="008D66E8">
          <w:rPr>
            <w:rFonts w:ascii="Roboto" w:hAnsi="Roboto"/>
            <w:sz w:val="22"/>
            <w:szCs w:val="22"/>
            <w:lang w:val="en-US"/>
          </w:rPr>
          <w:t xml:space="preserve">led to higher rates of </w:t>
        </w:r>
      </w:ins>
      <w:ins w:id="158" w:author="Christoffer Vissing" w:date="2024-02-08T14:53:00Z">
        <w:r w:rsidR="008D66E8">
          <w:rPr>
            <w:rFonts w:ascii="Roboto" w:hAnsi="Roboto"/>
            <w:sz w:val="22"/>
            <w:szCs w:val="22"/>
            <w:lang w:val="en-US"/>
          </w:rPr>
          <w:t>ventricular arrhyt</w:t>
        </w:r>
      </w:ins>
      <w:ins w:id="159" w:author="Christoffer Vissing" w:date="2024-02-08T14:54:00Z">
        <w:r w:rsidR="008D66E8">
          <w:rPr>
            <w:rFonts w:ascii="Roboto" w:hAnsi="Roboto"/>
            <w:sz w:val="22"/>
            <w:szCs w:val="22"/>
            <w:lang w:val="en-US"/>
          </w:rPr>
          <w:t>h</w:t>
        </w:r>
      </w:ins>
      <w:ins w:id="160" w:author="Christoffer Vissing" w:date="2024-02-08T14:53:00Z">
        <w:r w:rsidR="008D66E8">
          <w:rPr>
            <w:rFonts w:ascii="Roboto" w:hAnsi="Roboto"/>
            <w:sz w:val="22"/>
            <w:szCs w:val="22"/>
            <w:lang w:val="en-US"/>
          </w:rPr>
          <w:t>mia</w:t>
        </w:r>
      </w:ins>
      <w:ins w:id="161" w:author="Christoffer Vissing" w:date="2024-02-08T14:54:00Z">
        <w:r w:rsidR="008D66E8">
          <w:rPr>
            <w:rFonts w:ascii="Roboto" w:hAnsi="Roboto"/>
            <w:sz w:val="22"/>
            <w:szCs w:val="22"/>
            <w:lang w:val="en-US"/>
          </w:rPr>
          <w:t xml:space="preserve"> and </w:t>
        </w:r>
      </w:ins>
      <w:ins w:id="162" w:author="Christoffer Vissing" w:date="2024-02-08T14:59:00Z">
        <w:r w:rsidR="008D66E8">
          <w:rPr>
            <w:rFonts w:ascii="Roboto" w:hAnsi="Roboto"/>
            <w:sz w:val="22"/>
            <w:szCs w:val="22"/>
            <w:lang w:val="en-US"/>
          </w:rPr>
          <w:t xml:space="preserve">end-stage </w:t>
        </w:r>
      </w:ins>
      <w:ins w:id="163" w:author="Christoffer Vissing" w:date="2024-02-08T14:54:00Z">
        <w:r w:rsidR="008D66E8">
          <w:rPr>
            <w:rFonts w:ascii="Roboto" w:hAnsi="Roboto"/>
            <w:sz w:val="22"/>
            <w:szCs w:val="22"/>
            <w:lang w:val="en-US"/>
          </w:rPr>
          <w:t>heart failure outcomes</w:t>
        </w:r>
      </w:ins>
      <w:ins w:id="164" w:author="Christoffer Vissing" w:date="2024-02-08T14:59:00Z">
        <w:r w:rsidR="008D66E8">
          <w:rPr>
            <w:rFonts w:ascii="Roboto" w:hAnsi="Roboto"/>
            <w:sz w:val="22"/>
            <w:szCs w:val="22"/>
            <w:lang w:val="en-US"/>
          </w:rPr>
          <w:t>. Both atrial fib</w:t>
        </w:r>
      </w:ins>
      <w:ins w:id="165" w:author="Christoffer Vissing" w:date="2024-02-08T15:00:00Z">
        <w:r w:rsidR="008D66E8">
          <w:rPr>
            <w:rFonts w:ascii="Roboto" w:hAnsi="Roboto"/>
            <w:sz w:val="22"/>
            <w:szCs w:val="22"/>
            <w:lang w:val="en-US"/>
          </w:rPr>
          <w:t>rillation</w:t>
        </w:r>
      </w:ins>
      <w:r w:rsidR="00EB5A65">
        <w:rPr>
          <w:rFonts w:ascii="Roboto" w:hAnsi="Roboto"/>
          <w:sz w:val="22"/>
          <w:szCs w:val="22"/>
          <w:lang w:val="en-US"/>
        </w:rPr>
        <w:t xml:space="preserve">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del w:id="166" w:author="Christoffer Vissing" w:date="2024-02-08T15:00:00Z">
        <w:r w:rsidR="00EB5A65" w:rsidRPr="001F2967" w:rsidDel="008D66E8">
          <w:rPr>
            <w:rFonts w:ascii="Roboto" w:hAnsi="Roboto"/>
            <w:sz w:val="22"/>
            <w:szCs w:val="22"/>
            <w:highlight w:val="yellow"/>
            <w:lang w:val="en-US"/>
          </w:rPr>
          <w:delText>***Something here about the timeline/temporal sequence***</w:delText>
        </w:r>
        <w:r w:rsidR="00AB73EF" w:rsidRPr="001F2967" w:rsidDel="008D66E8">
          <w:rPr>
            <w:rFonts w:ascii="Roboto" w:hAnsi="Roboto"/>
            <w:sz w:val="22"/>
            <w:szCs w:val="22"/>
            <w:highlight w:val="yellow"/>
            <w:lang w:val="en-US"/>
          </w:rPr>
          <w:delText>.</w:delText>
        </w:r>
        <w:r w:rsidR="00AB73EF" w:rsidRPr="00DF613E" w:rsidDel="008D66E8">
          <w:rPr>
            <w:rFonts w:ascii="Roboto" w:hAnsi="Roboto"/>
            <w:sz w:val="22"/>
            <w:szCs w:val="22"/>
            <w:lang w:val="en-US"/>
          </w:rPr>
          <w:delText xml:space="preserve"> </w:delText>
        </w:r>
      </w:del>
      <w:r w:rsidR="00EB5A65">
        <w:rPr>
          <w:rFonts w:ascii="Roboto" w:hAnsi="Roboto"/>
          <w:sz w:val="22"/>
          <w:szCs w:val="22"/>
          <w:lang w:val="en-US"/>
        </w:rPr>
        <w:t xml:space="preserve">Improved understanding of </w:t>
      </w:r>
      <w:r w:rsidR="003A633A" w:rsidRPr="00DF613E">
        <w:rPr>
          <w:rFonts w:ascii="Roboto" w:hAnsi="Roboto"/>
          <w:sz w:val="22"/>
          <w:szCs w:val="22"/>
          <w:lang w:val="en-US"/>
        </w:rPr>
        <w:t xml:space="preserve">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w:t>
      </w:r>
      <w:del w:id="167" w:author="Christoffer Vissing" w:date="2024-02-08T15:18:00Z">
        <w:r w:rsidR="00F0537B" w:rsidRPr="00DF613E" w:rsidDel="00646167">
          <w:rPr>
            <w:rFonts w:ascii="Roboto" w:hAnsi="Roboto"/>
            <w:sz w:val="22"/>
            <w:szCs w:val="22"/>
            <w:lang w:val="en-US"/>
          </w:rPr>
          <w:delText xml:space="preserve">and </w:delText>
        </w:r>
      </w:del>
      <w:r w:rsidR="00EB5A65">
        <w:rPr>
          <w:rFonts w:ascii="Roboto" w:hAnsi="Roboto"/>
          <w:sz w:val="22"/>
          <w:szCs w:val="22"/>
          <w:lang w:val="en-US"/>
        </w:rPr>
        <w:t>will improve</w:t>
      </w:r>
      <w:r w:rsidR="00AB73EF" w:rsidRPr="00DF613E">
        <w:rPr>
          <w:rFonts w:ascii="Roboto" w:hAnsi="Roboto"/>
          <w:sz w:val="22"/>
          <w:szCs w:val="22"/>
          <w:lang w:val="en-US"/>
        </w:rPr>
        <w:t xml:space="preserve"> </w:t>
      </w:r>
      <w:r w:rsidR="00C55FA8" w:rsidRPr="00DF613E">
        <w:rPr>
          <w:rFonts w:ascii="Roboto" w:hAnsi="Roboto"/>
          <w:sz w:val="22"/>
          <w:szCs w:val="22"/>
          <w:lang w:val="en-US"/>
        </w:rPr>
        <w:t>risk stratification and</w:t>
      </w:r>
      <w:r w:rsidR="00EB5A65">
        <w:rPr>
          <w:rFonts w:ascii="Roboto" w:hAnsi="Roboto"/>
          <w:sz w:val="22"/>
          <w:szCs w:val="22"/>
          <w:lang w:val="en-US"/>
        </w:rPr>
        <w:t xml:space="preserve"> clinical</w:t>
      </w:r>
      <w:r w:rsidR="00C55FA8" w:rsidRPr="00DF613E">
        <w:rPr>
          <w:rFonts w:ascii="Roboto" w:hAnsi="Roboto"/>
          <w:sz w:val="22"/>
          <w:szCs w:val="22"/>
          <w:lang w:val="en-US"/>
        </w:rPr>
        <w:t xml:space="preserve">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62F8A026"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322C4C3"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w:t>
      </w:r>
      <w:r w:rsidR="008417BA">
        <w:rPr>
          <w:rFonts w:ascii="Roboto" w:hAnsi="Roboto"/>
          <w:sz w:val="22"/>
          <w:szCs w:val="22"/>
          <w:lang w:val="en-US"/>
        </w:rPr>
        <w:lastRenderedPageBreak/>
        <w:t xml:space="preserve">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ins w:id="168" w:author="Christoffer Vissing" w:date="2024-02-08T15:19:00Z">
        <w:r w:rsidR="00646167">
          <w:rPr>
            <w:rFonts w:ascii="Roboto" w:hAnsi="Roboto"/>
            <w:sz w:val="22"/>
            <w:szCs w:val="22"/>
            <w:lang w:val="en-US"/>
          </w:rPr>
          <w:t>s</w:t>
        </w:r>
      </w:ins>
      <w:r w:rsidR="00581BBC">
        <w:rPr>
          <w:rFonts w:ascii="Roboto" w:hAnsi="Roboto"/>
          <w:sz w:val="22"/>
          <w:szCs w:val="22"/>
          <w:lang w:val="en-US"/>
        </w:rPr>
        <w:t xml:space="preserve"> </w:t>
      </w:r>
      <w:del w:id="169" w:author="Christoffer Vissing" w:date="2024-02-08T15:19:00Z">
        <w:r w:rsidR="00581BBC" w:rsidDel="00646167">
          <w:rPr>
            <w:rFonts w:ascii="Roboto" w:hAnsi="Roboto"/>
            <w:sz w:val="22"/>
            <w:szCs w:val="22"/>
            <w:lang w:val="en-US"/>
          </w:rPr>
          <w:delText>a</w:delText>
        </w:r>
      </w:del>
      <w:ins w:id="170" w:author="Christoffer Vissing" w:date="2024-02-08T15:19:00Z">
        <w:r w:rsidR="00646167">
          <w:rPr>
            <w:rFonts w:ascii="Roboto" w:hAnsi="Roboto"/>
            <w:sz w:val="22"/>
            <w:szCs w:val="22"/>
            <w:lang w:val="en-US"/>
          </w:rPr>
          <w:t>the</w:t>
        </w:r>
      </w:ins>
      <w:r w:rsidR="00581BBC">
        <w:rPr>
          <w:rFonts w:ascii="Roboto" w:hAnsi="Roboto"/>
          <w:sz w:val="22"/>
          <w:szCs w:val="22"/>
          <w:lang w:val="en-US"/>
        </w:rPr>
        <w:t xml:space="preserve"> hypothesis that hypertension and obesity may be in the causal pathway that </w:t>
      </w:r>
      <w:proofErr w:type="gramStart"/>
      <w:r w:rsidR="00581BBC">
        <w:rPr>
          <w:rFonts w:ascii="Roboto" w:hAnsi="Roboto"/>
          <w:sz w:val="22"/>
          <w:szCs w:val="22"/>
          <w:lang w:val="en-US"/>
        </w:rPr>
        <w:t>lead</w:t>
      </w:r>
      <w:proofErr w:type="gramEnd"/>
      <w:r w:rsidR="00581BBC">
        <w:rPr>
          <w:rFonts w:ascii="Roboto" w:hAnsi="Roboto"/>
          <w:sz w:val="22"/>
          <w:szCs w:val="22"/>
          <w:lang w:val="en-US"/>
        </w:rPr>
        <w:t xml:space="preserve"> to developing </w:t>
      </w:r>
      <w:del w:id="171" w:author="Christoffer Vissing" w:date="2024-02-08T15:20:00Z">
        <w:r w:rsidR="00581BBC" w:rsidDel="00646167">
          <w:rPr>
            <w:rFonts w:ascii="Roboto" w:hAnsi="Roboto"/>
            <w:sz w:val="22"/>
            <w:szCs w:val="22"/>
            <w:lang w:val="en-US"/>
          </w:rPr>
          <w:delText xml:space="preserve">non-sarcomeric </w:delText>
        </w:r>
      </w:del>
      <w:r w:rsidR="00581BBC">
        <w:rPr>
          <w:rFonts w:ascii="Roboto" w:hAnsi="Roboto"/>
          <w:sz w:val="22"/>
          <w:szCs w:val="22"/>
          <w:lang w:val="en-US"/>
        </w:rPr>
        <w:t xml:space="preserve">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w:t>
      </w:r>
      <w:r w:rsidR="00581BBC">
        <w:rPr>
          <w:rFonts w:ascii="Roboto" w:hAnsi="Roboto"/>
          <w:b/>
          <w:bCs/>
          <w:sz w:val="22"/>
          <w:szCs w:val="22"/>
          <w:lang w:val="en-US"/>
        </w:rPr>
        <w:t>Prevalence of and Impact of</w:t>
      </w:r>
      <w:ins w:id="172" w:author="Christoffer Vissing" w:date="2024-01-31T11:21:00Z">
        <w:r w:rsidR="00A5713E">
          <w:rPr>
            <w:rFonts w:ascii="Roboto" w:hAnsi="Roboto"/>
            <w:b/>
            <w:bCs/>
            <w:sz w:val="22"/>
            <w:szCs w:val="22"/>
            <w:lang w:val="en-US"/>
          </w:rPr>
          <w:t xml:space="preserve"> </w:t>
        </w:r>
      </w:ins>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F26C3AC"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120E2F58"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w:t>
      </w:r>
      <w:r w:rsidR="006D62AB">
        <w:rPr>
          <w:rFonts w:ascii="Roboto" w:hAnsi="Roboto"/>
          <w:sz w:val="22"/>
          <w:szCs w:val="22"/>
          <w:lang w:val="en-US"/>
        </w:rPr>
        <w:lastRenderedPageBreak/>
        <w:t>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t>Clinical I</w:t>
      </w:r>
      <w:r w:rsidR="00DB6D77" w:rsidRPr="00DF613E">
        <w:rPr>
          <w:rFonts w:ascii="Roboto" w:hAnsi="Roboto"/>
          <w:b/>
          <w:bCs/>
          <w:sz w:val="22"/>
          <w:szCs w:val="22"/>
          <w:lang w:val="en-US"/>
        </w:rPr>
        <w:t>mplications</w:t>
      </w:r>
    </w:p>
    <w:p w14:paraId="0C9A26A6" w14:textId="3C557BF5"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lastRenderedPageBreak/>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19F32E3B"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6052F1">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49E222E"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173" w:author="Christoffer Vissing" w:date="2024-01-31T11:20:00Z">
              <w:r w:rsidR="00C52160" w:rsidDel="00A5713E">
                <w:rPr>
                  <w:rFonts w:ascii="Roboto" w:eastAsia="Helvetica" w:hAnsi="Roboto"/>
                  <w:bCs/>
                  <w:color w:val="000000"/>
                  <w:sz w:val="21"/>
                  <w:szCs w:val="21"/>
                </w:rPr>
                <w:delText>Peak LV gradient</w:delText>
              </w:r>
            </w:del>
            <w:proofErr w:type="spellStart"/>
            <w:ins w:id="174" w:author="Christoffer Vissing" w:date="2024-01-31T11:20:00Z">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ins>
            <w:proofErr w:type="spellEnd"/>
            <w:del w:id="175" w:author="Christoffer Vissing" w:date="2024-01-31T11:21:00Z">
              <w:r w:rsidR="00C52160" w:rsidDel="00A5713E">
                <w:rPr>
                  <w:rFonts w:ascii="Roboto" w:eastAsia="Helvetica" w:hAnsi="Roboto"/>
                  <w:bCs/>
                  <w:color w:val="000000"/>
                  <w:sz w:val="21"/>
                  <w:szCs w:val="21"/>
                </w:rPr>
                <w:delText>,</w:delText>
              </w:r>
            </w:del>
            <w:r w:rsidR="00C52160">
              <w:rPr>
                <w:rFonts w:ascii="Roboto" w:eastAsia="Helvetica" w:hAnsi="Roboto"/>
                <w:bCs/>
                <w:color w:val="000000"/>
                <w:sz w:val="21"/>
                <w:szCs w:val="21"/>
              </w:rPr>
              <w:t xml:space="preserve"> </w:t>
            </w:r>
            <w:del w:id="176" w:author="Christoffer Vissing" w:date="2024-01-31T11:21:00Z">
              <w:r w:rsidR="00C52160" w:rsidDel="00A5713E">
                <w:rPr>
                  <w:rFonts w:ascii="Roboto" w:eastAsia="Helvetica" w:hAnsi="Roboto"/>
                  <w:bCs/>
                  <w:color w:val="000000"/>
                  <w:sz w:val="21"/>
                  <w:szCs w:val="21"/>
                </w:rPr>
                <w:delText>mmHg</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2F535502"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177" w:author="Christoffer Vissing" w:date="2024-01-31T11:20:00Z">
              <w:r w:rsidDel="00A5713E">
                <w:rPr>
                  <w:rFonts w:ascii="Roboto" w:eastAsia="Helvetica" w:hAnsi="Roboto"/>
                  <w:color w:val="000000"/>
                  <w:sz w:val="21"/>
                  <w:szCs w:val="21"/>
                </w:rPr>
                <w:delText>10</w:delText>
              </w:r>
              <w:r w:rsidRPr="00A62DC8" w:rsidDel="00A5713E">
                <w:rPr>
                  <w:rFonts w:ascii="Roboto" w:eastAsia="Helvetica" w:hAnsi="Roboto"/>
                  <w:color w:val="000000"/>
                  <w:sz w:val="21"/>
                  <w:szCs w:val="21"/>
                </w:rPr>
                <w:delText xml:space="preserve"> </w:delText>
              </w:r>
            </w:del>
            <w:ins w:id="178" w:author="Christoffer Vissing" w:date="2024-01-31T11:20:00Z">
              <w:r w:rsidR="00A5713E">
                <w:rPr>
                  <w:rFonts w:ascii="Roboto" w:eastAsia="Helvetica" w:hAnsi="Roboto"/>
                  <w:color w:val="000000"/>
                  <w:sz w:val="21"/>
                  <w:szCs w:val="21"/>
                </w:rPr>
                <w:t>467</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179" w:author="Christoffer Vissing" w:date="2024-01-31T11:20:00Z">
              <w:r w:rsidDel="00A5713E">
                <w:rPr>
                  <w:rFonts w:ascii="Roboto" w:eastAsia="Helvetica" w:hAnsi="Roboto"/>
                  <w:color w:val="000000"/>
                  <w:sz w:val="21"/>
                  <w:szCs w:val="21"/>
                </w:rPr>
                <w:delText>8</w:delText>
              </w:r>
              <w:r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2</w:delText>
              </w:r>
              <w:r w:rsidR="00C52160" w:rsidDel="00A5713E">
                <w:rPr>
                  <w:rFonts w:ascii="Roboto" w:eastAsia="Helvetica" w:hAnsi="Roboto"/>
                  <w:color w:val="000000"/>
                  <w:sz w:val="21"/>
                  <w:szCs w:val="21"/>
                </w:rPr>
                <w:delText>5</w:delText>
              </w:r>
            </w:del>
            <w:ins w:id="180" w:author="Christoffer Vissing" w:date="2024-01-31T11:20:00Z">
              <w:r w:rsidR="00A5713E">
                <w:rPr>
                  <w:rFonts w:ascii="Roboto" w:eastAsia="Helvetica" w:hAnsi="Roboto"/>
                  <w:color w:val="000000"/>
                  <w:sz w:val="21"/>
                  <w:szCs w:val="21"/>
                </w:rPr>
                <w:t>16%</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064A940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181" w:author="Christoffer Vissing" w:date="2024-01-31T11:20:00Z">
              <w:r w:rsidDel="00A5713E">
                <w:rPr>
                  <w:rFonts w:ascii="Roboto" w:eastAsia="Helvetica" w:hAnsi="Roboto"/>
                  <w:color w:val="000000"/>
                  <w:sz w:val="21"/>
                  <w:szCs w:val="21"/>
                </w:rPr>
                <w:delText>21</w:delText>
              </w:r>
              <w:r w:rsidR="005B00FE" w:rsidRPr="00A62DC8" w:rsidDel="00A5713E">
                <w:rPr>
                  <w:rFonts w:ascii="Roboto" w:eastAsia="Helvetica" w:hAnsi="Roboto"/>
                  <w:color w:val="000000"/>
                  <w:sz w:val="21"/>
                  <w:szCs w:val="21"/>
                </w:rPr>
                <w:delText xml:space="preserve"> </w:delText>
              </w:r>
            </w:del>
            <w:ins w:id="182" w:author="Christoffer Vissing" w:date="2024-01-31T11:20:00Z">
              <w:r w:rsidR="00A5713E">
                <w:rPr>
                  <w:rFonts w:ascii="Roboto" w:eastAsia="Helvetica" w:hAnsi="Roboto"/>
                  <w:color w:val="000000"/>
                  <w:sz w:val="21"/>
                  <w:szCs w:val="21"/>
                </w:rPr>
                <w:t>849</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183" w:author="Christoffer Vissing" w:date="2024-01-31T11:20:00Z">
              <w:r w:rsidR="005B00FE" w:rsidDel="00A5713E">
                <w:rPr>
                  <w:rFonts w:ascii="Roboto" w:eastAsia="Helvetica" w:hAnsi="Roboto"/>
                  <w:color w:val="000000"/>
                  <w:sz w:val="21"/>
                  <w:szCs w:val="21"/>
                </w:rPr>
                <w:delText>10</w:delText>
              </w:r>
              <w:r w:rsidR="005B00FE"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70</w:delText>
              </w:r>
            </w:del>
            <w:ins w:id="184" w:author="Christoffer Vissing" w:date="2024-01-31T11:20:00Z">
              <w:r w:rsidR="00A5713E">
                <w:rPr>
                  <w:rFonts w:ascii="Roboto" w:eastAsia="Helvetica" w:hAnsi="Roboto"/>
                  <w:color w:val="000000"/>
                  <w:sz w:val="21"/>
                  <w:szCs w:val="21"/>
                </w:rPr>
                <w:t>29%</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D83727"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ins w:id="185" w:author="Christoffer Vissing" w:date="2024-01-31T11:16: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ins w:id="186" w:author="Christoffer Vissing" w:date="2024-01-31T11:16:00Z"/>
                <w:rFonts w:ascii="Roboto" w:eastAsia="Helvetica" w:hAnsi="Roboto"/>
                <w:color w:val="000000"/>
                <w:sz w:val="21"/>
                <w:szCs w:val="21"/>
              </w:rPr>
            </w:pPr>
            <w:proofErr w:type="spellStart"/>
            <w:ins w:id="187" w:author="Christoffer Vissing" w:date="2024-01-31T11:16:00Z">
              <w:r w:rsidRPr="00A62DC8">
                <w:rPr>
                  <w:rFonts w:ascii="Roboto" w:eastAsia="Helvetica" w:hAnsi="Roboto"/>
                  <w:color w:val="000000"/>
                  <w:sz w:val="21"/>
                  <w:szCs w:val="21"/>
                </w:rPr>
                <w:t>Unknown</w:t>
              </w:r>
              <w:proofErr w:type="spellEnd"/>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188" w:author="Christoffer Vissing" w:date="2024-01-31T11:16:00Z"/>
                <w:rFonts w:ascii="Roboto" w:eastAsia="Helvetica" w:hAnsi="Roboto"/>
                <w:color w:val="000000"/>
                <w:sz w:val="21"/>
                <w:szCs w:val="21"/>
              </w:rPr>
            </w:pPr>
            <w:ins w:id="189" w:author="Christoffer Vissing" w:date="2024-01-31T11:16:00Z">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ins>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190" w:author="Christoffer Vissing" w:date="2024-01-31T11:16:00Z"/>
                <w:rFonts w:ascii="Roboto" w:eastAsia="Helvetica" w:hAnsi="Roboto"/>
                <w:color w:val="000000"/>
                <w:sz w:val="21"/>
                <w:szCs w:val="21"/>
              </w:rPr>
            </w:pPr>
            <w:ins w:id="191" w:author="Christoffer Vissing" w:date="2024-01-31T11:16:00Z">
              <w:r w:rsidRPr="00A62DC8">
                <w:rPr>
                  <w:rFonts w:ascii="Roboto" w:eastAsia="Helvetica" w:hAnsi="Roboto"/>
                  <w:color w:val="000000"/>
                  <w:sz w:val="21"/>
                  <w:szCs w:val="21"/>
                </w:rPr>
                <w:t>1,</w:t>
              </w:r>
              <w:r>
                <w:rPr>
                  <w:rFonts w:ascii="Roboto" w:eastAsia="Helvetica" w:hAnsi="Roboto"/>
                  <w:color w:val="000000"/>
                  <w:sz w:val="21"/>
                  <w:szCs w:val="21"/>
                </w:rPr>
                <w:t>242</w:t>
              </w:r>
            </w:ins>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192" w:author="Christoffer Vissing" w:date="2024-01-31T11:16:00Z"/>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54A39E4" w:rsidR="00A5713E" w:rsidRPr="00A5713E" w:rsidRDefault="00A5713E"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Change w:id="193" w:author="Christoffer Vissing" w:date="2024-01-31T11:17:00Z">
                  <w:rPr>
                    <w:rFonts w:ascii="Roboto" w:hAnsi="Roboto"/>
                    <w:sz w:val="21"/>
                    <w:szCs w:val="21"/>
                  </w:rPr>
                </w:rPrChange>
              </w:rPr>
            </w:pPr>
            <w:del w:id="194" w:author="Christoffer Vissing" w:date="2024-01-31T11:16:00Z">
              <w:r w:rsidRPr="00A5713E" w:rsidDel="00A5713E">
                <w:rPr>
                  <w:rFonts w:ascii="Roboto" w:eastAsia="Helvetica" w:hAnsi="Roboto"/>
                  <w:color w:val="000000"/>
                  <w:sz w:val="21"/>
                  <w:szCs w:val="21"/>
                  <w:lang w:val="en-US"/>
                  <w:rPrChange w:id="195" w:author="Christoffer Vissing" w:date="2024-01-31T11:17:00Z">
                    <w:rPr>
                      <w:rFonts w:ascii="Roboto" w:eastAsia="Helvetica" w:hAnsi="Roboto"/>
                      <w:color w:val="000000"/>
                      <w:sz w:val="21"/>
                      <w:szCs w:val="21"/>
                    </w:rPr>
                  </w:rPrChange>
                </w:rPr>
                <w:delText>Unknown</w:delText>
              </w:r>
            </w:del>
            <w:ins w:id="196" w:author="Christoffer Vissing" w:date="2024-01-31T11:17:00Z">
              <w:r w:rsidRPr="00A5713E">
                <w:rPr>
                  <w:rFonts w:ascii="Roboto" w:eastAsia="Helvetica" w:hAnsi="Roboto"/>
                  <w:color w:val="000000"/>
                  <w:sz w:val="21"/>
                  <w:szCs w:val="21"/>
                  <w:lang w:val="en-US"/>
                  <w:rPrChange w:id="197" w:author="Christoffer Vissing" w:date="2024-01-31T11:17:00Z">
                    <w:rPr>
                      <w:rFonts w:ascii="Roboto" w:eastAsia="Helvetica" w:hAnsi="Roboto"/>
                      <w:color w:val="000000"/>
                      <w:sz w:val="21"/>
                      <w:szCs w:val="21"/>
                    </w:rPr>
                  </w:rPrChange>
                </w:rPr>
                <w:t>Absolute score in % per 5 years</w:t>
              </w:r>
            </w:ins>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6EF7389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198" w:author="Christoffer Vissing" w:date="2024-01-31T11:17:00Z">
              <w:r>
                <w:rPr>
                  <w:rFonts w:ascii="Roboto" w:eastAsia="Helvetica" w:hAnsi="Roboto"/>
                  <w:color w:val="000000"/>
                  <w:sz w:val="21"/>
                  <w:szCs w:val="21"/>
                </w:rPr>
                <w:t>2.3 (1.5 to 3.6)</w:t>
              </w:r>
            </w:ins>
            <w:del w:id="199" w:author="Christoffer Vissing" w:date="2024-01-31T11:17:00Z">
              <w:r w:rsidRPr="00A62DC8" w:rsidDel="00A5713E">
                <w:rPr>
                  <w:rFonts w:ascii="Roboto" w:eastAsia="Helvetica" w:hAnsi="Roboto"/>
                  <w:color w:val="000000"/>
                  <w:sz w:val="21"/>
                  <w:szCs w:val="21"/>
                </w:rPr>
                <w:delText>1, 2</w:delText>
              </w:r>
              <w:r w:rsidDel="00A5713E">
                <w:rPr>
                  <w:rFonts w:ascii="Roboto" w:eastAsia="Helvetica" w:hAnsi="Roboto"/>
                  <w:color w:val="000000"/>
                  <w:sz w:val="21"/>
                  <w:szCs w:val="21"/>
                </w:rPr>
                <w:delText>94</w:delText>
              </w:r>
            </w:del>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1668C075"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00" w:author="Christoffer Vissing" w:date="2024-01-31T11:17:00Z">
              <w:r>
                <w:rPr>
                  <w:rFonts w:ascii="Roboto" w:eastAsia="Helvetica" w:hAnsi="Roboto"/>
                  <w:color w:val="000000"/>
                  <w:sz w:val="21"/>
                  <w:szCs w:val="21"/>
                </w:rPr>
                <w:t xml:space="preserve">1.8 (1.3 </w:t>
              </w:r>
            </w:ins>
            <w:ins w:id="201" w:author="Christoffer Vissing" w:date="2024-01-31T11:18:00Z">
              <w:r>
                <w:rPr>
                  <w:rFonts w:ascii="Roboto" w:eastAsia="Helvetica" w:hAnsi="Roboto"/>
                  <w:color w:val="000000"/>
                  <w:sz w:val="21"/>
                  <w:szCs w:val="21"/>
                </w:rPr>
                <w:t>to 2.7)</w:t>
              </w:r>
            </w:ins>
            <w:del w:id="202" w:author="Christoffer Vissing" w:date="2024-01-31T11:18:00Z">
              <w:r w:rsidRPr="00A62DC8" w:rsidDel="00A5713E">
                <w:rPr>
                  <w:rFonts w:ascii="Roboto" w:eastAsia="Helvetica" w:hAnsi="Roboto"/>
                  <w:color w:val="000000"/>
                  <w:sz w:val="21"/>
                  <w:szCs w:val="21"/>
                </w:rPr>
                <w:delText>1,</w:delText>
              </w:r>
              <w:r w:rsidDel="00A5713E">
                <w:rPr>
                  <w:rFonts w:ascii="Roboto" w:eastAsia="Helvetica" w:hAnsi="Roboto"/>
                  <w:color w:val="000000"/>
                  <w:sz w:val="21"/>
                  <w:szCs w:val="21"/>
                </w:rPr>
                <w:delText>242</w:delText>
              </w:r>
            </w:del>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03" w:author="Christoffer Vissing" w:date="2024-01-31T11:18:00Z">
              <w:r>
                <w:rPr>
                  <w:rFonts w:ascii="Roboto" w:hAnsi="Roboto"/>
                  <w:sz w:val="21"/>
                  <w:szCs w:val="21"/>
                </w:rPr>
                <w:t>&lt;0.001</w:t>
              </w:r>
            </w:ins>
          </w:p>
        </w:tc>
      </w:tr>
      <w:tr w:rsidR="00A5713E"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A5713E" w:rsidRPr="007A5844"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A5713E"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DB6D77" w:rsidRDefault="00A5713E" w:rsidP="00A5713E">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C6DEC46" w:rsidR="00B24EA1" w:rsidRPr="003333B1" w:rsidDel="0031226B" w:rsidRDefault="00B24EA1" w:rsidP="00B24EA1">
      <w:pPr>
        <w:tabs>
          <w:tab w:val="left" w:pos="2650"/>
        </w:tabs>
        <w:spacing w:line="360" w:lineRule="auto"/>
        <w:rPr>
          <w:del w:id="204" w:author="Christoffer Vissing" w:date="2024-02-08T12:56:00Z"/>
          <w:rFonts w:ascii="Roboto" w:hAnsi="Roboto"/>
          <w:color w:val="000000"/>
          <w:lang w:val="en-US"/>
        </w:rPr>
      </w:pPr>
      <w:del w:id="205" w:author="Christoffer Vissing" w:date="2024-02-08T12:56:00Z">
        <w:r w:rsidRPr="007C4859" w:rsidDel="0031226B">
          <w:rPr>
            <w:rFonts w:ascii="Roboto" w:hAnsi="Roboto" w:cs="Segoe UI"/>
            <w:b/>
            <w:bCs/>
            <w:color w:val="333333"/>
            <w:lang w:val="en-US"/>
          </w:rPr>
          <w:lastRenderedPageBreak/>
          <w:delText xml:space="preserve">Table 2: </w:delText>
        </w:r>
        <w:r w:rsidDel="0031226B">
          <w:rPr>
            <w:rFonts w:ascii="Roboto" w:hAnsi="Roboto" w:cs="Segoe UI"/>
            <w:color w:val="333333"/>
            <w:lang w:val="en-US"/>
          </w:rPr>
          <w:delText>Disease trajectories</w:delText>
        </w:r>
      </w:del>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D83727" w:rsidDel="0031226B" w14:paraId="005F6316" w14:textId="7B3B9939" w:rsidTr="003333B1">
        <w:trPr>
          <w:trHeight w:val="238"/>
          <w:tblHeader/>
          <w:del w:id="206" w:author="Christoffer Vissing" w:date="2024-02-08T12:56:00Z"/>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2722CE72" w:rsidR="00B24EA1" w:rsidRPr="009B37F7" w:rsidDel="0031226B" w:rsidRDefault="00B24EA1" w:rsidP="003333B1">
            <w:pPr>
              <w:jc w:val="center"/>
              <w:rPr>
                <w:del w:id="207" w:author="Christoffer Vissing" w:date="2024-02-08T12:56:00Z"/>
                <w:rFonts w:ascii="Roboto" w:hAnsi="Roboto" w:cs="Segoe UI"/>
                <w:b/>
                <w:bCs/>
                <w:color w:val="333333"/>
                <w:sz w:val="21"/>
                <w:szCs w:val="21"/>
              </w:rPr>
            </w:pPr>
            <w:del w:id="208" w:author="Christoffer Vissing" w:date="2024-02-08T12:56:00Z">
              <w:r w:rsidRPr="009B37F7" w:rsidDel="0031226B">
                <w:rPr>
                  <w:rFonts w:ascii="Roboto" w:hAnsi="Roboto" w:cs="Segoe UI"/>
                  <w:b/>
                  <w:bCs/>
                  <w:color w:val="333333"/>
                  <w:sz w:val="21"/>
                  <w:szCs w:val="21"/>
                </w:rPr>
                <w:delText>D1</w:delText>
              </w:r>
            </w:del>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045BA5FB" w:rsidR="00B24EA1" w:rsidRPr="009B37F7" w:rsidDel="0031226B" w:rsidRDefault="00B24EA1" w:rsidP="003333B1">
            <w:pPr>
              <w:jc w:val="center"/>
              <w:rPr>
                <w:del w:id="209" w:author="Christoffer Vissing" w:date="2024-02-08T12:56:00Z"/>
                <w:rFonts w:ascii="Roboto" w:hAnsi="Roboto" w:cs="Segoe UI"/>
                <w:b/>
                <w:bCs/>
                <w:color w:val="333333"/>
                <w:sz w:val="21"/>
                <w:szCs w:val="21"/>
              </w:rPr>
            </w:pPr>
            <w:del w:id="210" w:author="Christoffer Vissing" w:date="2024-02-08T12:56:00Z">
              <w:r w:rsidRPr="009B37F7" w:rsidDel="0031226B">
                <w:rPr>
                  <w:rFonts w:ascii="Roboto" w:hAnsi="Roboto" w:cs="Segoe UI"/>
                  <w:b/>
                  <w:bCs/>
                  <w:color w:val="333333"/>
                  <w:sz w:val="21"/>
                  <w:szCs w:val="21"/>
                </w:rPr>
                <w:delText>D2</w:delText>
              </w:r>
            </w:del>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226F14F3" w:rsidR="00B24EA1" w:rsidRPr="009B37F7" w:rsidDel="0031226B" w:rsidRDefault="00B24EA1" w:rsidP="003333B1">
            <w:pPr>
              <w:jc w:val="center"/>
              <w:rPr>
                <w:del w:id="211" w:author="Christoffer Vissing" w:date="2024-02-08T12:56:00Z"/>
                <w:rFonts w:ascii="Roboto" w:hAnsi="Roboto" w:cs="Segoe UI"/>
                <w:b/>
                <w:bCs/>
                <w:color w:val="333333"/>
                <w:sz w:val="21"/>
                <w:szCs w:val="21"/>
              </w:rPr>
            </w:pPr>
            <w:del w:id="212" w:author="Christoffer Vissing" w:date="2024-02-08T12:56:00Z">
              <w:r w:rsidRPr="009B37F7" w:rsidDel="0031226B">
                <w:rPr>
                  <w:rFonts w:ascii="Roboto" w:hAnsi="Roboto" w:cs="Segoe UI"/>
                  <w:b/>
                  <w:bCs/>
                  <w:color w:val="333333"/>
                  <w:sz w:val="21"/>
                  <w:szCs w:val="21"/>
                </w:rPr>
                <w:delText>D3</w:delText>
              </w:r>
            </w:del>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08C514CD" w:rsidR="00B24EA1" w:rsidRPr="009B37F7" w:rsidDel="0031226B" w:rsidRDefault="00B24EA1" w:rsidP="003333B1">
            <w:pPr>
              <w:jc w:val="center"/>
              <w:rPr>
                <w:del w:id="213" w:author="Christoffer Vissing" w:date="2024-02-08T12:56:00Z"/>
                <w:rFonts w:ascii="Roboto" w:hAnsi="Roboto" w:cs="Segoe UI"/>
                <w:b/>
                <w:bCs/>
                <w:color w:val="333333"/>
                <w:sz w:val="21"/>
                <w:szCs w:val="21"/>
                <w:lang w:val="en-US"/>
              </w:rPr>
            </w:pPr>
            <w:del w:id="214" w:author="Christoffer Vissing" w:date="2024-02-08T12:56:00Z">
              <w:r w:rsidRPr="009B37F7" w:rsidDel="0031226B">
                <w:rPr>
                  <w:rFonts w:ascii="Roboto" w:hAnsi="Roboto" w:cs="Segoe UI"/>
                  <w:b/>
                  <w:bCs/>
                  <w:color w:val="333333"/>
                  <w:sz w:val="21"/>
                  <w:szCs w:val="21"/>
                  <w:lang w:val="en-US"/>
                </w:rPr>
                <w:delText>D1 to D2</w:delText>
              </w:r>
              <w:r w:rsidRPr="00203135" w:rsidDel="0031226B">
                <w:rPr>
                  <w:rFonts w:ascii="Roboto" w:hAnsi="Roboto" w:cs="Segoe UI"/>
                  <w:b/>
                  <w:bCs/>
                  <w:color w:val="333333"/>
                  <w:sz w:val="21"/>
                  <w:szCs w:val="21"/>
                  <w:lang w:val="en-US"/>
                </w:rPr>
                <w:delText xml:space="preserve"> hazard ratio</w:delText>
              </w:r>
            </w:del>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205F1880" w:rsidR="00B24EA1" w:rsidRPr="009B37F7" w:rsidDel="0031226B" w:rsidRDefault="00B24EA1" w:rsidP="003333B1">
            <w:pPr>
              <w:jc w:val="center"/>
              <w:rPr>
                <w:del w:id="215" w:author="Christoffer Vissing" w:date="2024-02-08T12:56:00Z"/>
                <w:rFonts w:ascii="Roboto" w:hAnsi="Roboto" w:cs="Segoe UI"/>
                <w:b/>
                <w:bCs/>
                <w:color w:val="333333"/>
                <w:sz w:val="21"/>
                <w:szCs w:val="21"/>
                <w:lang w:val="en-US"/>
              </w:rPr>
            </w:pPr>
            <w:del w:id="216" w:author="Christoffer Vissing" w:date="2024-02-08T12:56:00Z">
              <w:r w:rsidRPr="009B37F7" w:rsidDel="0031226B">
                <w:rPr>
                  <w:rFonts w:ascii="Roboto" w:hAnsi="Roboto" w:cs="Segoe UI"/>
                  <w:b/>
                  <w:bCs/>
                  <w:color w:val="333333"/>
                  <w:sz w:val="21"/>
                  <w:szCs w:val="21"/>
                  <w:lang w:val="en-US"/>
                </w:rPr>
                <w:delText>D2 to D3</w:delText>
              </w:r>
              <w:r w:rsidRPr="00203135" w:rsidDel="0031226B">
                <w:rPr>
                  <w:rFonts w:ascii="Roboto" w:hAnsi="Roboto" w:cs="Segoe UI"/>
                  <w:b/>
                  <w:bCs/>
                  <w:color w:val="333333"/>
                  <w:sz w:val="21"/>
                  <w:szCs w:val="21"/>
                  <w:lang w:val="en-US"/>
                </w:rPr>
                <w:delText xml:space="preserve"> hazard ratio</w:delText>
              </w:r>
            </w:del>
          </w:p>
        </w:tc>
      </w:tr>
      <w:tr w:rsidR="00B24EA1" w:rsidRPr="009B37F7" w:rsidDel="0031226B" w14:paraId="6DD5E2BF" w14:textId="5E419EAB" w:rsidTr="003333B1">
        <w:trPr>
          <w:trHeight w:val="273"/>
          <w:del w:id="217"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0D13E142" w:rsidR="00B24EA1" w:rsidRPr="009B37F7" w:rsidDel="0031226B" w:rsidRDefault="00B24EA1" w:rsidP="003333B1">
            <w:pPr>
              <w:ind w:left="150" w:right="150"/>
              <w:jc w:val="center"/>
              <w:rPr>
                <w:del w:id="218" w:author="Christoffer Vissing" w:date="2024-02-08T12:56:00Z"/>
                <w:rFonts w:ascii="Roboto" w:hAnsi="Roboto" w:cs="Segoe UI"/>
                <w:color w:val="333333"/>
                <w:sz w:val="21"/>
                <w:szCs w:val="21"/>
              </w:rPr>
            </w:pPr>
            <w:del w:id="219"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20E8301D" w:rsidR="00B24EA1" w:rsidRPr="009B37F7" w:rsidDel="0031226B" w:rsidRDefault="00B24EA1" w:rsidP="003333B1">
            <w:pPr>
              <w:ind w:left="150" w:right="150"/>
              <w:jc w:val="center"/>
              <w:rPr>
                <w:del w:id="220" w:author="Christoffer Vissing" w:date="2024-02-08T12:56:00Z"/>
                <w:rFonts w:ascii="Roboto" w:hAnsi="Roboto" w:cs="Segoe UI"/>
                <w:color w:val="333333"/>
                <w:sz w:val="21"/>
                <w:szCs w:val="21"/>
              </w:rPr>
            </w:pPr>
            <w:del w:id="221" w:author="Christoffer Vissing" w:date="2024-02-08T12:56:00Z">
              <w:r w:rsidRPr="009B37F7" w:rsidDel="0031226B">
                <w:rPr>
                  <w:rFonts w:ascii="Roboto" w:hAnsi="Roboto" w:cs="Segoe UI"/>
                  <w:color w:val="333333"/>
                  <w:sz w:val="21"/>
                  <w:szCs w:val="21"/>
                </w:rPr>
                <w:delText>Obstruction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09D2B01E" w:rsidR="00B24EA1" w:rsidRPr="009B37F7" w:rsidDel="0031226B" w:rsidRDefault="00B24EA1" w:rsidP="003333B1">
            <w:pPr>
              <w:ind w:left="150" w:right="150"/>
              <w:jc w:val="center"/>
              <w:rPr>
                <w:del w:id="222" w:author="Christoffer Vissing" w:date="2024-02-08T12:56:00Z"/>
                <w:rFonts w:ascii="Roboto" w:hAnsi="Roboto" w:cs="Segoe UI"/>
                <w:color w:val="333333"/>
                <w:sz w:val="21"/>
                <w:szCs w:val="21"/>
              </w:rPr>
            </w:pPr>
            <w:del w:id="223" w:author="Christoffer Vissing" w:date="2024-02-08T12:56:00Z">
              <w:r w:rsidRPr="009B37F7" w:rsidDel="0031226B">
                <w:rPr>
                  <w:rFonts w:ascii="Roboto" w:hAnsi="Roboto" w:cs="Segoe UI"/>
                  <w:color w:val="333333"/>
                  <w:sz w:val="21"/>
                  <w:szCs w:val="21"/>
                </w:rPr>
                <w:delText>NYHA III-IV</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12BA90AD" w:rsidR="00B24EA1" w:rsidRPr="009B37F7" w:rsidDel="0031226B" w:rsidRDefault="00B24EA1" w:rsidP="003333B1">
            <w:pPr>
              <w:ind w:left="150" w:right="150"/>
              <w:jc w:val="center"/>
              <w:rPr>
                <w:del w:id="224" w:author="Christoffer Vissing" w:date="2024-02-08T12:56:00Z"/>
                <w:rFonts w:ascii="Roboto" w:hAnsi="Roboto" w:cs="Segoe UI"/>
                <w:color w:val="333333"/>
                <w:sz w:val="21"/>
                <w:szCs w:val="21"/>
              </w:rPr>
            </w:pPr>
            <w:del w:id="225" w:author="Christoffer Vissing" w:date="2024-02-08T12:56:00Z">
              <w:r w:rsidRPr="009B37F7" w:rsidDel="0031226B">
                <w:rPr>
                  <w:rFonts w:ascii="Roboto" w:hAnsi="Roboto" w:cs="Segoe UI"/>
                  <w:color w:val="333333"/>
                  <w:sz w:val="21"/>
                  <w:szCs w:val="21"/>
                </w:rPr>
                <w:delText>1.79 (1.58 to 2.02)</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16ABF779" w:rsidR="00B24EA1" w:rsidRPr="009B37F7" w:rsidDel="0031226B" w:rsidRDefault="00B24EA1" w:rsidP="003333B1">
            <w:pPr>
              <w:ind w:left="150" w:right="150"/>
              <w:jc w:val="center"/>
              <w:rPr>
                <w:del w:id="226" w:author="Christoffer Vissing" w:date="2024-02-08T12:56:00Z"/>
                <w:rFonts w:ascii="Roboto" w:hAnsi="Roboto" w:cs="Segoe UI"/>
                <w:color w:val="000000" w:themeColor="text1"/>
                <w:sz w:val="21"/>
                <w:szCs w:val="21"/>
              </w:rPr>
            </w:pPr>
            <w:del w:id="227" w:author="Christoffer Vissing" w:date="2024-02-08T12:56:00Z">
              <w:r w:rsidRPr="009B37F7" w:rsidDel="0031226B">
                <w:rPr>
                  <w:rFonts w:ascii="Roboto" w:hAnsi="Roboto" w:cs="Segoe UI"/>
                  <w:color w:val="000000" w:themeColor="text1"/>
                  <w:sz w:val="21"/>
                  <w:szCs w:val="21"/>
                </w:rPr>
                <w:delText>2.8</w:delText>
              </w:r>
              <w:r w:rsidDel="0031226B">
                <w:rPr>
                  <w:rFonts w:ascii="Roboto" w:hAnsi="Roboto" w:cs="Segoe UI"/>
                  <w:color w:val="000000" w:themeColor="text1"/>
                  <w:sz w:val="21"/>
                  <w:szCs w:val="21"/>
                </w:rPr>
                <w:delText>0</w:delText>
              </w:r>
              <w:r w:rsidRPr="009B37F7" w:rsidDel="0031226B">
                <w:rPr>
                  <w:rFonts w:ascii="Roboto" w:hAnsi="Roboto" w:cs="Segoe UI"/>
                  <w:color w:val="000000" w:themeColor="text1"/>
                  <w:sz w:val="21"/>
                  <w:szCs w:val="21"/>
                </w:rPr>
                <w:delText xml:space="preserve"> (2.31 to 3.38)</w:delText>
              </w:r>
            </w:del>
          </w:p>
        </w:tc>
      </w:tr>
      <w:tr w:rsidR="00B24EA1" w:rsidRPr="009B37F7" w:rsidDel="0031226B" w14:paraId="410FB26B" w14:textId="4DE5CD64" w:rsidTr="003333B1">
        <w:trPr>
          <w:trHeight w:val="255"/>
          <w:del w:id="228"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05047E42" w:rsidR="00B24EA1" w:rsidRPr="009B37F7" w:rsidDel="0031226B" w:rsidRDefault="00B24EA1" w:rsidP="003333B1">
            <w:pPr>
              <w:ind w:left="150" w:right="150"/>
              <w:jc w:val="center"/>
              <w:rPr>
                <w:del w:id="229" w:author="Christoffer Vissing" w:date="2024-02-08T12:56:00Z"/>
                <w:rFonts w:ascii="Roboto" w:hAnsi="Roboto" w:cs="Segoe UI"/>
                <w:color w:val="333333"/>
                <w:sz w:val="21"/>
                <w:szCs w:val="21"/>
              </w:rPr>
            </w:pPr>
            <w:del w:id="230"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0DB7BA6E" w:rsidR="00B24EA1" w:rsidRPr="009B37F7" w:rsidDel="0031226B" w:rsidRDefault="00B24EA1" w:rsidP="003333B1">
            <w:pPr>
              <w:ind w:left="150" w:right="150"/>
              <w:jc w:val="center"/>
              <w:rPr>
                <w:del w:id="231" w:author="Christoffer Vissing" w:date="2024-02-08T12:56:00Z"/>
                <w:rFonts w:ascii="Roboto" w:hAnsi="Roboto" w:cs="Segoe UI"/>
                <w:color w:val="333333"/>
                <w:sz w:val="21"/>
                <w:szCs w:val="21"/>
              </w:rPr>
            </w:pPr>
            <w:del w:id="232" w:author="Christoffer Vissing" w:date="2024-02-08T12:56:00Z">
              <w:r w:rsidRPr="009B37F7" w:rsidDel="0031226B">
                <w:rPr>
                  <w:rFonts w:ascii="Roboto" w:hAnsi="Roboto" w:cs="Segoe UI"/>
                  <w:color w:val="333333"/>
                  <w:sz w:val="21"/>
                  <w:szCs w:val="21"/>
                </w:rPr>
                <w:delText>Obstruction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CA5F06E" w:rsidR="00B24EA1" w:rsidRPr="009B37F7" w:rsidDel="0031226B" w:rsidRDefault="00B24EA1" w:rsidP="003333B1">
            <w:pPr>
              <w:ind w:left="150" w:right="150"/>
              <w:jc w:val="center"/>
              <w:rPr>
                <w:del w:id="233" w:author="Christoffer Vissing" w:date="2024-02-08T12:56:00Z"/>
                <w:rFonts w:ascii="Roboto" w:hAnsi="Roboto" w:cs="Segoe UI"/>
                <w:color w:val="333333"/>
                <w:sz w:val="21"/>
                <w:szCs w:val="21"/>
              </w:rPr>
            </w:pPr>
            <w:del w:id="234"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43ADCFD2" w:rsidR="00B24EA1" w:rsidRPr="009B37F7" w:rsidDel="0031226B" w:rsidRDefault="00B24EA1" w:rsidP="003333B1">
            <w:pPr>
              <w:ind w:left="150" w:right="150"/>
              <w:jc w:val="center"/>
              <w:rPr>
                <w:del w:id="235" w:author="Christoffer Vissing" w:date="2024-02-08T12:56:00Z"/>
                <w:rFonts w:ascii="Roboto" w:hAnsi="Roboto" w:cs="Segoe UI"/>
                <w:color w:val="333333"/>
                <w:sz w:val="21"/>
                <w:szCs w:val="21"/>
              </w:rPr>
            </w:pPr>
            <w:del w:id="236" w:author="Christoffer Vissing" w:date="2024-02-08T12:56:00Z">
              <w:r w:rsidRPr="009B37F7" w:rsidDel="0031226B">
                <w:rPr>
                  <w:rFonts w:ascii="Roboto" w:hAnsi="Roboto" w:cs="Segoe UI"/>
                  <w:color w:val="333333"/>
                  <w:sz w:val="21"/>
                  <w:szCs w:val="21"/>
                </w:rPr>
                <w:delText>1.79 (1.58 to 2.02)</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45DABF" w:rsidR="00B24EA1" w:rsidRPr="009B37F7" w:rsidDel="0031226B" w:rsidRDefault="00B24EA1" w:rsidP="003333B1">
            <w:pPr>
              <w:ind w:left="150" w:right="150"/>
              <w:jc w:val="center"/>
              <w:rPr>
                <w:del w:id="237" w:author="Christoffer Vissing" w:date="2024-02-08T12:56:00Z"/>
                <w:rFonts w:ascii="Roboto" w:hAnsi="Roboto" w:cs="Segoe UI"/>
                <w:color w:val="000000" w:themeColor="text1"/>
                <w:sz w:val="21"/>
                <w:szCs w:val="21"/>
              </w:rPr>
            </w:pPr>
            <w:del w:id="238" w:author="Christoffer Vissing" w:date="2024-02-08T12:56:00Z">
              <w:r w:rsidRPr="009B37F7" w:rsidDel="0031226B">
                <w:rPr>
                  <w:rFonts w:ascii="Roboto" w:hAnsi="Roboto" w:cs="Segoe UI"/>
                  <w:color w:val="000000" w:themeColor="text1"/>
                  <w:sz w:val="21"/>
                  <w:szCs w:val="21"/>
                </w:rPr>
                <w:delText>1.68 (1.14 to 2.49)</w:delText>
              </w:r>
            </w:del>
          </w:p>
        </w:tc>
      </w:tr>
      <w:tr w:rsidR="00B24EA1" w:rsidRPr="009B37F7" w:rsidDel="0031226B" w14:paraId="7D4755FC" w14:textId="4C0E271D" w:rsidTr="003333B1">
        <w:trPr>
          <w:trHeight w:val="273"/>
          <w:del w:id="239"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5E474D6D" w:rsidR="00B24EA1" w:rsidRPr="009B37F7" w:rsidDel="0031226B" w:rsidRDefault="00B24EA1" w:rsidP="003333B1">
            <w:pPr>
              <w:ind w:left="150" w:right="150"/>
              <w:jc w:val="center"/>
              <w:rPr>
                <w:del w:id="240" w:author="Christoffer Vissing" w:date="2024-02-08T12:56:00Z"/>
                <w:rFonts w:ascii="Roboto" w:hAnsi="Roboto" w:cs="Segoe UI"/>
                <w:color w:val="333333"/>
                <w:sz w:val="21"/>
                <w:szCs w:val="21"/>
              </w:rPr>
            </w:pPr>
            <w:del w:id="241"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66C55F83" w:rsidR="00B24EA1" w:rsidRPr="009B37F7" w:rsidDel="0031226B" w:rsidRDefault="00B24EA1" w:rsidP="003333B1">
            <w:pPr>
              <w:ind w:left="150" w:right="150"/>
              <w:jc w:val="center"/>
              <w:rPr>
                <w:del w:id="242" w:author="Christoffer Vissing" w:date="2024-02-08T12:56:00Z"/>
                <w:rFonts w:ascii="Roboto" w:hAnsi="Roboto" w:cs="Segoe UI"/>
                <w:color w:val="333333"/>
                <w:sz w:val="21"/>
                <w:szCs w:val="21"/>
              </w:rPr>
            </w:pPr>
            <w:del w:id="243" w:author="Christoffer Vissing" w:date="2024-02-08T12:56:00Z">
              <w:r w:rsidRPr="009B37F7" w:rsidDel="0031226B">
                <w:rPr>
                  <w:rFonts w:ascii="Roboto" w:hAnsi="Roboto" w:cs="Segoe UI"/>
                  <w:color w:val="333333"/>
                  <w:sz w:val="21"/>
                  <w:szCs w:val="21"/>
                </w:rPr>
                <w:delText>Atrial fibrillation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14DE6A40" w:rsidR="00B24EA1" w:rsidRPr="009B37F7" w:rsidDel="0031226B" w:rsidRDefault="00B24EA1" w:rsidP="003333B1">
            <w:pPr>
              <w:ind w:left="150" w:right="150"/>
              <w:jc w:val="center"/>
              <w:rPr>
                <w:del w:id="244" w:author="Christoffer Vissing" w:date="2024-02-08T12:56:00Z"/>
                <w:rFonts w:ascii="Roboto" w:hAnsi="Roboto" w:cs="Segoe UI"/>
                <w:color w:val="333333"/>
                <w:sz w:val="21"/>
                <w:szCs w:val="21"/>
              </w:rPr>
            </w:pPr>
            <w:del w:id="245" w:author="Christoffer Vissing" w:date="2024-02-08T12:56:00Z">
              <w:r w:rsidRPr="009B37F7" w:rsidDel="0031226B">
                <w:rPr>
                  <w:rFonts w:ascii="Roboto" w:hAnsi="Roboto" w:cs="Segoe UI"/>
                  <w:color w:val="333333"/>
                  <w:sz w:val="21"/>
                  <w:szCs w:val="21"/>
                </w:rPr>
                <w:delText>NYHA III-IV</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1A764A2" w:rsidR="00B24EA1" w:rsidRPr="009B37F7" w:rsidDel="0031226B" w:rsidRDefault="00B24EA1" w:rsidP="003333B1">
            <w:pPr>
              <w:ind w:left="150" w:right="150"/>
              <w:jc w:val="center"/>
              <w:rPr>
                <w:del w:id="246" w:author="Christoffer Vissing" w:date="2024-02-08T12:56:00Z"/>
                <w:rFonts w:ascii="Roboto" w:hAnsi="Roboto" w:cs="Segoe UI"/>
                <w:color w:val="333333"/>
                <w:sz w:val="21"/>
                <w:szCs w:val="21"/>
              </w:rPr>
            </w:pPr>
            <w:del w:id="247" w:author="Christoffer Vissing" w:date="2024-02-08T12:56:00Z">
              <w:r w:rsidRPr="009B37F7" w:rsidDel="0031226B">
                <w:rPr>
                  <w:rFonts w:ascii="Roboto" w:hAnsi="Roboto" w:cs="Segoe UI"/>
                  <w:color w:val="333333"/>
                  <w:sz w:val="21"/>
                  <w:szCs w:val="21"/>
                </w:rPr>
                <w:delText>1.49 (1.28 to 1.73)</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61D88FB6" w:rsidR="00B24EA1" w:rsidRPr="009B37F7" w:rsidDel="0031226B" w:rsidRDefault="00B24EA1" w:rsidP="003333B1">
            <w:pPr>
              <w:ind w:left="150" w:right="150"/>
              <w:jc w:val="center"/>
              <w:rPr>
                <w:del w:id="248" w:author="Christoffer Vissing" w:date="2024-02-08T12:56:00Z"/>
                <w:rFonts w:ascii="Roboto" w:hAnsi="Roboto" w:cs="Segoe UI"/>
                <w:color w:val="000000" w:themeColor="text1"/>
                <w:sz w:val="21"/>
                <w:szCs w:val="21"/>
              </w:rPr>
            </w:pPr>
            <w:del w:id="249" w:author="Christoffer Vissing" w:date="2024-02-08T12:56:00Z">
              <w:r w:rsidRPr="009B37F7" w:rsidDel="0031226B">
                <w:rPr>
                  <w:rFonts w:ascii="Roboto" w:hAnsi="Roboto" w:cs="Segoe UI"/>
                  <w:color w:val="000000" w:themeColor="text1"/>
                  <w:sz w:val="21"/>
                  <w:szCs w:val="21"/>
                </w:rPr>
                <w:delText>3</w:delText>
              </w:r>
              <w:r w:rsidDel="0031226B">
                <w:rPr>
                  <w:rFonts w:ascii="Roboto" w:hAnsi="Roboto" w:cs="Segoe UI"/>
                  <w:color w:val="000000" w:themeColor="text1"/>
                  <w:sz w:val="21"/>
                  <w:szCs w:val="21"/>
                </w:rPr>
                <w:delText>.00</w:delText>
              </w:r>
              <w:r w:rsidRPr="009B37F7" w:rsidDel="0031226B">
                <w:rPr>
                  <w:rFonts w:ascii="Roboto" w:hAnsi="Roboto" w:cs="Segoe UI"/>
                  <w:color w:val="000000" w:themeColor="text1"/>
                  <w:sz w:val="21"/>
                  <w:szCs w:val="21"/>
                </w:rPr>
                <w:delText xml:space="preserve"> (2.33 to 3.88)</w:delText>
              </w:r>
            </w:del>
          </w:p>
        </w:tc>
      </w:tr>
      <w:tr w:rsidR="00B24EA1" w:rsidRPr="009B37F7" w:rsidDel="0031226B" w14:paraId="4F82E3CB" w14:textId="0C347263" w:rsidTr="003333B1">
        <w:trPr>
          <w:trHeight w:val="528"/>
          <w:del w:id="250"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3EA894D3" w:rsidR="00B24EA1" w:rsidRPr="009B37F7" w:rsidDel="0031226B" w:rsidRDefault="00B24EA1" w:rsidP="003333B1">
            <w:pPr>
              <w:ind w:left="150" w:right="150"/>
              <w:jc w:val="center"/>
              <w:rPr>
                <w:del w:id="251" w:author="Christoffer Vissing" w:date="2024-02-08T12:56:00Z"/>
                <w:rFonts w:ascii="Roboto" w:hAnsi="Roboto" w:cs="Segoe UI"/>
                <w:color w:val="333333"/>
                <w:sz w:val="21"/>
                <w:szCs w:val="21"/>
              </w:rPr>
            </w:pPr>
            <w:del w:id="252"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2994A9FB" w:rsidR="00B24EA1" w:rsidRPr="009B37F7" w:rsidDel="0031226B" w:rsidRDefault="00B24EA1" w:rsidP="003333B1">
            <w:pPr>
              <w:ind w:left="150" w:right="150"/>
              <w:jc w:val="center"/>
              <w:rPr>
                <w:del w:id="253" w:author="Christoffer Vissing" w:date="2024-02-08T12:56:00Z"/>
                <w:rFonts w:ascii="Roboto" w:hAnsi="Roboto" w:cs="Segoe UI"/>
                <w:color w:val="333333"/>
                <w:sz w:val="21"/>
                <w:szCs w:val="21"/>
              </w:rPr>
            </w:pPr>
            <w:del w:id="254" w:author="Christoffer Vissing" w:date="2024-02-08T12:56:00Z">
              <w:r w:rsidRPr="009B37F7" w:rsidDel="0031226B">
                <w:rPr>
                  <w:rFonts w:ascii="Roboto" w:hAnsi="Roboto" w:cs="Segoe UI"/>
                  <w:color w:val="333333"/>
                  <w:sz w:val="21"/>
                  <w:szCs w:val="21"/>
                </w:rPr>
                <w:delText>LVSD</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2B0DBB8" w:rsidR="00B24EA1" w:rsidRPr="009B37F7" w:rsidDel="0031226B" w:rsidRDefault="00B24EA1" w:rsidP="003333B1">
            <w:pPr>
              <w:ind w:left="150" w:right="150"/>
              <w:jc w:val="center"/>
              <w:rPr>
                <w:del w:id="255" w:author="Christoffer Vissing" w:date="2024-02-08T12:56:00Z"/>
                <w:rFonts w:ascii="Roboto" w:hAnsi="Roboto" w:cs="Segoe UI"/>
                <w:color w:val="333333"/>
                <w:sz w:val="21"/>
                <w:szCs w:val="21"/>
              </w:rPr>
            </w:pPr>
            <w:del w:id="256" w:author="Christoffer Vissing" w:date="2024-02-08T12:56:00Z">
              <w:r w:rsidRPr="009B37F7" w:rsidDel="0031226B">
                <w:rPr>
                  <w:rFonts w:ascii="Roboto" w:hAnsi="Roboto" w:cs="Segoe UI"/>
                  <w:color w:val="333333"/>
                  <w:sz w:val="21"/>
                  <w:szCs w:val="21"/>
                </w:rPr>
                <w:delText>Composite VA</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EADE032" w:rsidR="00B24EA1" w:rsidRPr="009B37F7" w:rsidDel="0031226B" w:rsidRDefault="00B24EA1" w:rsidP="003333B1">
            <w:pPr>
              <w:ind w:left="150" w:right="150"/>
              <w:jc w:val="center"/>
              <w:rPr>
                <w:del w:id="257" w:author="Christoffer Vissing" w:date="2024-02-08T12:56:00Z"/>
                <w:rFonts w:ascii="Roboto" w:hAnsi="Roboto" w:cs="Segoe UI"/>
                <w:color w:val="333333"/>
                <w:sz w:val="21"/>
                <w:szCs w:val="21"/>
              </w:rPr>
            </w:pPr>
            <w:del w:id="258" w:author="Christoffer Vissing" w:date="2024-02-08T12:56:00Z">
              <w:r w:rsidRPr="009B37F7" w:rsidDel="0031226B">
                <w:rPr>
                  <w:rFonts w:ascii="Roboto" w:hAnsi="Roboto" w:cs="Segoe UI"/>
                  <w:color w:val="333333"/>
                  <w:sz w:val="21"/>
                  <w:szCs w:val="21"/>
                </w:rPr>
                <w:delText>2.71 (2.22 to 3.31)</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6E1A90DD" w:rsidR="00B24EA1" w:rsidRPr="009B37F7" w:rsidDel="0031226B" w:rsidRDefault="00B24EA1" w:rsidP="003333B1">
            <w:pPr>
              <w:ind w:left="150" w:right="150"/>
              <w:jc w:val="center"/>
              <w:rPr>
                <w:del w:id="259" w:author="Christoffer Vissing" w:date="2024-02-08T12:56:00Z"/>
                <w:rFonts w:ascii="Roboto" w:hAnsi="Roboto" w:cs="Segoe UI"/>
                <w:color w:val="000000" w:themeColor="text1"/>
                <w:sz w:val="21"/>
                <w:szCs w:val="21"/>
              </w:rPr>
            </w:pPr>
            <w:del w:id="260" w:author="Christoffer Vissing" w:date="2024-02-08T12:56:00Z">
              <w:r w:rsidRPr="009B37F7" w:rsidDel="0031226B">
                <w:rPr>
                  <w:rFonts w:ascii="Roboto" w:hAnsi="Roboto" w:cs="Segoe UI"/>
                  <w:color w:val="000000" w:themeColor="text1"/>
                  <w:sz w:val="21"/>
                  <w:szCs w:val="21"/>
                </w:rPr>
                <w:delText>4.32 (2.28 to 8.17)</w:delText>
              </w:r>
            </w:del>
          </w:p>
        </w:tc>
      </w:tr>
      <w:tr w:rsidR="00B24EA1" w:rsidRPr="009B37F7" w:rsidDel="0031226B" w14:paraId="476A004B" w14:textId="05791FED" w:rsidTr="003333B1">
        <w:trPr>
          <w:trHeight w:val="511"/>
          <w:del w:id="261"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6724F834" w:rsidR="00B24EA1" w:rsidRPr="009B37F7" w:rsidDel="0031226B" w:rsidRDefault="00B24EA1" w:rsidP="003333B1">
            <w:pPr>
              <w:ind w:left="150" w:right="150"/>
              <w:jc w:val="center"/>
              <w:rPr>
                <w:del w:id="262" w:author="Christoffer Vissing" w:date="2024-02-08T12:56:00Z"/>
                <w:rFonts w:ascii="Roboto" w:hAnsi="Roboto" w:cs="Segoe UI"/>
                <w:color w:val="333333"/>
                <w:sz w:val="21"/>
                <w:szCs w:val="21"/>
              </w:rPr>
            </w:pPr>
            <w:del w:id="263"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51AEDD23" w:rsidR="00B24EA1" w:rsidRPr="009B37F7" w:rsidDel="0031226B" w:rsidRDefault="00B24EA1" w:rsidP="003333B1">
            <w:pPr>
              <w:ind w:left="150" w:right="150"/>
              <w:jc w:val="center"/>
              <w:rPr>
                <w:del w:id="264" w:author="Christoffer Vissing" w:date="2024-02-08T12:56:00Z"/>
                <w:rFonts w:ascii="Roboto" w:hAnsi="Roboto" w:cs="Segoe UI"/>
                <w:color w:val="333333"/>
                <w:sz w:val="21"/>
                <w:szCs w:val="21"/>
              </w:rPr>
            </w:pPr>
            <w:del w:id="265" w:author="Christoffer Vissing" w:date="2024-02-08T12:56:00Z">
              <w:r w:rsidRPr="009B37F7" w:rsidDel="0031226B">
                <w:rPr>
                  <w:rFonts w:ascii="Roboto" w:hAnsi="Roboto" w:cs="Segoe UI"/>
                  <w:color w:val="333333"/>
                  <w:sz w:val="21"/>
                  <w:szCs w:val="21"/>
                </w:rPr>
                <w:delText>LVSD</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4245AD64" w:rsidR="00B24EA1" w:rsidRPr="009B37F7" w:rsidDel="0031226B" w:rsidRDefault="00B24EA1" w:rsidP="003333B1">
            <w:pPr>
              <w:ind w:left="150" w:right="150"/>
              <w:jc w:val="center"/>
              <w:rPr>
                <w:del w:id="266" w:author="Christoffer Vissing" w:date="2024-02-08T12:56:00Z"/>
                <w:rFonts w:ascii="Roboto" w:hAnsi="Roboto" w:cs="Segoe UI"/>
                <w:color w:val="333333"/>
                <w:sz w:val="21"/>
                <w:szCs w:val="21"/>
              </w:rPr>
            </w:pPr>
            <w:del w:id="267"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22A11373" w:rsidR="00B24EA1" w:rsidRPr="009B37F7" w:rsidDel="0031226B" w:rsidRDefault="00B24EA1" w:rsidP="003333B1">
            <w:pPr>
              <w:ind w:left="150" w:right="150"/>
              <w:jc w:val="center"/>
              <w:rPr>
                <w:del w:id="268" w:author="Christoffer Vissing" w:date="2024-02-08T12:56:00Z"/>
                <w:rFonts w:ascii="Roboto" w:hAnsi="Roboto" w:cs="Segoe UI"/>
                <w:color w:val="333333"/>
                <w:sz w:val="21"/>
                <w:szCs w:val="21"/>
              </w:rPr>
            </w:pPr>
            <w:del w:id="269" w:author="Christoffer Vissing" w:date="2024-02-08T12:56:00Z">
              <w:r w:rsidRPr="009B37F7" w:rsidDel="0031226B">
                <w:rPr>
                  <w:rFonts w:ascii="Roboto" w:hAnsi="Roboto" w:cs="Segoe UI"/>
                  <w:color w:val="333333"/>
                  <w:sz w:val="21"/>
                  <w:szCs w:val="21"/>
                </w:rPr>
                <w:delText>2.71 (2.22 to 3.31)</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328723E7" w:rsidR="00B24EA1" w:rsidRPr="009B37F7" w:rsidDel="0031226B" w:rsidRDefault="00B24EA1" w:rsidP="003333B1">
            <w:pPr>
              <w:ind w:left="150" w:right="150"/>
              <w:jc w:val="center"/>
              <w:rPr>
                <w:del w:id="270" w:author="Christoffer Vissing" w:date="2024-02-08T12:56:00Z"/>
                <w:rFonts w:ascii="Roboto" w:hAnsi="Roboto" w:cs="Segoe UI"/>
                <w:color w:val="000000" w:themeColor="text1"/>
                <w:sz w:val="21"/>
                <w:szCs w:val="21"/>
              </w:rPr>
            </w:pPr>
            <w:del w:id="271" w:author="Christoffer Vissing" w:date="2024-02-08T12:56:00Z">
              <w:r w:rsidRPr="009B37F7" w:rsidDel="0031226B">
                <w:rPr>
                  <w:rFonts w:ascii="Roboto" w:hAnsi="Roboto" w:cs="Segoe UI"/>
                  <w:color w:val="000000" w:themeColor="text1"/>
                  <w:sz w:val="21"/>
                  <w:szCs w:val="21"/>
                </w:rPr>
                <w:delText>4.37 (2.3 to 8.28)</w:delText>
              </w:r>
            </w:del>
          </w:p>
        </w:tc>
      </w:tr>
      <w:tr w:rsidR="00B24EA1" w:rsidRPr="009B37F7" w:rsidDel="0031226B" w14:paraId="23E064E4" w14:textId="37B14DF1" w:rsidTr="003333B1">
        <w:trPr>
          <w:trHeight w:val="528"/>
          <w:del w:id="272"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BC796D7" w:rsidR="00B24EA1" w:rsidRPr="009B37F7" w:rsidDel="0031226B" w:rsidRDefault="00B24EA1" w:rsidP="003333B1">
            <w:pPr>
              <w:ind w:left="150" w:right="150"/>
              <w:jc w:val="center"/>
              <w:rPr>
                <w:del w:id="273" w:author="Christoffer Vissing" w:date="2024-02-08T12:56:00Z"/>
                <w:rFonts w:ascii="Roboto" w:hAnsi="Roboto" w:cs="Segoe UI"/>
                <w:color w:val="333333"/>
                <w:sz w:val="21"/>
                <w:szCs w:val="21"/>
              </w:rPr>
            </w:pPr>
            <w:del w:id="274"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22ECF606" w:rsidR="00B24EA1" w:rsidRPr="009B37F7" w:rsidDel="0031226B" w:rsidRDefault="00B24EA1" w:rsidP="003333B1">
            <w:pPr>
              <w:ind w:left="150" w:right="150"/>
              <w:jc w:val="center"/>
              <w:rPr>
                <w:del w:id="275" w:author="Christoffer Vissing" w:date="2024-02-08T12:56:00Z"/>
                <w:rFonts w:ascii="Roboto" w:hAnsi="Roboto" w:cs="Segoe UI"/>
                <w:color w:val="333333"/>
                <w:sz w:val="21"/>
                <w:szCs w:val="21"/>
              </w:rPr>
            </w:pPr>
            <w:del w:id="276" w:author="Christoffer Vissing" w:date="2024-02-08T12:56:00Z">
              <w:r w:rsidRPr="009B37F7" w:rsidDel="0031226B">
                <w:rPr>
                  <w:rFonts w:ascii="Roboto" w:hAnsi="Roboto" w:cs="Segoe UI"/>
                  <w:color w:val="333333"/>
                  <w:sz w:val="21"/>
                  <w:szCs w:val="21"/>
                </w:rPr>
                <w:delText>Composite VA</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5B639A9B" w:rsidR="00B24EA1" w:rsidRPr="009B37F7" w:rsidDel="0031226B" w:rsidRDefault="00B24EA1" w:rsidP="003333B1">
            <w:pPr>
              <w:ind w:left="150" w:right="150"/>
              <w:jc w:val="center"/>
              <w:rPr>
                <w:del w:id="277" w:author="Christoffer Vissing" w:date="2024-02-08T12:56:00Z"/>
                <w:rFonts w:ascii="Roboto" w:hAnsi="Roboto" w:cs="Segoe UI"/>
                <w:color w:val="333333"/>
                <w:sz w:val="21"/>
                <w:szCs w:val="21"/>
              </w:rPr>
            </w:pPr>
            <w:del w:id="278"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06500056" w:rsidR="00B24EA1" w:rsidRPr="009B37F7" w:rsidDel="0031226B" w:rsidRDefault="00B24EA1" w:rsidP="003333B1">
            <w:pPr>
              <w:ind w:left="150" w:right="150"/>
              <w:jc w:val="center"/>
              <w:rPr>
                <w:del w:id="279" w:author="Christoffer Vissing" w:date="2024-02-08T12:56:00Z"/>
                <w:rFonts w:ascii="Roboto" w:hAnsi="Roboto" w:cs="Segoe UI"/>
                <w:color w:val="333333"/>
                <w:sz w:val="21"/>
                <w:szCs w:val="21"/>
              </w:rPr>
            </w:pPr>
            <w:del w:id="280" w:author="Christoffer Vissing" w:date="2024-02-08T12:56:00Z">
              <w:r w:rsidRPr="009B37F7" w:rsidDel="0031226B">
                <w:rPr>
                  <w:rFonts w:ascii="Roboto" w:hAnsi="Roboto" w:cs="Segoe UI"/>
                  <w:color w:val="333333"/>
                  <w:sz w:val="21"/>
                  <w:szCs w:val="21"/>
                </w:rPr>
                <w:delText>3.21 (2.42 to 4.24)</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457F1765" w:rsidR="00B24EA1" w:rsidRPr="009B37F7" w:rsidDel="0031226B" w:rsidRDefault="00B24EA1" w:rsidP="003333B1">
            <w:pPr>
              <w:ind w:left="150" w:right="150"/>
              <w:jc w:val="center"/>
              <w:rPr>
                <w:del w:id="281" w:author="Christoffer Vissing" w:date="2024-02-08T12:56:00Z"/>
                <w:rFonts w:ascii="Roboto" w:hAnsi="Roboto" w:cs="Segoe UI"/>
                <w:color w:val="000000" w:themeColor="text1"/>
                <w:sz w:val="21"/>
                <w:szCs w:val="21"/>
              </w:rPr>
            </w:pPr>
            <w:del w:id="282" w:author="Christoffer Vissing" w:date="2024-02-08T12:56:00Z">
              <w:r w:rsidRPr="009B37F7" w:rsidDel="0031226B">
                <w:rPr>
                  <w:rFonts w:ascii="Roboto" w:hAnsi="Roboto" w:cs="Segoe UI"/>
                  <w:color w:val="000000" w:themeColor="text1"/>
                  <w:sz w:val="21"/>
                  <w:szCs w:val="21"/>
                </w:rPr>
                <w:delText>2.97 (1.57 to 5.63)</w:delText>
              </w:r>
            </w:del>
          </w:p>
        </w:tc>
      </w:tr>
      <w:tr w:rsidR="00B24EA1" w:rsidRPr="009B37F7" w:rsidDel="0031226B" w14:paraId="228ED4EA" w14:textId="02FC3D34" w:rsidTr="003333B1">
        <w:trPr>
          <w:trHeight w:val="273"/>
          <w:del w:id="283"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50F4BCA6" w:rsidR="00B24EA1" w:rsidRPr="009B37F7" w:rsidDel="0031226B" w:rsidRDefault="00B24EA1" w:rsidP="003333B1">
            <w:pPr>
              <w:ind w:left="150" w:right="150"/>
              <w:jc w:val="center"/>
              <w:rPr>
                <w:del w:id="284" w:author="Christoffer Vissing" w:date="2024-02-08T12:56:00Z"/>
                <w:rFonts w:ascii="Roboto" w:hAnsi="Roboto" w:cs="Segoe UI"/>
                <w:color w:val="333333"/>
                <w:sz w:val="21"/>
                <w:szCs w:val="21"/>
              </w:rPr>
            </w:pPr>
            <w:del w:id="285" w:author="Christoffer Vissing" w:date="2024-02-08T12:56:00Z">
              <w:r w:rsidRPr="009B37F7" w:rsidDel="0031226B">
                <w:rPr>
                  <w:rFonts w:ascii="Roboto" w:hAnsi="Roboto" w:cs="Segoe UI"/>
                  <w:color w:val="333333"/>
                  <w:sz w:val="21"/>
                  <w:szCs w:val="21"/>
                </w:rPr>
                <w:delText>LVSD</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16E8CD80" w:rsidR="00B24EA1" w:rsidRPr="009B37F7" w:rsidDel="0031226B" w:rsidRDefault="00B24EA1" w:rsidP="003333B1">
            <w:pPr>
              <w:ind w:left="150" w:right="150"/>
              <w:jc w:val="center"/>
              <w:rPr>
                <w:del w:id="286" w:author="Christoffer Vissing" w:date="2024-02-08T12:56:00Z"/>
                <w:rFonts w:ascii="Roboto" w:hAnsi="Roboto" w:cs="Segoe UI"/>
                <w:color w:val="333333"/>
                <w:sz w:val="21"/>
                <w:szCs w:val="21"/>
              </w:rPr>
            </w:pPr>
            <w:del w:id="287" w:author="Christoffer Vissing" w:date="2024-02-08T12:56:00Z">
              <w:r w:rsidRPr="009B37F7" w:rsidDel="0031226B">
                <w:rPr>
                  <w:rFonts w:ascii="Roboto" w:hAnsi="Roboto" w:cs="Segoe UI"/>
                  <w:color w:val="333333"/>
                  <w:sz w:val="21"/>
                  <w:szCs w:val="21"/>
                </w:rPr>
                <w:delText>Atrial fibrillation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028B00C3" w:rsidR="00B24EA1" w:rsidRPr="009B37F7" w:rsidDel="0031226B" w:rsidRDefault="00B24EA1" w:rsidP="003333B1">
            <w:pPr>
              <w:ind w:left="150" w:right="150"/>
              <w:jc w:val="center"/>
              <w:rPr>
                <w:del w:id="288" w:author="Christoffer Vissing" w:date="2024-02-08T12:56:00Z"/>
                <w:rFonts w:ascii="Roboto" w:hAnsi="Roboto" w:cs="Segoe UI"/>
                <w:color w:val="333333"/>
                <w:sz w:val="21"/>
                <w:szCs w:val="21"/>
              </w:rPr>
            </w:pPr>
            <w:del w:id="289"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4E458AB5" w:rsidR="00B24EA1" w:rsidRPr="009B37F7" w:rsidDel="0031226B" w:rsidRDefault="00B24EA1" w:rsidP="003333B1">
            <w:pPr>
              <w:ind w:left="150" w:right="150"/>
              <w:jc w:val="center"/>
              <w:rPr>
                <w:del w:id="290" w:author="Christoffer Vissing" w:date="2024-02-08T12:56:00Z"/>
                <w:rFonts w:ascii="Roboto" w:hAnsi="Roboto" w:cs="Segoe UI"/>
                <w:color w:val="333333"/>
                <w:sz w:val="21"/>
                <w:szCs w:val="21"/>
              </w:rPr>
            </w:pPr>
            <w:del w:id="291" w:author="Christoffer Vissing" w:date="2024-02-08T12:56:00Z">
              <w:r w:rsidRPr="009B37F7" w:rsidDel="0031226B">
                <w:rPr>
                  <w:rFonts w:ascii="Roboto" w:hAnsi="Roboto" w:cs="Segoe UI"/>
                  <w:color w:val="333333"/>
                  <w:sz w:val="21"/>
                  <w:szCs w:val="21"/>
                </w:rPr>
                <w:delText>1.49 (1.13 to 1.97)</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28489155" w:rsidR="00B24EA1" w:rsidRPr="009B37F7" w:rsidDel="0031226B" w:rsidRDefault="00B24EA1" w:rsidP="003333B1">
            <w:pPr>
              <w:ind w:left="150" w:right="150"/>
              <w:jc w:val="center"/>
              <w:rPr>
                <w:del w:id="292" w:author="Christoffer Vissing" w:date="2024-02-08T12:56:00Z"/>
                <w:rFonts w:ascii="Roboto" w:hAnsi="Roboto" w:cs="Segoe UI"/>
                <w:color w:val="000000" w:themeColor="text1"/>
                <w:sz w:val="21"/>
                <w:szCs w:val="21"/>
              </w:rPr>
            </w:pPr>
            <w:del w:id="293" w:author="Christoffer Vissing" w:date="2024-02-08T12:56:00Z">
              <w:r w:rsidRPr="009B37F7" w:rsidDel="0031226B">
                <w:rPr>
                  <w:rFonts w:ascii="Roboto" w:hAnsi="Roboto" w:cs="Segoe UI"/>
                  <w:color w:val="000000" w:themeColor="text1"/>
                  <w:sz w:val="21"/>
                  <w:szCs w:val="21"/>
                </w:rPr>
                <w:delText>2.63 (1.7 to 4.08)</w:delText>
              </w:r>
            </w:del>
          </w:p>
        </w:tc>
      </w:tr>
    </w:tbl>
    <w:p w14:paraId="5C8AD8F7" w14:textId="21C4A6C5" w:rsidR="00B24EA1" w:rsidDel="0031226B" w:rsidRDefault="00B24EA1" w:rsidP="00B24EA1">
      <w:pPr>
        <w:tabs>
          <w:tab w:val="left" w:pos="2650"/>
        </w:tabs>
        <w:spacing w:line="360" w:lineRule="auto"/>
        <w:rPr>
          <w:del w:id="294" w:author="Christoffer Vissing" w:date="2024-02-08T12:56:00Z"/>
          <w:rFonts w:ascii="Roboto" w:hAnsi="Roboto"/>
          <w:color w:val="000000"/>
        </w:rPr>
      </w:pPr>
    </w:p>
    <w:p w14:paraId="55B27244" w14:textId="00989795" w:rsidR="00B24EA1" w:rsidDel="0031226B" w:rsidRDefault="00B24EA1" w:rsidP="00B24EA1">
      <w:pPr>
        <w:suppressLineNumbers/>
        <w:tabs>
          <w:tab w:val="left" w:pos="3946"/>
        </w:tabs>
        <w:spacing w:line="480" w:lineRule="auto"/>
        <w:rPr>
          <w:del w:id="295" w:author="Christoffer Vissing" w:date="2024-02-08T12:56:00Z"/>
          <w:rFonts w:ascii="Roboto" w:hAnsi="Roboto"/>
          <w:lang w:val="en-US"/>
        </w:rPr>
      </w:pPr>
      <w:del w:id="296" w:author="Christoffer Vissing" w:date="2024-02-08T12:56:00Z">
        <w:r w:rsidRPr="001529A1" w:rsidDel="0031226B">
          <w:rPr>
            <w:rFonts w:ascii="Roboto" w:hAnsi="Roboto"/>
            <w:b/>
            <w:bCs/>
            <w:sz w:val="22"/>
            <w:szCs w:val="22"/>
            <w:lang w:val="en-US"/>
          </w:rPr>
          <w:delText>Legend:</w:delText>
        </w:r>
        <w:r w:rsidRPr="001529A1" w:rsidDel="0031226B">
          <w:rPr>
            <w:rFonts w:ascii="Roboto" w:hAnsi="Roboto"/>
            <w:sz w:val="22"/>
            <w:szCs w:val="22"/>
            <w:lang w:val="en-US"/>
          </w:rPr>
          <w:delText xml:space="preserve"> </w:delText>
        </w:r>
        <w:r w:rsidDel="0031226B">
          <w:rPr>
            <w:rFonts w:ascii="Roboto" w:hAnsi="Roboto"/>
            <w:sz w:val="22"/>
            <w:szCs w:val="22"/>
            <w:lang w:val="en-US"/>
          </w:rPr>
          <w:delText>D1 signifies the first observed feature, D2 the second and D3 the third outcome</w:delText>
        </w:r>
        <w:r w:rsidRPr="001529A1" w:rsidDel="0031226B">
          <w:rPr>
            <w:rFonts w:ascii="Roboto" w:hAnsi="Roboto"/>
            <w:sz w:val="22"/>
            <w:szCs w:val="22"/>
            <w:lang w:val="en-US"/>
          </w:rPr>
          <w:delText>.</w:delText>
        </w:r>
        <w:r w:rsidDel="0031226B">
          <w:rPr>
            <w:rFonts w:ascii="Roboto" w:hAnsi="Roboto"/>
            <w:sz w:val="22"/>
            <w:szCs w:val="22"/>
            <w:lang w:val="en-US"/>
          </w:rPr>
          <w:delText xml:space="preserve"> Only trajectories where the D2 to D3 hazard ratio is larger than that for either of the hazard ratios for the D1 or D2 features in simple analysis are included. </w:delText>
        </w:r>
        <w:r w:rsidDel="0031226B">
          <w:rPr>
            <w:rFonts w:ascii="Roboto" w:hAnsi="Roboto"/>
            <w:i/>
            <w:iCs/>
            <w:sz w:val="22"/>
            <w:szCs w:val="22"/>
            <w:lang w:val="en-US"/>
          </w:rPr>
          <w:delText xml:space="preserve">Abbreviations: </w:delText>
        </w:r>
        <w:r w:rsidDel="0031226B">
          <w:rPr>
            <w:rFonts w:ascii="Roboto" w:hAnsi="Roboto"/>
            <w:sz w:val="22"/>
            <w:szCs w:val="22"/>
            <w:lang w:val="en-US"/>
          </w:rPr>
          <w:delText>LVSD = left ventricular systolic dysfunction, NYHA = New York Heart Association functional class, VA = ventricular arrhythmia.</w:delText>
        </w:r>
      </w:del>
    </w:p>
    <w:p w14:paraId="1A97141A" w14:textId="78FBD929" w:rsidR="005E755E" w:rsidRPr="007C4859" w:rsidDel="0031226B" w:rsidRDefault="005E755E" w:rsidP="007401B1">
      <w:pPr>
        <w:tabs>
          <w:tab w:val="left" w:pos="2650"/>
        </w:tabs>
        <w:spacing w:line="480" w:lineRule="auto"/>
        <w:rPr>
          <w:del w:id="297" w:author="Christoffer Vissing" w:date="2024-02-08T12:56:00Z"/>
          <w:rFonts w:ascii="Roboto" w:hAnsi="Roboto"/>
          <w:color w:val="000000"/>
          <w:lang w:val="en-US"/>
        </w:rPr>
      </w:pPr>
    </w:p>
    <w:p w14:paraId="2467F023" w14:textId="015F00C6" w:rsidR="00F704D4" w:rsidRPr="007C4859" w:rsidRDefault="00F704D4">
      <w:pPr>
        <w:rPr>
          <w:rFonts w:ascii="Roboto" w:hAnsi="Roboto"/>
          <w:color w:val="000000"/>
          <w:lang w:val="en-US"/>
        </w:rPr>
      </w:pPr>
      <w:del w:id="298" w:author="Christoffer Vissing" w:date="2024-02-08T12:56:00Z">
        <w:r w:rsidRPr="007C4859" w:rsidDel="0031226B">
          <w:rPr>
            <w:rFonts w:ascii="Roboto" w:hAnsi="Roboto"/>
            <w:color w:val="000000"/>
            <w:lang w:val="en-US"/>
          </w:rPr>
          <w:br w:type="page"/>
        </w:r>
      </w:del>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599"/>
        <w:gridCol w:w="2340"/>
        <w:gridCol w:w="2488"/>
        <w:gridCol w:w="1114"/>
        <w:tblGridChange w:id="299">
          <w:tblGrid>
            <w:gridCol w:w="2567"/>
            <w:gridCol w:w="2962"/>
            <w:gridCol w:w="2898"/>
            <w:gridCol w:w="1114"/>
          </w:tblGrid>
        </w:tblGridChange>
      </w:tblGrid>
      <w:tr w:rsidR="006A6C59" w:rsidRPr="00D83727"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746DDD87"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ins w:id="300" w:author="Christoffer Vissing" w:date="2024-02-08T12:56:00Z">
              <w:r w:rsidR="0031226B">
                <w:rPr>
                  <w:rFonts w:ascii="Roboto" w:hAnsi="Roboto" w:cs="Segoe UI"/>
                  <w:b/>
                  <w:bCs/>
                  <w:color w:val="333333"/>
                  <w:lang w:val="en-US"/>
                </w:rPr>
                <w:t>2</w:t>
              </w:r>
            </w:ins>
            <w:del w:id="301" w:author="Christoffer Vissing" w:date="2024-02-08T12:56:00Z">
              <w:r w:rsidR="00B24EA1" w:rsidDel="0031226B">
                <w:rPr>
                  <w:rFonts w:ascii="Roboto" w:hAnsi="Roboto" w:cs="Segoe UI"/>
                  <w:b/>
                  <w:bCs/>
                  <w:color w:val="333333"/>
                  <w:lang w:val="en-US"/>
                </w:rPr>
                <w:delText>3</w:delText>
              </w:r>
            </w:del>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0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303" w:author="Christoffer Vissing" w:date="2024-01-25T08:44:00Z">
            <w:trPr>
              <w:tblHeader/>
            </w:trPr>
          </w:trPrChange>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Change w:id="304"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Change w:id="305"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2AF2BC6E" w:rsidR="006A6C59" w:rsidRPr="007C4859" w:rsidRDefault="006A6C59" w:rsidP="007C4859">
            <w:pPr>
              <w:spacing w:line="360" w:lineRule="auto"/>
              <w:jc w:val="center"/>
              <w:rPr>
                <w:rFonts w:ascii="Roboto" w:hAnsi="Roboto" w:cs="Segoe UI"/>
                <w:caps/>
                <w:color w:val="A9A9A9"/>
                <w:sz w:val="22"/>
                <w:szCs w:val="22"/>
              </w:rPr>
            </w:pPr>
            <w:del w:id="306" w:author="Christoffer Vissing" w:date="2024-01-25T08:43:00Z">
              <w:r w:rsidRPr="007C4859" w:rsidDel="001F2967">
                <w:rPr>
                  <w:rStyle w:val="Strk"/>
                  <w:rFonts w:ascii="Roboto" w:hAnsi="Roboto" w:cs="Segoe UI"/>
                  <w:caps/>
                  <w:color w:val="A9A9A9"/>
                  <w:sz w:val="22"/>
                  <w:szCs w:val="22"/>
                </w:rPr>
                <w:delText>SARC</w:delText>
              </w:r>
            </w:del>
            <w:ins w:id="307" w:author="Christoffer Vissing" w:date="2024-01-25T08:43:00Z">
              <w:r w:rsidR="001F2967">
                <w:rPr>
                  <w:rStyle w:val="Strk"/>
                  <w:rFonts w:ascii="Roboto" w:hAnsi="Roboto" w:cs="Segoe UI"/>
                  <w:caps/>
                  <w:color w:val="A9A9A9"/>
                  <w:sz w:val="22"/>
                  <w:szCs w:val="22"/>
                </w:rPr>
                <w:t>Sarcomeric HCM</w:t>
              </w:r>
            </w:ins>
            <w:del w:id="308" w:author="Christoffer Vissing" w:date="2024-01-25T08:43:00Z">
              <w:r w:rsidRPr="007C4859" w:rsidDel="001F2967">
                <w:rPr>
                  <w:rStyle w:val="Strk"/>
                  <w:rFonts w:ascii="Roboto" w:hAnsi="Roboto" w:cs="Segoe UI"/>
                  <w:caps/>
                  <w:color w:val="A9A9A9"/>
                  <w:sz w:val="22"/>
                  <w:szCs w:val="22"/>
                </w:rPr>
                <w:delText>(+)</w:delText>
              </w:r>
            </w:del>
            <w:r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Change w:id="309"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200C6370" w:rsidR="006A6C59" w:rsidRPr="007C4859" w:rsidRDefault="006A6C59" w:rsidP="007C4859">
            <w:pPr>
              <w:spacing w:line="360" w:lineRule="auto"/>
              <w:jc w:val="center"/>
              <w:rPr>
                <w:rFonts w:ascii="Roboto" w:hAnsi="Roboto" w:cs="Segoe UI"/>
                <w:caps/>
                <w:color w:val="A9A9A9"/>
                <w:sz w:val="22"/>
                <w:szCs w:val="22"/>
              </w:rPr>
            </w:pPr>
            <w:del w:id="310" w:author="Christoffer Vissing" w:date="2024-01-25T08:43:00Z">
              <w:r w:rsidRPr="007C4859" w:rsidDel="001F2967">
                <w:rPr>
                  <w:rStyle w:val="Strk"/>
                  <w:rFonts w:ascii="Roboto" w:hAnsi="Roboto" w:cs="Segoe UI"/>
                  <w:caps/>
                  <w:color w:val="A9A9A9"/>
                  <w:sz w:val="22"/>
                  <w:szCs w:val="22"/>
                </w:rPr>
                <w:delText>SARC</w:delText>
              </w:r>
            </w:del>
            <w:ins w:id="311" w:author="Christoffer Vissing" w:date="2024-01-25T08:43:00Z">
              <w:r w:rsidR="001F2967">
                <w:rPr>
                  <w:rStyle w:val="Strk"/>
                  <w:rFonts w:ascii="Roboto" w:hAnsi="Roboto" w:cs="Segoe UI"/>
                  <w:caps/>
                  <w:color w:val="A9A9A9"/>
                  <w:sz w:val="22"/>
                  <w:szCs w:val="22"/>
                </w:rPr>
                <w:t xml:space="preserve">Non-sarcomeric </w:t>
              </w:r>
              <w:proofErr w:type="gramStart"/>
              <w:r w:rsidR="001F2967">
                <w:rPr>
                  <w:rStyle w:val="Strk"/>
                  <w:rFonts w:ascii="Roboto" w:hAnsi="Roboto" w:cs="Segoe UI"/>
                  <w:caps/>
                  <w:color w:val="A9A9A9"/>
                  <w:sz w:val="22"/>
                  <w:szCs w:val="22"/>
                </w:rPr>
                <w:t>HCM</w:t>
              </w:r>
            </w:ins>
            <w:r w:rsidRPr="007C4859">
              <w:rPr>
                <w:rStyle w:val="Strk"/>
                <w:rFonts w:ascii="Roboto" w:hAnsi="Roboto" w:cs="Segoe UI"/>
                <w:caps/>
                <w:color w:val="A9A9A9"/>
                <w:sz w:val="22"/>
                <w:szCs w:val="22"/>
              </w:rPr>
              <w:t>(</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312"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13"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1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1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1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1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18"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1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23"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28"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33"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38"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43"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48"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53"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5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5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5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6">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7">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8">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9">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6052F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Ho, Carolyn Y.,MD" w:date="2023-12-25T16:51:00Z" w:initials="HCY">
    <w:p w14:paraId="3932AD80" w14:textId="32B984E8"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07" w:author="Ho, Carolyn Y.,MD" w:date="2024-01-24T17:04:00Z" w:initials="HCY">
    <w:p w14:paraId="3500A603" w14:textId="77777777" w:rsidR="00036BA5" w:rsidRDefault="00036BA5" w:rsidP="006C2F39">
      <w:pPr>
        <w:pStyle w:val="Kommentartekst"/>
      </w:pPr>
      <w:r>
        <w:rPr>
          <w:rStyle w:val="Kommentarhenvisning"/>
        </w:rPr>
        <w:annotationRef/>
      </w:r>
      <w:r>
        <w:t>The blue and pink colors don't seem to be coming across on my PC.</w:t>
      </w:r>
    </w:p>
  </w:comment>
  <w:comment w:id="108" w:author="Christoffer Vissing" w:date="2024-01-31T11:10:00Z" w:initials="CRV">
    <w:p w14:paraId="0954B9B4" w14:textId="77777777" w:rsidR="00070043" w:rsidRDefault="00070043" w:rsidP="00070043">
      <w:r>
        <w:rPr>
          <w:rStyle w:val="Kommentarhenvisning"/>
        </w:rPr>
        <w:annotationRef/>
      </w:r>
      <w:r>
        <w:rPr>
          <w:sz w:val="20"/>
          <w:szCs w:val="20"/>
          <w:lang w:val="en-US" w:eastAsia="en-US"/>
        </w:rPr>
        <w:t>Yeah, I don’t know why that is. It looks good on my computer, but I have tried this multiple times before. It always seems to end up being nicely filled out with the correct colors in the end :)</w:t>
      </w:r>
    </w:p>
  </w:comment>
  <w:comment w:id="126" w:author="Ho, Carolyn Y.,MD" w:date="2024-01-24T17:59:00Z" w:initials="HCY">
    <w:p w14:paraId="52AD0575" w14:textId="48989976" w:rsidR="00E5117D" w:rsidRDefault="00E5117D" w:rsidP="003368B1">
      <w:pPr>
        <w:pStyle w:val="Kommentartekst"/>
      </w:pPr>
      <w:r>
        <w:rPr>
          <w:rStyle w:val="Kommentarhenvisning"/>
        </w:rPr>
        <w:annotationRef/>
      </w:r>
      <w:r>
        <w:t>What does it mean that D1-D2 is higher than D3?</w:t>
      </w:r>
    </w:p>
  </w:comment>
  <w:comment w:id="127" w:author="Ho, Carolyn Y.,MD" w:date="2024-01-24T18:03:00Z" w:initials="HCY">
    <w:p w14:paraId="79EA5A9E" w14:textId="77777777" w:rsidR="00E5117D" w:rsidRDefault="00E5117D">
      <w:pPr>
        <w:pStyle w:val="Kommentartekst"/>
      </w:pPr>
      <w:r>
        <w:rPr>
          <w:rStyle w:val="Kommentarhenvisning"/>
        </w:rPr>
        <w:annotationRef/>
      </w:r>
      <w:r>
        <w:t>It would be good to summarize all where sequence is more impactful than single modifier.</w:t>
      </w:r>
    </w:p>
    <w:p w14:paraId="2EA36898" w14:textId="77777777" w:rsidR="00E5117D" w:rsidRDefault="00E5117D">
      <w:pPr>
        <w:pStyle w:val="Kommentartekst"/>
      </w:pPr>
      <w:r>
        <w:t>What else is there?</w:t>
      </w:r>
    </w:p>
    <w:p w14:paraId="4DF0592C" w14:textId="77777777" w:rsidR="00E5117D" w:rsidRDefault="00E5117D">
      <w:pPr>
        <w:pStyle w:val="Kommentartekst"/>
      </w:pPr>
    </w:p>
    <w:p w14:paraId="60332737" w14:textId="77777777" w:rsidR="00E5117D" w:rsidRDefault="00E5117D" w:rsidP="001B79B8">
      <w:pPr>
        <w:pStyle w:val="Kommentartekst"/>
      </w:pPr>
      <w:r>
        <w:t>Is it possible to quantify how much higher stroke risk with AF is if you have LVSD or composite VA as well rather than just AF alone?</w:t>
      </w:r>
    </w:p>
  </w:comment>
  <w:comment w:id="130" w:author="Ho, Carolyn Y.,MD" w:date="2024-01-24T18:09:00Z" w:initials="HCY">
    <w:p w14:paraId="5151D9D8" w14:textId="77777777" w:rsidR="00D35FAB" w:rsidRDefault="00D35FAB">
      <w:pPr>
        <w:pStyle w:val="Kommentartekst"/>
      </w:pPr>
      <w:r>
        <w:rPr>
          <w:rStyle w:val="Kommentarhenvisning"/>
        </w:rPr>
        <w:annotationRef/>
      </w:r>
      <w:r>
        <w:t>I am having difficulty reading and comparing the 3 different D1, D2, D3 tables since there are lots of permutations across the columns and they are different.</w:t>
      </w:r>
    </w:p>
    <w:p w14:paraId="4C1F1566" w14:textId="77777777" w:rsidR="00D35FAB" w:rsidRDefault="00D35FAB">
      <w:pPr>
        <w:pStyle w:val="Kommentartekst"/>
      </w:pPr>
    </w:p>
    <w:p w14:paraId="5AE4ABAC" w14:textId="77777777" w:rsidR="00D35FAB" w:rsidRDefault="00D35FAB" w:rsidP="00EC0D4C">
      <w:pPr>
        <w:pStyle w:val="Kommentartekst"/>
      </w:pPr>
      <w:r>
        <w:t>Is there another way the info can be visualized that might be more user friendly?</w:t>
      </w:r>
    </w:p>
  </w:comment>
  <w:comment w:id="131" w:author="Ho, Carolyn Y.,MD" w:date="2024-01-24T18:06:00Z" w:initials="HCY">
    <w:p w14:paraId="5C936510" w14:textId="05AEFF19" w:rsidR="00D35FAB" w:rsidRDefault="00D35FAB" w:rsidP="00676A74">
      <w:pPr>
        <w:pStyle w:val="Kommentartekst"/>
      </w:pPr>
      <w:r>
        <w:rPr>
          <w:rStyle w:val="Kommentarhenvisning"/>
        </w:rPr>
        <w:annotationRef/>
      </w:r>
      <w:r>
        <w:t>Ok as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2AD80" w15:done="0"/>
  <w15:commentEx w15:paraId="3500A603" w15:done="0"/>
  <w15:commentEx w15:paraId="0954B9B4" w15:paraIdParent="3500A603" w15:done="0"/>
  <w15:commentEx w15:paraId="52AD0575" w15:done="0"/>
  <w15:commentEx w15:paraId="60332737" w15:done="0"/>
  <w15:commentEx w15:paraId="5AE4ABAC" w15:done="0"/>
  <w15:commentEx w15:paraId="5C936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4319D" w16cex:dateUtc="2023-12-25T21:51:00Z"/>
  <w16cex:commentExtensible w16cex:durableId="295BC196" w16cex:dateUtc="2024-01-24T22:04:00Z"/>
  <w16cex:commentExtensible w16cex:durableId="5E576804" w16cex:dateUtc="2024-01-31T10:10:00Z"/>
  <w16cex:commentExtensible w16cex:durableId="295BCE88" w16cex:dateUtc="2024-01-24T22:59:00Z"/>
  <w16cex:commentExtensible w16cex:durableId="295BCF69" w16cex:dateUtc="2024-01-24T23:03:00Z"/>
  <w16cex:commentExtensible w16cex:durableId="295BD0F3" w16cex:dateUtc="2024-01-24T23:09:00Z"/>
  <w16cex:commentExtensible w16cex:durableId="295BD03C" w16cex:dateUtc="2024-01-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2AD80" w16cid:durableId="2934319D"/>
  <w16cid:commentId w16cid:paraId="3500A603" w16cid:durableId="295BC196"/>
  <w16cid:commentId w16cid:paraId="0954B9B4" w16cid:durableId="5E576804"/>
  <w16cid:commentId w16cid:paraId="52AD0575" w16cid:durableId="295BCE88"/>
  <w16cid:commentId w16cid:paraId="60332737" w16cid:durableId="295BCF69"/>
  <w16cid:commentId w16cid:paraId="5AE4ABAC" w16cid:durableId="295BD0F3"/>
  <w16cid:commentId w16cid:paraId="5C936510" w16cid:durableId="295BD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2EC1" w14:textId="77777777" w:rsidR="006052F1" w:rsidRDefault="006052F1">
      <w:r>
        <w:separator/>
      </w:r>
    </w:p>
  </w:endnote>
  <w:endnote w:type="continuationSeparator" w:id="0">
    <w:p w14:paraId="6FA96133" w14:textId="77777777" w:rsidR="006052F1" w:rsidRDefault="0060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DF0C" w14:textId="77777777" w:rsidR="006052F1" w:rsidRDefault="006052F1">
      <w:r>
        <w:separator/>
      </w:r>
    </w:p>
  </w:footnote>
  <w:footnote w:type="continuationSeparator" w:id="0">
    <w:p w14:paraId="2A8B25C0" w14:textId="77777777" w:rsidR="006052F1" w:rsidRDefault="00605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14E3D"/>
    <w:rsid w:val="00223E49"/>
    <w:rsid w:val="00224206"/>
    <w:rsid w:val="00226DDB"/>
    <w:rsid w:val="002270D2"/>
    <w:rsid w:val="0023131F"/>
    <w:rsid w:val="00234724"/>
    <w:rsid w:val="00234D5E"/>
    <w:rsid w:val="00235157"/>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226B"/>
    <w:rsid w:val="003157B8"/>
    <w:rsid w:val="00317261"/>
    <w:rsid w:val="00317FF7"/>
    <w:rsid w:val="003221BA"/>
    <w:rsid w:val="0032350E"/>
    <w:rsid w:val="0032641D"/>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26ED8"/>
    <w:rsid w:val="0052778E"/>
    <w:rsid w:val="00530695"/>
    <w:rsid w:val="005307F4"/>
    <w:rsid w:val="00535BD8"/>
    <w:rsid w:val="0053705B"/>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45D2"/>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052F1"/>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3E7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2203"/>
    <w:rsid w:val="008C5F58"/>
    <w:rsid w:val="008C7B68"/>
    <w:rsid w:val="008D55D0"/>
    <w:rsid w:val="008D66E8"/>
    <w:rsid w:val="008E11EB"/>
    <w:rsid w:val="008E1D94"/>
    <w:rsid w:val="008E21C5"/>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2769"/>
    <w:rsid w:val="00A2547C"/>
    <w:rsid w:val="00A26503"/>
    <w:rsid w:val="00A330FA"/>
    <w:rsid w:val="00A45595"/>
    <w:rsid w:val="00A5713E"/>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19661</Words>
  <Characters>119933</Characters>
  <Application>Microsoft Office Word</Application>
  <DocSecurity>0</DocSecurity>
  <Lines>999</Lines>
  <Paragraphs>278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2</cp:revision>
  <dcterms:created xsi:type="dcterms:W3CDTF">2024-02-08T20:35:00Z</dcterms:created>
  <dcterms:modified xsi:type="dcterms:W3CDTF">2024-02-08T20:35:00Z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