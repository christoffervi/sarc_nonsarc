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7C28B2CC" w:rsidR="001D711A" w:rsidRPr="00907D0E" w:rsidRDefault="004C6F6D" w:rsidP="00F35D8B">
      <w:pPr>
        <w:jc w:val="center"/>
        <w:rPr>
          <w:rFonts w:ascii="Roboto" w:hAnsi="Roboto"/>
          <w:b/>
          <w:bCs/>
          <w:lang w:val="en-US"/>
        </w:rPr>
      </w:pPr>
      <w:bookmarkStart w:id="0" w:name="_Hlk113459061"/>
      <w:del w:id="1" w:author="Christoffer Vissing" w:date="2024-02-09T11:54:00Z">
        <w:r w:rsidRPr="00907D0E" w:rsidDel="00C82F9D">
          <w:rPr>
            <w:rFonts w:ascii="Roboto" w:hAnsi="Roboto"/>
            <w:b/>
            <w:bCs/>
            <w:lang w:val="en-US"/>
          </w:rPr>
          <w:delText>Differences in t</w:delText>
        </w:r>
      </w:del>
      <w:ins w:id="2" w:author="Christoffer Vissing" w:date="2024-02-09T11:54:00Z">
        <w:r w:rsidR="00C82F9D">
          <w:rPr>
            <w:rFonts w:ascii="Roboto" w:hAnsi="Roboto"/>
            <w:b/>
            <w:bCs/>
            <w:lang w:val="en-US"/>
          </w:rPr>
          <w:t>T</w:t>
        </w:r>
      </w:ins>
      <w:r w:rsidRPr="00907D0E">
        <w:rPr>
          <w:rFonts w:ascii="Roboto" w:hAnsi="Roboto"/>
          <w:b/>
          <w:bCs/>
          <w:lang w:val="en-US"/>
        </w:rPr>
        <w:t xml:space="preserve">he </w:t>
      </w:r>
      <w:ins w:id="3" w:author="Christoffer Vissing" w:date="2024-02-09T11:57:00Z">
        <w:r w:rsidR="00C82F9D">
          <w:rPr>
            <w:rFonts w:ascii="Roboto" w:hAnsi="Roboto"/>
            <w:b/>
            <w:bCs/>
            <w:lang w:val="en-US"/>
          </w:rPr>
          <w:t xml:space="preserve">Impact of Sarcomere Variants on Disease </w:t>
        </w:r>
      </w:ins>
      <w:ins w:id="4" w:author="Christoffer Vissing" w:date="2024-02-09T11:58:00Z">
        <w:r w:rsidR="00C82F9D">
          <w:rPr>
            <w:rFonts w:ascii="Roboto" w:hAnsi="Roboto"/>
            <w:b/>
            <w:bCs/>
            <w:lang w:val="en-US"/>
          </w:rPr>
          <w:t xml:space="preserve">Progression and </w:t>
        </w:r>
      </w:ins>
      <w:del w:id="5" w:author="Christoffer Vissing" w:date="2024-02-09T11:58:00Z">
        <w:r w:rsidRPr="00907D0E" w:rsidDel="00C82F9D">
          <w:rPr>
            <w:rFonts w:ascii="Roboto" w:hAnsi="Roboto"/>
            <w:b/>
            <w:bCs/>
            <w:lang w:val="en-US"/>
          </w:rPr>
          <w:delText>Clinical Course o</w:delText>
        </w:r>
      </w:del>
      <w:ins w:id="6" w:author="Christoffer Vissing" w:date="2024-02-09T11:58:00Z">
        <w:r w:rsidR="00C82F9D">
          <w:rPr>
            <w:rFonts w:ascii="Roboto" w:hAnsi="Roboto"/>
            <w:b/>
            <w:bCs/>
            <w:lang w:val="en-US"/>
          </w:rPr>
          <w:t>Risk of Comorbidities in</w:t>
        </w:r>
      </w:ins>
      <w:del w:id="7" w:author="Christoffer Vissing" w:date="2024-02-09T11:58:00Z">
        <w:r w:rsidRPr="00907D0E" w:rsidDel="00C82F9D">
          <w:rPr>
            <w:rFonts w:ascii="Roboto" w:hAnsi="Roboto"/>
            <w:b/>
            <w:bCs/>
            <w:lang w:val="en-US"/>
          </w:rPr>
          <w:delText>f Sarcomeric and Non-Sarcomeric</w:delText>
        </w:r>
      </w:del>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BF92F6B"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D83727" w:rsidRDefault="001D711A" w:rsidP="001D711A">
      <w:pPr>
        <w:pStyle w:val="Ingenafstand"/>
        <w:rPr>
          <w:rFonts w:ascii="Roboto" w:hAnsi="Roboto" w:cs="Times New Roman"/>
          <w:sz w:val="18"/>
          <w:szCs w:val="18"/>
          <w:rPrChange w:id="8" w:author="Christoffer Vissing" w:date="2024-02-06T22:18:00Z">
            <w:rPr>
              <w:rFonts w:ascii="Roboto" w:hAnsi="Roboto" w:cs="Times New Roman"/>
              <w:sz w:val="18"/>
              <w:szCs w:val="18"/>
              <w:lang w:val="da-DK"/>
            </w:rPr>
          </w:rPrChange>
        </w:rPr>
      </w:pPr>
      <w:r w:rsidRPr="00D83727">
        <w:rPr>
          <w:rFonts w:ascii="Roboto" w:hAnsi="Roboto" w:cs="Times New Roman"/>
          <w:sz w:val="18"/>
          <w:szCs w:val="18"/>
          <w:rPrChange w:id="9" w:author="Christoffer Vissing" w:date="2024-02-06T22:18:00Z">
            <w:rPr>
              <w:rFonts w:ascii="Roboto" w:hAnsi="Roboto" w:cs="Times New Roman"/>
              <w:sz w:val="18"/>
              <w:szCs w:val="18"/>
              <w:lang w:val="da-DK"/>
            </w:rPr>
          </w:rPrChange>
        </w:rPr>
        <w:t xml:space="preserve">Email: </w:t>
      </w:r>
      <w:r>
        <w:fldChar w:fldCharType="begin"/>
      </w:r>
      <w:r w:rsidRPr="00D83727">
        <w:instrText>HYPERLINK "mailto:christoffer.rasmus.vissing@regionh"</w:instrText>
      </w:r>
      <w:r>
        <w:fldChar w:fldCharType="separate"/>
      </w:r>
      <w:r w:rsidR="004C6F6D" w:rsidRPr="00D83727">
        <w:rPr>
          <w:rStyle w:val="Hyperlink"/>
          <w:rFonts w:ascii="Roboto" w:hAnsi="Roboto" w:cs="Times New Roman"/>
          <w:sz w:val="18"/>
          <w:szCs w:val="18"/>
          <w:rPrChange w:id="10" w:author="Christoffer Vissing" w:date="2024-02-06T22:18:00Z">
            <w:rPr>
              <w:rStyle w:val="Hyperlink"/>
              <w:rFonts w:ascii="Roboto" w:hAnsi="Roboto" w:cs="Times New Roman"/>
              <w:sz w:val="18"/>
              <w:szCs w:val="18"/>
              <w:lang w:val="da-DK"/>
            </w:rPr>
          </w:rPrChange>
        </w:rPr>
        <w:t>christoffer.rasmus.vissing@regionh</w:t>
      </w:r>
      <w:r>
        <w:rPr>
          <w:rStyle w:val="Hyperlink"/>
          <w:rFonts w:ascii="Roboto" w:hAnsi="Roboto" w:cs="Times New Roman"/>
          <w:sz w:val="18"/>
          <w:szCs w:val="18"/>
          <w:lang w:val="da-DK"/>
        </w:rPr>
        <w:fldChar w:fldCharType="end"/>
      </w:r>
      <w:r w:rsidRPr="00D83727">
        <w:rPr>
          <w:rFonts w:ascii="Roboto" w:hAnsi="Roboto" w:cs="Times New Roman"/>
          <w:sz w:val="18"/>
          <w:szCs w:val="18"/>
          <w:rPrChange w:id="11" w:author="Christoffer Vissing" w:date="2024-02-06T22:18:00Z">
            <w:rPr>
              <w:rFonts w:ascii="Roboto" w:hAnsi="Roboto" w:cs="Times New Roman"/>
              <w:sz w:val="18"/>
              <w:szCs w:val="18"/>
              <w:lang w:val="da-DK"/>
            </w:rPr>
          </w:rPrChange>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0826A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w:t>
      </w:r>
      <w:r w:rsidR="00317261">
        <w:rPr>
          <w:rFonts w:ascii="Roboto" w:hAnsi="Roboto"/>
          <w:sz w:val="18"/>
          <w:szCs w:val="18"/>
          <w:lang w:val="en-US"/>
        </w:rPr>
        <w:t>8</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76379AE5"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F947A3">
        <w:rPr>
          <w:rFonts w:ascii="Roboto" w:hAnsi="Roboto"/>
          <w:sz w:val="18"/>
          <w:szCs w:val="18"/>
          <w:lang w:val="en-US"/>
        </w:rPr>
        <w:t>751</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171B3C">
          <w:footerReference w:type="even" r:id="rId9"/>
          <w:footerReference w:type="default" r:id="rId10"/>
          <w:pgSz w:w="12240" w:h="15840"/>
          <w:pgMar w:top="1440" w:right="1440" w:bottom="992" w:left="1259" w:header="720" w:footer="720" w:gutter="0"/>
          <w:cols w:space="720"/>
          <w:titlePg/>
          <w:docGrid w:linePitch="360"/>
        </w:sectPr>
      </w:pPr>
      <w:bookmarkStart w:id="12"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49EEED05"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 xml:space="preserve">Rare variants in sarcomere genes </w:t>
      </w:r>
      <w:r w:rsidR="00B816F2">
        <w:rPr>
          <w:rFonts w:ascii="Roboto" w:hAnsi="Roboto"/>
          <w:sz w:val="22"/>
          <w:szCs w:val="22"/>
          <w:lang w:val="en-US"/>
        </w:rPr>
        <w:t>are an important</w:t>
      </w:r>
      <w:r w:rsidR="00317261">
        <w:rPr>
          <w:rFonts w:ascii="Roboto" w:hAnsi="Roboto"/>
          <w:sz w:val="22"/>
          <w:szCs w:val="22"/>
          <w:lang w:val="en-US"/>
        </w:rPr>
        <w:t xml:space="preserve"> </w:t>
      </w:r>
      <w:r w:rsidR="007C7784" w:rsidRPr="00945228">
        <w:rPr>
          <w:rFonts w:ascii="Roboto" w:hAnsi="Roboto"/>
          <w:sz w:val="22"/>
          <w:szCs w:val="22"/>
          <w:lang w:val="en-US"/>
        </w:rPr>
        <w:t xml:space="preserve">cause </w:t>
      </w:r>
      <w:r w:rsidR="00B816F2">
        <w:rPr>
          <w:rFonts w:ascii="Roboto" w:hAnsi="Roboto"/>
          <w:sz w:val="22"/>
          <w:szCs w:val="22"/>
          <w:lang w:val="en-US"/>
        </w:rPr>
        <w:t xml:space="preserve">of </w:t>
      </w:r>
      <w:r w:rsidR="007C7784" w:rsidRPr="00945228">
        <w:rPr>
          <w:rFonts w:ascii="Roboto" w:hAnsi="Roboto"/>
          <w:sz w:val="22"/>
          <w:szCs w:val="22"/>
          <w:lang w:val="en-US"/>
        </w:rPr>
        <w:t>h</w:t>
      </w:r>
      <w:r w:rsidRPr="00945228">
        <w:rPr>
          <w:rFonts w:ascii="Roboto" w:hAnsi="Roboto"/>
          <w:sz w:val="22"/>
          <w:szCs w:val="22"/>
          <w:lang w:val="en-US"/>
        </w:rPr>
        <w:t>ypertrophic cardiomyopathy (HCM)</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w:t>
      </w:r>
      <w:r w:rsidR="00473475">
        <w:rPr>
          <w:rFonts w:ascii="Roboto" w:hAnsi="Roboto"/>
          <w:sz w:val="22"/>
          <w:szCs w:val="22"/>
          <w:lang w:val="en-US"/>
        </w:rPr>
        <w:t>s</w:t>
      </w:r>
      <w:r w:rsidR="00AE61C5" w:rsidRPr="00945228">
        <w:rPr>
          <w:rFonts w:ascii="Roboto" w:hAnsi="Roboto"/>
          <w:sz w:val="22"/>
          <w:szCs w:val="22"/>
          <w:lang w:val="en-US"/>
        </w:rPr>
        <w:t xml:space="preserve"> have been identified</w:t>
      </w:r>
      <w:r w:rsidR="00317261">
        <w:rPr>
          <w:rFonts w:ascii="Roboto" w:hAnsi="Roboto"/>
          <w:sz w:val="22"/>
          <w:szCs w:val="22"/>
          <w:lang w:val="en-US"/>
        </w:rPr>
        <w:t xml:space="preserve"> in HCM</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317261">
        <w:rPr>
          <w:rFonts w:ascii="Roboto" w:hAnsi="Roboto"/>
          <w:sz w:val="22"/>
          <w:szCs w:val="22"/>
          <w:lang w:val="en-US"/>
        </w:rPr>
        <w:t xml:space="preserve">are underexplored, especially </w:t>
      </w:r>
      <w:r w:rsidR="00754B2F">
        <w:rPr>
          <w:rFonts w:ascii="Roboto" w:hAnsi="Roboto"/>
          <w:sz w:val="22"/>
          <w:szCs w:val="22"/>
          <w:lang w:val="en-US"/>
        </w:rPr>
        <w:t>regarding</w:t>
      </w:r>
      <w:r w:rsidR="00797C2D">
        <w:rPr>
          <w:rFonts w:ascii="Roboto" w:hAnsi="Roboto"/>
          <w:sz w:val="22"/>
          <w:szCs w:val="22"/>
          <w:lang w:val="en-US"/>
        </w:rPr>
        <w:t xml:space="preserve"> </w:t>
      </w:r>
      <w:r w:rsidR="00E022FF" w:rsidRPr="00945228">
        <w:rPr>
          <w:rFonts w:ascii="Roboto" w:hAnsi="Roboto"/>
          <w:sz w:val="22"/>
          <w:szCs w:val="22"/>
          <w:lang w:val="en-US"/>
        </w:rPr>
        <w:t>the relative timing</w:t>
      </w:r>
      <w:r w:rsidR="00317261">
        <w:rPr>
          <w:rFonts w:ascii="Roboto" w:hAnsi="Roboto"/>
          <w:sz w:val="22"/>
          <w:szCs w:val="22"/>
          <w:lang w:val="en-US"/>
        </w:rPr>
        <w:t xml:space="preserve"> and sequence</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w:t>
      </w:r>
      <w:r w:rsidR="00317261">
        <w:rPr>
          <w:rFonts w:ascii="Roboto" w:hAnsi="Roboto"/>
          <w:sz w:val="22"/>
          <w:szCs w:val="22"/>
          <w:lang w:val="en-US"/>
        </w:rPr>
        <w:t xml:space="preserve">the </w:t>
      </w:r>
      <w:r w:rsidR="008E1D94">
        <w:rPr>
          <w:rFonts w:ascii="Roboto" w:hAnsi="Roboto"/>
          <w:sz w:val="22"/>
          <w:szCs w:val="22"/>
          <w:lang w:val="en-US"/>
        </w:rPr>
        <w:t>impact of cardiovascular comorbidities</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2720FA1C"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w:t>
      </w:r>
      <w:r w:rsidR="00C17E0A">
        <w:rPr>
          <w:rFonts w:ascii="Roboto" w:hAnsi="Roboto"/>
          <w:sz w:val="22"/>
          <w:szCs w:val="22"/>
          <w:lang w:val="en-US"/>
        </w:rPr>
        <w:t xml:space="preserve">genotyped </w:t>
      </w:r>
      <w:r w:rsidRPr="00907D0E">
        <w:rPr>
          <w:rFonts w:ascii="Roboto" w:hAnsi="Roboto"/>
          <w:sz w:val="22"/>
          <w:szCs w:val="22"/>
          <w:lang w:val="en-US"/>
        </w:rPr>
        <w:t>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317261">
        <w:rPr>
          <w:rFonts w:ascii="Roboto" w:hAnsi="Roboto" w:cs="Times"/>
          <w:sz w:val="22"/>
          <w:szCs w:val="22"/>
          <w:lang w:val="en-US"/>
        </w:rPr>
        <w:t>P</w:t>
      </w:r>
      <w:r w:rsidR="00784843" w:rsidRPr="00907D0E">
        <w:rPr>
          <w:rFonts w:ascii="Roboto" w:hAnsi="Roboto" w:cs="Times"/>
          <w:sz w:val="22"/>
          <w:szCs w:val="22"/>
          <w:lang w:val="en-US"/>
        </w:rPr>
        <w:t xml:space="preserve">atients </w:t>
      </w:r>
      <w:r w:rsidR="00317261">
        <w:rPr>
          <w:rFonts w:ascii="Roboto" w:hAnsi="Roboto" w:cs="Times"/>
          <w:sz w:val="22"/>
          <w:szCs w:val="22"/>
          <w:lang w:val="en-US"/>
        </w:rPr>
        <w:t>were</w:t>
      </w:r>
      <w:r w:rsidR="00784843" w:rsidRPr="00907D0E">
        <w:rPr>
          <w:rFonts w:ascii="Roboto" w:hAnsi="Roboto" w:cs="Times"/>
          <w:sz w:val="22"/>
          <w:szCs w:val="22"/>
          <w:lang w:val="en-US"/>
        </w:rPr>
        <w:t xml:space="preserve"> classified </w:t>
      </w:r>
      <w:r w:rsidR="00473475">
        <w:rPr>
          <w:rFonts w:ascii="Roboto" w:hAnsi="Roboto" w:cs="Times"/>
          <w:sz w:val="22"/>
          <w:szCs w:val="22"/>
          <w:lang w:val="en-US"/>
        </w:rPr>
        <w:t>as</w:t>
      </w:r>
      <w:r w:rsidR="00784843" w:rsidRPr="00907D0E">
        <w:rPr>
          <w:rFonts w:ascii="Roboto" w:hAnsi="Roboto" w:cs="Times"/>
          <w:sz w:val="22"/>
          <w:szCs w:val="22"/>
          <w:lang w:val="en-US"/>
        </w:rPr>
        <w:t xml:space="preserv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 xml:space="preserve">The </w:t>
      </w:r>
      <w:r w:rsidR="00473475">
        <w:rPr>
          <w:rFonts w:ascii="Roboto" w:hAnsi="Roboto"/>
          <w:sz w:val="22"/>
          <w:szCs w:val="22"/>
          <w:lang w:val="en-US"/>
        </w:rPr>
        <w:t>timing</w:t>
      </w:r>
      <w:r w:rsidR="00DE7EDA" w:rsidRPr="00907D0E">
        <w:rPr>
          <w:rFonts w:ascii="Roboto" w:hAnsi="Roboto"/>
          <w:sz w:val="22"/>
          <w:szCs w:val="22"/>
          <w:lang w:val="en-US"/>
        </w:rPr>
        <w:t xml:space="preserve"> and</w:t>
      </w:r>
      <w:r w:rsidR="00DD7732">
        <w:rPr>
          <w:rFonts w:ascii="Roboto" w:hAnsi="Roboto"/>
          <w:sz w:val="22"/>
          <w:szCs w:val="22"/>
          <w:lang w:val="en-US"/>
        </w:rPr>
        <w:t xml:space="preserve"> </w:t>
      </w:r>
      <w:r w:rsidR="00317261">
        <w:rPr>
          <w:rFonts w:ascii="Roboto" w:hAnsi="Roboto"/>
          <w:sz w:val="22"/>
          <w:szCs w:val="22"/>
          <w:lang w:val="en-US"/>
        </w:rPr>
        <w:t>influence</w:t>
      </w:r>
      <w:r w:rsidR="00DD7732">
        <w:rPr>
          <w:rFonts w:ascii="Roboto" w:hAnsi="Roboto"/>
          <w:sz w:val="22"/>
          <w:szCs w:val="22"/>
          <w:lang w:val="en-US"/>
        </w:rPr>
        <w:t xml:space="preserve"> of genetic status on the</w:t>
      </w:r>
      <w:r w:rsidR="00DE7EDA" w:rsidRPr="00907D0E">
        <w:rPr>
          <w:rFonts w:ascii="Roboto" w:hAnsi="Roboto"/>
          <w:sz w:val="22"/>
          <w:szCs w:val="22"/>
          <w:lang w:val="en-US"/>
        </w:rPr>
        <w:t xml:space="preserve"> sequence of cardiovascular events were assessed in time-varying Cox proportional hazards models.</w:t>
      </w:r>
    </w:p>
    <w:p w14:paraId="1D5A4939" w14:textId="424BEB17" w:rsidR="0036707C" w:rsidDel="0004277A" w:rsidRDefault="001D711A" w:rsidP="0036707C">
      <w:pPr>
        <w:spacing w:line="360" w:lineRule="auto"/>
        <w:rPr>
          <w:del w:id="13" w:author="Christoffer Vissing" w:date="2024-02-08T21:27:00Z"/>
          <w:moveTo w:id="14" w:author="Christoffer Vissing" w:date="2024-02-08T21:24:00Z"/>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ins w:id="15" w:author="Christoffer Vissing" w:date="2024-02-09T11:22:00Z">
        <w:r w:rsidR="00AE6F82">
          <w:rPr>
            <w:rFonts w:ascii="Roboto" w:hAnsi="Roboto"/>
            <w:sz w:val="22"/>
            <w:szCs w:val="22"/>
            <w:lang w:val="en-US"/>
          </w:rPr>
          <w:t xml:space="preserve"> (ASI)</w:t>
        </w:r>
      </w:ins>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ins w:id="16" w:author="Christoffer Vissing" w:date="2024-02-09T11:22:00Z">
        <w:r w:rsidR="00AE6F82">
          <w:rPr>
            <w:rFonts w:ascii="Roboto" w:hAnsi="Roboto"/>
            <w:sz w:val="22"/>
            <w:szCs w:val="22"/>
            <w:lang w:val="en-US"/>
          </w:rPr>
          <w:t xml:space="preserve"> (</w:t>
        </w:r>
      </w:ins>
      <w:ins w:id="17" w:author="Christoffer Vissing" w:date="2024-02-09T11:24:00Z">
        <w:r w:rsidR="00AE6F82">
          <w:rPr>
            <w:rFonts w:ascii="Roboto" w:hAnsi="Roboto"/>
            <w:sz w:val="22"/>
            <w:szCs w:val="22"/>
            <w:lang w:val="en-US"/>
          </w:rPr>
          <w:t>ASI</w:t>
        </w:r>
      </w:ins>
      <w:ins w:id="18" w:author="Christoffer Vissing" w:date="2024-02-09T11:25:00Z">
        <w:r w:rsidR="00AE6F82">
          <w:rPr>
            <w:rFonts w:ascii="Roboto" w:hAnsi="Roboto"/>
            <w:sz w:val="22"/>
            <w:szCs w:val="22"/>
            <w:lang w:val="en-US"/>
          </w:rPr>
          <w:t xml:space="preserve"> ratio</w:t>
        </w:r>
      </w:ins>
      <w:ins w:id="19" w:author="Christoffer Vissing" w:date="2024-02-09T11:24:00Z">
        <w:r w:rsidR="00AE6F82">
          <w:rPr>
            <w:rFonts w:ascii="Roboto" w:hAnsi="Roboto"/>
            <w:sz w:val="22"/>
            <w:szCs w:val="22"/>
            <w:lang w:val="en-US"/>
          </w:rPr>
          <w:t xml:space="preserve"> </w:t>
        </w:r>
      </w:ins>
      <w:ins w:id="20" w:author="Christoffer Vissing" w:date="2024-02-09T11:23:00Z">
        <w:r w:rsidR="00AE6F82" w:rsidRPr="001529A1">
          <w:rPr>
            <w:rFonts w:ascii="Roboto" w:hAnsi="Roboto"/>
            <w:sz w:val="22"/>
            <w:szCs w:val="22"/>
            <w:lang w:val="en-US"/>
          </w:rPr>
          <w:t xml:space="preserve">1.24 </w:t>
        </w:r>
        <w:r w:rsidR="00AE6F82">
          <w:rPr>
            <w:rFonts w:ascii="Roboto" w:hAnsi="Roboto"/>
            <w:sz w:val="22"/>
            <w:szCs w:val="22"/>
            <w:lang w:val="en-US"/>
          </w:rPr>
          <w:t>[</w:t>
        </w:r>
        <w:r w:rsidR="00AE6F82" w:rsidRPr="001529A1">
          <w:rPr>
            <w:rFonts w:ascii="Roboto" w:hAnsi="Roboto"/>
            <w:sz w:val="22"/>
            <w:szCs w:val="22"/>
            <w:lang w:val="en-US"/>
          </w:rPr>
          <w:t>CI 1.13</w:t>
        </w:r>
        <w:r w:rsidR="00AE6F82">
          <w:rPr>
            <w:rFonts w:ascii="Roboto" w:hAnsi="Roboto"/>
            <w:sz w:val="22"/>
            <w:szCs w:val="22"/>
            <w:lang w:val="en-US"/>
          </w:rPr>
          <w:t>-</w:t>
        </w:r>
        <w:r w:rsidR="00AE6F82" w:rsidRPr="001529A1">
          <w:rPr>
            <w:rFonts w:ascii="Roboto" w:hAnsi="Roboto"/>
            <w:sz w:val="22"/>
            <w:szCs w:val="22"/>
            <w:lang w:val="en-US"/>
          </w:rPr>
          <w:t>1.37</w:t>
        </w:r>
        <w:r w:rsidR="00AE6F82">
          <w:rPr>
            <w:rFonts w:ascii="Roboto" w:hAnsi="Roboto"/>
            <w:sz w:val="22"/>
            <w:szCs w:val="22"/>
            <w:lang w:val="en-US"/>
          </w:rPr>
          <w:t>])</w:t>
        </w:r>
      </w:ins>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ins w:id="21" w:author="Christoffer Vissing" w:date="2024-02-09T11:22:00Z">
        <w:r w:rsidR="00AE6F82">
          <w:rPr>
            <w:rFonts w:ascii="Roboto" w:hAnsi="Roboto"/>
            <w:sz w:val="22"/>
            <w:szCs w:val="22"/>
            <w:lang w:val="en-US"/>
          </w:rPr>
          <w:t xml:space="preserve"> (</w:t>
        </w:r>
      </w:ins>
      <w:ins w:id="22" w:author="Christoffer Vissing" w:date="2024-02-09T11:24:00Z">
        <w:r w:rsidR="00AE6F82">
          <w:rPr>
            <w:rFonts w:ascii="Roboto" w:hAnsi="Roboto"/>
            <w:sz w:val="22"/>
            <w:szCs w:val="22"/>
            <w:lang w:val="en-US"/>
          </w:rPr>
          <w:t>ASI</w:t>
        </w:r>
      </w:ins>
      <w:ins w:id="23" w:author="Christoffer Vissing" w:date="2024-02-09T11:25:00Z">
        <w:r w:rsidR="00AE6F82">
          <w:rPr>
            <w:rFonts w:ascii="Roboto" w:hAnsi="Roboto"/>
            <w:sz w:val="22"/>
            <w:szCs w:val="22"/>
            <w:lang w:val="en-US"/>
          </w:rPr>
          <w:t xml:space="preserve"> ratio</w:t>
        </w:r>
      </w:ins>
      <w:ins w:id="24" w:author="Christoffer Vissing" w:date="2024-02-09T11:24:00Z">
        <w:r w:rsidR="00AE6F82">
          <w:rPr>
            <w:rFonts w:ascii="Roboto" w:hAnsi="Roboto"/>
            <w:sz w:val="22"/>
            <w:szCs w:val="22"/>
            <w:lang w:val="en-US"/>
          </w:rPr>
          <w:t xml:space="preserve"> </w:t>
        </w:r>
        <w:r w:rsidR="00AE6F82" w:rsidRPr="001529A1">
          <w:rPr>
            <w:rFonts w:ascii="Roboto" w:hAnsi="Roboto"/>
            <w:sz w:val="22"/>
            <w:szCs w:val="22"/>
            <w:lang w:val="en-US"/>
          </w:rPr>
          <w:t>1.</w:t>
        </w:r>
        <w:r w:rsidR="00AE6F82">
          <w:rPr>
            <w:rFonts w:ascii="Roboto" w:hAnsi="Roboto"/>
            <w:sz w:val="22"/>
            <w:szCs w:val="22"/>
            <w:lang w:val="en-US"/>
          </w:rPr>
          <w:t>22</w:t>
        </w:r>
        <w:r w:rsidR="00AE6F82" w:rsidRPr="001529A1">
          <w:rPr>
            <w:rFonts w:ascii="Roboto" w:hAnsi="Roboto"/>
            <w:sz w:val="22"/>
            <w:szCs w:val="22"/>
            <w:lang w:val="en-US"/>
          </w:rPr>
          <w:t xml:space="preserve"> </w:t>
        </w:r>
        <w:r w:rsidR="00AE6F82">
          <w:rPr>
            <w:rFonts w:ascii="Roboto" w:hAnsi="Roboto"/>
            <w:sz w:val="22"/>
            <w:szCs w:val="22"/>
            <w:lang w:val="en-US"/>
          </w:rPr>
          <w:t>[</w:t>
        </w:r>
        <w:r w:rsidR="00AE6F82" w:rsidRPr="001529A1">
          <w:rPr>
            <w:rFonts w:ascii="Roboto" w:hAnsi="Roboto"/>
            <w:sz w:val="22"/>
            <w:szCs w:val="22"/>
            <w:lang w:val="en-US"/>
          </w:rPr>
          <w:t>CI 1.</w:t>
        </w:r>
        <w:r w:rsidR="00AE6F82">
          <w:rPr>
            <w:rFonts w:ascii="Roboto" w:hAnsi="Roboto"/>
            <w:sz w:val="22"/>
            <w:szCs w:val="22"/>
            <w:lang w:val="en-US"/>
          </w:rPr>
          <w:t>0</w:t>
        </w:r>
        <w:r w:rsidR="00AE6F82" w:rsidRPr="001529A1">
          <w:rPr>
            <w:rFonts w:ascii="Roboto" w:hAnsi="Roboto"/>
            <w:sz w:val="22"/>
            <w:szCs w:val="22"/>
            <w:lang w:val="en-US"/>
          </w:rPr>
          <w:t>7</w:t>
        </w:r>
        <w:r w:rsidR="00AE6F82">
          <w:rPr>
            <w:rFonts w:ascii="Roboto" w:hAnsi="Roboto"/>
            <w:sz w:val="22"/>
            <w:szCs w:val="22"/>
            <w:lang w:val="en-US"/>
          </w:rPr>
          <w:t>-</w:t>
        </w:r>
        <w:r w:rsidR="00AE6F82" w:rsidRPr="001529A1">
          <w:rPr>
            <w:rFonts w:ascii="Roboto" w:hAnsi="Roboto"/>
            <w:sz w:val="22"/>
            <w:szCs w:val="22"/>
            <w:lang w:val="en-US"/>
          </w:rPr>
          <w:t>1.</w:t>
        </w:r>
        <w:r w:rsidR="00AE6F82">
          <w:rPr>
            <w:rFonts w:ascii="Roboto" w:hAnsi="Roboto"/>
            <w:sz w:val="22"/>
            <w:szCs w:val="22"/>
            <w:lang w:val="en-US"/>
          </w:rPr>
          <w:t>39]</w:t>
        </w:r>
      </w:ins>
      <w:ins w:id="25" w:author="Christoffer Vissing" w:date="2024-02-09T11:22:00Z">
        <w:r w:rsidR="00AE6F82">
          <w:rPr>
            <w:rFonts w:ascii="Roboto" w:hAnsi="Roboto"/>
            <w:sz w:val="22"/>
            <w:szCs w:val="22"/>
            <w:lang w:val="en-US"/>
          </w:rPr>
          <w:t>)</w:t>
        </w:r>
      </w:ins>
      <w:r w:rsidR="00F54EFA" w:rsidRPr="00907D0E">
        <w:rPr>
          <w:rFonts w:ascii="Roboto" w:hAnsi="Roboto"/>
          <w:sz w:val="22"/>
          <w:szCs w:val="22"/>
          <w:lang w:val="en-US"/>
        </w:rPr>
        <w:t xml:space="preserve"> and ventricular arrhythmias</w:t>
      </w:r>
      <w:ins w:id="26" w:author="Christoffer Vissing" w:date="2024-02-09T11:22:00Z">
        <w:r w:rsidR="00AE6F82">
          <w:rPr>
            <w:rFonts w:ascii="Roboto" w:hAnsi="Roboto"/>
            <w:sz w:val="22"/>
            <w:szCs w:val="22"/>
            <w:lang w:val="en-US"/>
          </w:rPr>
          <w:t xml:space="preserve"> (ASI</w:t>
        </w:r>
      </w:ins>
      <w:ins w:id="27" w:author="Christoffer Vissing" w:date="2024-02-09T11:25:00Z">
        <w:r w:rsidR="00AE6F82">
          <w:rPr>
            <w:rFonts w:ascii="Roboto" w:hAnsi="Roboto"/>
            <w:sz w:val="22"/>
            <w:szCs w:val="22"/>
            <w:lang w:val="en-US"/>
          </w:rPr>
          <w:t xml:space="preserve"> ratio</w:t>
        </w:r>
      </w:ins>
      <w:ins w:id="28" w:author="Christoffer Vissing" w:date="2024-02-09T11:22:00Z">
        <w:r w:rsidR="00AE6F82">
          <w:rPr>
            <w:rFonts w:ascii="Roboto" w:hAnsi="Roboto"/>
            <w:sz w:val="22"/>
            <w:szCs w:val="22"/>
            <w:lang w:val="en-US"/>
          </w:rPr>
          <w:t xml:space="preserve"> </w:t>
        </w:r>
      </w:ins>
      <w:ins w:id="29" w:author="Christoffer Vissing" w:date="2024-02-09T11:23:00Z">
        <w:r w:rsidR="00AE6F82" w:rsidRPr="00040F1C">
          <w:rPr>
            <w:rFonts w:ascii="Roboto" w:hAnsi="Roboto"/>
            <w:sz w:val="22"/>
            <w:szCs w:val="22"/>
            <w:lang w:val="en-US"/>
          </w:rPr>
          <w:t>1.3</w:t>
        </w:r>
        <w:r w:rsidR="00AE6F82">
          <w:rPr>
            <w:rFonts w:ascii="Roboto" w:hAnsi="Roboto"/>
            <w:sz w:val="22"/>
            <w:szCs w:val="22"/>
            <w:lang w:val="en-US"/>
          </w:rPr>
          <w:t>0</w:t>
        </w:r>
        <w:r w:rsidR="00AE6F82" w:rsidRPr="00040F1C">
          <w:rPr>
            <w:rFonts w:ascii="Roboto" w:hAnsi="Roboto"/>
            <w:sz w:val="22"/>
            <w:szCs w:val="22"/>
            <w:lang w:val="en-US"/>
          </w:rPr>
          <w:t xml:space="preserve"> </w:t>
        </w:r>
        <w:r w:rsidR="00AE6F82">
          <w:rPr>
            <w:rFonts w:ascii="Roboto" w:hAnsi="Roboto"/>
            <w:sz w:val="22"/>
            <w:szCs w:val="22"/>
            <w:lang w:val="en-US"/>
          </w:rPr>
          <w:t>[</w:t>
        </w:r>
        <w:r w:rsidR="00AE6F82" w:rsidRPr="00040F1C">
          <w:rPr>
            <w:rFonts w:ascii="Roboto" w:hAnsi="Roboto"/>
            <w:sz w:val="22"/>
            <w:szCs w:val="22"/>
            <w:lang w:val="en-US"/>
          </w:rPr>
          <w:t>CI 1.1</w:t>
        </w:r>
        <w:r w:rsidR="00AE6F82">
          <w:rPr>
            <w:rFonts w:ascii="Roboto" w:hAnsi="Roboto"/>
            <w:sz w:val="22"/>
            <w:szCs w:val="22"/>
            <w:lang w:val="en-US"/>
          </w:rPr>
          <w:t>1-</w:t>
        </w:r>
        <w:r w:rsidR="00AE6F82" w:rsidRPr="00D928F0">
          <w:rPr>
            <w:rFonts w:ascii="Roboto" w:hAnsi="Roboto"/>
            <w:sz w:val="22"/>
            <w:szCs w:val="22"/>
            <w:lang w:val="en-US"/>
          </w:rPr>
          <w:t>1.5</w:t>
        </w:r>
        <w:r w:rsidR="00AE6F82">
          <w:rPr>
            <w:rFonts w:ascii="Roboto" w:hAnsi="Roboto"/>
            <w:sz w:val="22"/>
            <w:szCs w:val="22"/>
            <w:lang w:val="en-US"/>
          </w:rPr>
          <w:t>2]</w:t>
        </w:r>
      </w:ins>
      <w:ins w:id="30" w:author="Christoffer Vissing" w:date="2024-02-09T11:22:00Z">
        <w:r w:rsidR="00AE6F82">
          <w:rPr>
            <w:rFonts w:ascii="Roboto" w:hAnsi="Roboto"/>
            <w:sz w:val="22"/>
            <w:szCs w:val="22"/>
            <w:lang w:val="en-US"/>
          </w:rPr>
          <w:t>)</w:t>
        </w:r>
      </w:ins>
      <w:r w:rsidR="00AE60F7" w:rsidRPr="00907D0E">
        <w:rPr>
          <w:rFonts w:ascii="Roboto" w:hAnsi="Roboto"/>
          <w:sz w:val="22"/>
          <w:szCs w:val="22"/>
          <w:lang w:val="en-US"/>
        </w:rPr>
        <w:t>.</w:t>
      </w:r>
      <w:r w:rsidR="006A5983" w:rsidRPr="00907D0E">
        <w:rPr>
          <w:rFonts w:ascii="Roboto" w:hAnsi="Roboto"/>
          <w:sz w:val="22"/>
          <w:szCs w:val="22"/>
          <w:lang w:val="en-US"/>
        </w:rPr>
        <w:t xml:space="preserve"> </w:t>
      </w:r>
      <w:moveToRangeStart w:id="31" w:author="Christoffer Vissing" w:date="2024-02-08T21:24:00Z" w:name="move158319910"/>
      <w:moveTo w:id="32" w:author="Christoffer Vissing" w:date="2024-02-08T21:24:00Z">
        <w:del w:id="33" w:author="Christoffer Vissing" w:date="2024-02-08T21:24:00Z">
          <w:r w:rsidR="0036707C" w:rsidDel="0036707C">
            <w:rPr>
              <w:rFonts w:ascii="Roboto" w:hAnsi="Roboto"/>
              <w:sz w:val="22"/>
              <w:szCs w:val="22"/>
              <w:lang w:val="en-US"/>
            </w:rPr>
            <w:delText>Additionally</w:delText>
          </w:r>
        </w:del>
      </w:moveTo>
      <w:ins w:id="34" w:author="Christoffer Vissing" w:date="2024-02-08T21:24:00Z">
        <w:r w:rsidR="0036707C">
          <w:rPr>
            <w:rFonts w:ascii="Roboto" w:hAnsi="Roboto"/>
            <w:sz w:val="22"/>
            <w:szCs w:val="22"/>
            <w:lang w:val="en-US"/>
          </w:rPr>
          <w:t xml:space="preserve">The </w:t>
        </w:r>
      </w:ins>
      <w:moveTo w:id="35" w:author="Christoffer Vissing" w:date="2024-02-08T21:24:00Z">
        <w:del w:id="36" w:author="Christoffer Vissing" w:date="2024-02-08T21:25:00Z">
          <w:r w:rsidR="0036707C" w:rsidDel="0036707C">
            <w:rPr>
              <w:rFonts w:ascii="Roboto" w:hAnsi="Roboto"/>
              <w:sz w:val="22"/>
              <w:szCs w:val="22"/>
              <w:lang w:val="en-US"/>
            </w:rPr>
            <w:delText xml:space="preserve">, </w:delText>
          </w:r>
          <w:r w:rsidR="0036707C" w:rsidRPr="00907D0E" w:rsidDel="0036707C">
            <w:rPr>
              <w:rFonts w:ascii="Roboto" w:hAnsi="Roboto"/>
              <w:sz w:val="22"/>
              <w:szCs w:val="22"/>
              <w:lang w:val="en-US"/>
            </w:rPr>
            <w:delText>patients with sarcomeric HCM</w:delText>
          </w:r>
          <w:r w:rsidR="0036707C" w:rsidRPr="00FF4CC9" w:rsidDel="0036707C">
            <w:rPr>
              <w:rFonts w:ascii="Roboto" w:hAnsi="Roboto"/>
              <w:sz w:val="22"/>
              <w:szCs w:val="22"/>
              <w:lang w:val="en-US"/>
            </w:rPr>
            <w:delText xml:space="preserve"> </w:delText>
          </w:r>
          <w:r w:rsidR="0036707C" w:rsidDel="0036707C">
            <w:rPr>
              <w:rFonts w:ascii="Roboto" w:hAnsi="Roboto"/>
              <w:sz w:val="22"/>
              <w:szCs w:val="22"/>
              <w:lang w:val="en-US"/>
            </w:rPr>
            <w:delText xml:space="preserve">had double the </w:delText>
          </w:r>
        </w:del>
        <w:r w:rsidR="0036707C">
          <w:rPr>
            <w:rFonts w:ascii="Roboto" w:hAnsi="Roboto"/>
            <w:sz w:val="22"/>
            <w:szCs w:val="22"/>
            <w:lang w:val="en-US"/>
          </w:rPr>
          <w:t xml:space="preserve">risk </w:t>
        </w:r>
      </w:moveTo>
      <w:ins w:id="37" w:author="Christoffer Vissing" w:date="2024-02-08T21:26:00Z">
        <w:r w:rsidR="0004277A">
          <w:rPr>
            <w:rFonts w:ascii="Roboto" w:hAnsi="Roboto"/>
            <w:sz w:val="22"/>
            <w:szCs w:val="22"/>
            <w:lang w:val="en-US"/>
          </w:rPr>
          <w:t xml:space="preserve">of </w:t>
        </w:r>
      </w:ins>
      <w:ins w:id="38" w:author="Christoffer Vissing" w:date="2024-02-08T21:25:00Z">
        <w:r w:rsidR="0004277A">
          <w:rPr>
            <w:rFonts w:ascii="Roboto" w:hAnsi="Roboto"/>
            <w:sz w:val="22"/>
            <w:szCs w:val="22"/>
            <w:lang w:val="en-US"/>
          </w:rPr>
          <w:t>HCM-related death (</w:t>
        </w:r>
      </w:ins>
      <w:moveTo w:id="39" w:author="Christoffer Vissing" w:date="2024-02-08T21:24:00Z">
        <w:del w:id="40" w:author="Christoffer Vissing" w:date="2024-02-08T21:25:00Z">
          <w:r w:rsidR="0036707C" w:rsidDel="0004277A">
            <w:rPr>
              <w:rFonts w:ascii="Roboto" w:hAnsi="Roboto"/>
              <w:sz w:val="22"/>
              <w:szCs w:val="22"/>
              <w:lang w:val="en-US"/>
            </w:rPr>
            <w:delText>of</w:delText>
          </w:r>
          <w:r w:rsidR="0036707C" w:rsidRPr="00BE00B8" w:rsidDel="0004277A">
            <w:rPr>
              <w:rFonts w:ascii="Roboto" w:hAnsi="Roboto"/>
              <w:sz w:val="22"/>
              <w:szCs w:val="22"/>
              <w:lang w:val="en-US"/>
            </w:rPr>
            <w:delText xml:space="preserve"> </w:delText>
          </w:r>
        </w:del>
        <w:r w:rsidR="0036707C" w:rsidRPr="00BE00B8">
          <w:rPr>
            <w:rFonts w:ascii="Roboto" w:hAnsi="Roboto"/>
            <w:sz w:val="22"/>
            <w:szCs w:val="22"/>
            <w:lang w:val="en-US"/>
          </w:rPr>
          <w:t>sudden cardiac death, heart failure</w:t>
        </w:r>
        <w:del w:id="41" w:author="Christoffer Vissing" w:date="2024-02-08T21:25:00Z">
          <w:r w:rsidR="0036707C" w:rsidDel="0004277A">
            <w:rPr>
              <w:rFonts w:ascii="Roboto" w:hAnsi="Roboto"/>
              <w:sz w:val="22"/>
              <w:szCs w:val="22"/>
              <w:lang w:val="en-US"/>
            </w:rPr>
            <w:delText>,</w:delText>
          </w:r>
        </w:del>
      </w:moveTo>
      <w:ins w:id="42" w:author="Christoffer Vissing" w:date="2024-02-08T21:25:00Z">
        <w:r w:rsidR="0004277A">
          <w:rPr>
            <w:rFonts w:ascii="Roboto" w:hAnsi="Roboto"/>
            <w:sz w:val="22"/>
            <w:szCs w:val="22"/>
            <w:lang w:val="en-US"/>
          </w:rPr>
          <w:t xml:space="preserve"> or</w:t>
        </w:r>
      </w:ins>
      <w:moveTo w:id="43" w:author="Christoffer Vissing" w:date="2024-02-08T21:24:00Z">
        <w:r w:rsidR="0036707C">
          <w:rPr>
            <w:rFonts w:ascii="Roboto" w:hAnsi="Roboto"/>
            <w:sz w:val="22"/>
            <w:szCs w:val="22"/>
            <w:lang w:val="en-US"/>
          </w:rPr>
          <w:t xml:space="preserve"> </w:t>
        </w:r>
        <w:r w:rsidR="0036707C" w:rsidRPr="00BE00B8">
          <w:rPr>
            <w:rFonts w:ascii="Roboto" w:hAnsi="Roboto"/>
            <w:sz w:val="22"/>
            <w:szCs w:val="22"/>
            <w:lang w:val="en-US"/>
          </w:rPr>
          <w:t>stroke</w:t>
        </w:r>
      </w:moveTo>
      <w:ins w:id="44" w:author="Christoffer Vissing" w:date="2024-02-08T21:25:00Z">
        <w:r w:rsidR="0004277A">
          <w:rPr>
            <w:rFonts w:ascii="Roboto" w:hAnsi="Roboto"/>
            <w:sz w:val="22"/>
            <w:szCs w:val="22"/>
            <w:lang w:val="en-US"/>
          </w:rPr>
          <w:t>)</w:t>
        </w:r>
      </w:ins>
      <w:ins w:id="45" w:author="Christoffer Vissing" w:date="2024-02-08T21:27:00Z">
        <w:r w:rsidR="0004277A">
          <w:rPr>
            <w:rFonts w:ascii="Roboto" w:hAnsi="Roboto"/>
            <w:sz w:val="22"/>
            <w:szCs w:val="22"/>
            <w:lang w:val="en-US"/>
          </w:rPr>
          <w:t xml:space="preserve"> </w:t>
        </w:r>
      </w:ins>
      <w:moveTo w:id="46" w:author="Christoffer Vissing" w:date="2024-02-08T21:24:00Z">
        <w:del w:id="47" w:author="Christoffer Vissing" w:date="2024-02-08T21:26:00Z">
          <w:r w:rsidR="0036707C" w:rsidRPr="00AF57C4" w:rsidDel="0004277A">
            <w:rPr>
              <w:rFonts w:ascii="Roboto" w:hAnsi="Roboto"/>
              <w:sz w:val="22"/>
              <w:szCs w:val="22"/>
              <w:lang w:val="en-US"/>
            </w:rPr>
            <w:delText>, or HCM-related death</w:delText>
          </w:r>
        </w:del>
      </w:moveTo>
      <w:ins w:id="48" w:author="Christoffer Vissing" w:date="2024-02-08T21:26:00Z">
        <w:r w:rsidR="0004277A">
          <w:rPr>
            <w:rFonts w:ascii="Roboto" w:hAnsi="Roboto"/>
            <w:sz w:val="22"/>
            <w:szCs w:val="22"/>
            <w:lang w:val="en-US"/>
          </w:rPr>
          <w:t xml:space="preserve">was </w:t>
        </w:r>
      </w:ins>
      <w:ins w:id="49" w:author="Christoffer Vissing" w:date="2024-02-09T11:09:00Z">
        <w:r w:rsidR="00703EA6">
          <w:rPr>
            <w:rFonts w:ascii="Roboto" w:hAnsi="Roboto"/>
            <w:sz w:val="22"/>
            <w:szCs w:val="22"/>
            <w:lang w:val="en-US"/>
          </w:rPr>
          <w:t xml:space="preserve">almost </w:t>
        </w:r>
      </w:ins>
      <w:ins w:id="50" w:author="Christoffer Vissing" w:date="2024-02-08T21:26:00Z">
        <w:r w:rsidR="0004277A">
          <w:rPr>
            <w:rFonts w:ascii="Roboto" w:hAnsi="Roboto"/>
            <w:sz w:val="22"/>
            <w:szCs w:val="22"/>
            <w:lang w:val="en-US"/>
          </w:rPr>
          <w:t xml:space="preserve">twice as high in </w:t>
        </w:r>
        <w:proofErr w:type="spellStart"/>
        <w:r w:rsidR="0004277A">
          <w:rPr>
            <w:rFonts w:ascii="Roboto" w:hAnsi="Roboto"/>
            <w:sz w:val="22"/>
            <w:szCs w:val="22"/>
            <w:lang w:val="en-US"/>
          </w:rPr>
          <w:t>sarcomeric</w:t>
        </w:r>
        <w:proofErr w:type="spellEnd"/>
        <w:r w:rsidR="0004277A">
          <w:rPr>
            <w:rFonts w:ascii="Roboto" w:hAnsi="Roboto"/>
            <w:sz w:val="22"/>
            <w:szCs w:val="22"/>
            <w:lang w:val="en-US"/>
          </w:rPr>
          <w:t xml:space="preserve"> HCM</w:t>
        </w:r>
      </w:ins>
      <w:ins w:id="51" w:author="Christoffer Vissing" w:date="2024-02-09T11:07:00Z">
        <w:r w:rsidR="00703EA6">
          <w:rPr>
            <w:rFonts w:ascii="Roboto" w:hAnsi="Roboto"/>
            <w:sz w:val="22"/>
            <w:szCs w:val="22"/>
            <w:lang w:val="en-US"/>
          </w:rPr>
          <w:t xml:space="preserve"> (HR </w:t>
        </w:r>
      </w:ins>
      <w:ins w:id="52" w:author="Christoffer Vissing" w:date="2024-02-09T11:08:00Z">
        <w:r w:rsidR="00703EA6">
          <w:rPr>
            <w:rFonts w:ascii="Roboto" w:hAnsi="Roboto"/>
            <w:sz w:val="22"/>
            <w:szCs w:val="22"/>
            <w:lang w:val="en-US"/>
          </w:rPr>
          <w:t xml:space="preserve">1.75 [CI </w:t>
        </w:r>
      </w:ins>
      <w:ins w:id="53" w:author="Christoffer Vissing" w:date="2024-02-09T11:09:00Z">
        <w:r w:rsidR="00703EA6">
          <w:rPr>
            <w:rFonts w:ascii="Roboto" w:hAnsi="Roboto"/>
            <w:sz w:val="22"/>
            <w:szCs w:val="22"/>
            <w:lang w:val="en-US"/>
          </w:rPr>
          <w:t>1.26-2.55])</w:t>
        </w:r>
      </w:ins>
      <w:moveTo w:id="54" w:author="Christoffer Vissing" w:date="2024-02-08T21:24:00Z">
        <w:del w:id="55" w:author="Christoffer Vissing" w:date="2024-02-08T21:26:00Z">
          <w:r w:rsidR="0036707C" w:rsidDel="0004277A">
            <w:rPr>
              <w:rFonts w:ascii="Roboto" w:hAnsi="Roboto"/>
              <w:sz w:val="22"/>
              <w:szCs w:val="22"/>
              <w:lang w:val="en-US"/>
            </w:rPr>
            <w:delText>.</w:delText>
          </w:r>
        </w:del>
        <w:del w:id="56" w:author="Christoffer Vissing" w:date="2024-02-09T11:26:00Z">
          <w:r w:rsidR="0036707C" w:rsidDel="00AE6F82">
            <w:rPr>
              <w:rFonts w:ascii="Roboto" w:hAnsi="Roboto"/>
              <w:sz w:val="22"/>
              <w:szCs w:val="22"/>
              <w:lang w:val="en-US"/>
            </w:rPr>
            <w:delText xml:space="preserve"> </w:delText>
          </w:r>
        </w:del>
        <w:del w:id="57" w:author="Christoffer Vissing" w:date="2024-02-08T21:26:00Z">
          <w:r w:rsidR="0036707C" w:rsidDel="0004277A">
            <w:rPr>
              <w:rFonts w:ascii="Roboto" w:hAnsi="Roboto"/>
              <w:sz w:val="22"/>
              <w:szCs w:val="22"/>
              <w:lang w:val="en-US"/>
            </w:rPr>
            <w:delText>A</w:delText>
          </w:r>
        </w:del>
        <w:del w:id="58" w:author="Christoffer Vissing" w:date="2024-02-09T11:26:00Z">
          <w:r w:rsidR="0036707C" w:rsidRPr="00907D0E" w:rsidDel="00AE6F82">
            <w:rPr>
              <w:rFonts w:ascii="Roboto" w:hAnsi="Roboto"/>
              <w:sz w:val="22"/>
              <w:szCs w:val="22"/>
              <w:lang w:val="en-US"/>
            </w:rPr>
            <w:delText xml:space="preserve">ge-standardized incidence ratio </w:delText>
          </w:r>
          <w:r w:rsidR="0036707C" w:rsidDel="00AE6F82">
            <w:rPr>
              <w:rFonts w:ascii="Roboto" w:hAnsi="Roboto"/>
              <w:sz w:val="22"/>
              <w:szCs w:val="22"/>
              <w:lang w:val="en-US"/>
            </w:rPr>
            <w:delText>for all-cause mortality was</w:delText>
          </w:r>
          <w:r w:rsidR="0036707C" w:rsidRPr="00907D0E" w:rsidDel="00AE6F82">
            <w:rPr>
              <w:rFonts w:ascii="Roboto" w:hAnsi="Roboto"/>
              <w:sz w:val="22"/>
              <w:szCs w:val="22"/>
              <w:lang w:val="en-US"/>
            </w:rPr>
            <w:delText xml:space="preserve"> 1.</w:delText>
          </w:r>
          <w:r w:rsidR="0036707C" w:rsidDel="00AE6F82">
            <w:rPr>
              <w:rFonts w:ascii="Roboto" w:hAnsi="Roboto"/>
              <w:sz w:val="22"/>
              <w:szCs w:val="22"/>
              <w:lang w:val="en-US"/>
            </w:rPr>
            <w:delText>32</w:delText>
          </w:r>
          <w:r w:rsidR="0036707C" w:rsidRPr="00907D0E" w:rsidDel="00AE6F82">
            <w:rPr>
              <w:rFonts w:ascii="Roboto" w:hAnsi="Roboto"/>
              <w:sz w:val="22"/>
              <w:szCs w:val="22"/>
              <w:lang w:val="en-US"/>
            </w:rPr>
            <w:delText xml:space="preserve"> (CI 1.1</w:delText>
          </w:r>
          <w:r w:rsidR="0036707C" w:rsidDel="00AE6F82">
            <w:rPr>
              <w:rFonts w:ascii="Roboto" w:hAnsi="Roboto"/>
              <w:sz w:val="22"/>
              <w:szCs w:val="22"/>
              <w:lang w:val="en-US"/>
            </w:rPr>
            <w:delText>8</w:delText>
          </w:r>
          <w:r w:rsidR="0036707C" w:rsidRPr="00907D0E" w:rsidDel="00AE6F82">
            <w:rPr>
              <w:rFonts w:ascii="Roboto" w:hAnsi="Roboto"/>
              <w:sz w:val="22"/>
              <w:szCs w:val="22"/>
              <w:lang w:val="en-US"/>
            </w:rPr>
            <w:delText>-1.4</w:delText>
          </w:r>
          <w:r w:rsidR="0036707C" w:rsidDel="00AE6F82">
            <w:rPr>
              <w:rFonts w:ascii="Roboto" w:hAnsi="Roboto"/>
              <w:sz w:val="22"/>
              <w:szCs w:val="22"/>
              <w:lang w:val="en-US"/>
            </w:rPr>
            <w:delText>8</w:delText>
          </w:r>
          <w:r w:rsidR="0036707C" w:rsidRPr="00907D0E" w:rsidDel="00AE6F82">
            <w:rPr>
              <w:rFonts w:ascii="Roboto" w:hAnsi="Roboto"/>
              <w:sz w:val="22"/>
              <w:szCs w:val="22"/>
              <w:lang w:val="en-US"/>
            </w:rPr>
            <w:delText>)</w:delText>
          </w:r>
        </w:del>
        <w:r w:rsidR="0036707C" w:rsidRPr="00907D0E">
          <w:rPr>
            <w:rFonts w:ascii="Roboto" w:hAnsi="Roboto"/>
            <w:sz w:val="22"/>
            <w:szCs w:val="22"/>
            <w:lang w:val="en-US"/>
          </w:rPr>
          <w:t xml:space="preserve">. </w:t>
        </w:r>
      </w:moveTo>
    </w:p>
    <w:moveToRangeEnd w:id="31"/>
    <w:p w14:paraId="21C108B2" w14:textId="2BB7DCA9" w:rsidR="00FF4CC9" w:rsidRDefault="00FF4CC9" w:rsidP="000B140C">
      <w:pPr>
        <w:spacing w:line="360" w:lineRule="auto"/>
        <w:rPr>
          <w:rFonts w:ascii="Roboto" w:hAnsi="Roboto"/>
          <w:sz w:val="22"/>
          <w:szCs w:val="22"/>
          <w:lang w:val="en-US"/>
        </w:rPr>
      </w:pPr>
    </w:p>
    <w:p w14:paraId="7F6E1E76" w14:textId="2BA15929" w:rsidR="00FF4CC9" w:rsidRDefault="008E11EB" w:rsidP="000B140C">
      <w:pPr>
        <w:spacing w:line="360" w:lineRule="auto"/>
        <w:rPr>
          <w:rFonts w:ascii="Roboto" w:hAnsi="Roboto"/>
          <w:sz w:val="22"/>
          <w:szCs w:val="22"/>
          <w:lang w:val="en-US"/>
        </w:rPr>
      </w:pPr>
      <w:del w:id="59" w:author="Christoffer Vissing" w:date="2024-02-09T11:27:00Z">
        <w:r w:rsidDel="00AE6F82">
          <w:rPr>
            <w:rFonts w:ascii="Roboto" w:hAnsi="Roboto"/>
            <w:sz w:val="22"/>
            <w:szCs w:val="22"/>
            <w:lang w:val="en-US"/>
          </w:rPr>
          <w:delText>We</w:delText>
        </w:r>
        <w:r w:rsidR="00D803C7" w:rsidDel="00AE6F82">
          <w:rPr>
            <w:rFonts w:ascii="Roboto" w:hAnsi="Roboto"/>
            <w:sz w:val="22"/>
            <w:szCs w:val="22"/>
            <w:lang w:val="en-US"/>
          </w:rPr>
          <w:delText xml:space="preserve"> evaluat</w:delText>
        </w:r>
        <w:r w:rsidDel="00AE6F82">
          <w:rPr>
            <w:rFonts w:ascii="Roboto" w:hAnsi="Roboto"/>
            <w:sz w:val="22"/>
            <w:szCs w:val="22"/>
            <w:lang w:val="en-US"/>
          </w:rPr>
          <w:delText>ed</w:delText>
        </w:r>
        <w:r w:rsidR="00D803C7" w:rsidDel="00AE6F82">
          <w:rPr>
            <w:rFonts w:ascii="Roboto" w:hAnsi="Roboto"/>
            <w:sz w:val="22"/>
            <w:szCs w:val="22"/>
            <w:lang w:val="en-US"/>
          </w:rPr>
          <w:delText xml:space="preserve"> t</w:delText>
        </w:r>
      </w:del>
      <w:ins w:id="60" w:author="Christoffer Vissing" w:date="2024-02-09T11:27:00Z">
        <w:r w:rsidR="00AE6F82">
          <w:rPr>
            <w:rFonts w:ascii="Roboto" w:hAnsi="Roboto"/>
            <w:sz w:val="22"/>
            <w:szCs w:val="22"/>
            <w:lang w:val="en-US"/>
          </w:rPr>
          <w:t xml:space="preserve">In time-to-event analysis, </w:t>
        </w:r>
      </w:ins>
      <w:ins w:id="61" w:author="Christoffer Vissing" w:date="2024-02-09T11:28:00Z">
        <w:r w:rsidR="00AE6F82">
          <w:rPr>
            <w:rFonts w:ascii="Roboto" w:hAnsi="Roboto"/>
            <w:sz w:val="22"/>
            <w:szCs w:val="22"/>
            <w:lang w:val="en-US"/>
          </w:rPr>
          <w:t>obesity, hypertension</w:t>
        </w:r>
        <w:r w:rsidR="00A85FE9">
          <w:rPr>
            <w:rFonts w:ascii="Roboto" w:hAnsi="Roboto"/>
            <w:sz w:val="22"/>
            <w:szCs w:val="22"/>
            <w:lang w:val="en-US"/>
          </w:rPr>
          <w:t xml:space="preserve"> and LV obstruction </w:t>
        </w:r>
      </w:ins>
      <w:ins w:id="62" w:author="Christoffer Vissing" w:date="2024-02-09T11:30:00Z">
        <w:r w:rsidR="00A85FE9">
          <w:rPr>
            <w:rFonts w:ascii="Roboto" w:hAnsi="Roboto"/>
            <w:sz w:val="22"/>
            <w:szCs w:val="22"/>
            <w:lang w:val="en-US"/>
          </w:rPr>
          <w:t>was not associated with end-stage heart failure, stroke, ventricular arrhythmias or death.</w:t>
        </w:r>
      </w:ins>
      <w:del w:id="63" w:author="Christoffer Vissing" w:date="2024-02-09T11:30:00Z">
        <w:r w:rsidR="00D803C7" w:rsidDel="00A85FE9">
          <w:rPr>
            <w:rFonts w:ascii="Roboto" w:hAnsi="Roboto"/>
            <w:sz w:val="22"/>
            <w:szCs w:val="22"/>
            <w:lang w:val="en-US"/>
          </w:rPr>
          <w:delText xml:space="preserve">he timing and </w:delText>
        </w:r>
        <w:r w:rsidR="009C4FA6" w:rsidDel="00A85FE9">
          <w:rPr>
            <w:rFonts w:ascii="Roboto" w:hAnsi="Roboto"/>
            <w:sz w:val="22"/>
            <w:szCs w:val="22"/>
            <w:lang w:val="en-US"/>
          </w:rPr>
          <w:delText>impact</w:delText>
        </w:r>
        <w:r w:rsidR="00D803C7" w:rsidDel="00A85FE9">
          <w:rPr>
            <w:rFonts w:ascii="Roboto" w:hAnsi="Roboto"/>
            <w:sz w:val="22"/>
            <w:szCs w:val="22"/>
            <w:lang w:val="en-US"/>
          </w:rPr>
          <w:delText xml:space="preserve"> of cardiovascular co-morbidities </w:delText>
        </w:r>
        <w:r w:rsidR="009C4FA6" w:rsidDel="00A85FE9">
          <w:rPr>
            <w:rFonts w:ascii="Roboto" w:hAnsi="Roboto"/>
            <w:sz w:val="22"/>
            <w:szCs w:val="22"/>
            <w:lang w:val="en-US"/>
          </w:rPr>
          <w:delText xml:space="preserve">on </w:delText>
        </w:r>
        <w:r w:rsidR="008B3566" w:rsidDel="00A85FE9">
          <w:rPr>
            <w:rFonts w:ascii="Roboto" w:hAnsi="Roboto"/>
            <w:sz w:val="22"/>
            <w:szCs w:val="22"/>
            <w:lang w:val="en-US"/>
          </w:rPr>
          <w:delText>subsequent</w:delText>
        </w:r>
        <w:r w:rsidDel="00A85FE9">
          <w:rPr>
            <w:rFonts w:ascii="Roboto" w:hAnsi="Roboto"/>
            <w:sz w:val="22"/>
            <w:szCs w:val="22"/>
            <w:lang w:val="en-US"/>
          </w:rPr>
          <w:delText xml:space="preserve"> </w:delText>
        </w:r>
        <w:r w:rsidR="0064335B" w:rsidDel="00A85FE9">
          <w:rPr>
            <w:rFonts w:ascii="Roboto" w:hAnsi="Roboto"/>
            <w:sz w:val="22"/>
            <w:szCs w:val="22"/>
            <w:lang w:val="en-US"/>
          </w:rPr>
          <w:delText>adverse</w:delText>
        </w:r>
        <w:r w:rsidDel="00A85FE9">
          <w:rPr>
            <w:rFonts w:ascii="Roboto" w:hAnsi="Roboto"/>
            <w:sz w:val="22"/>
            <w:szCs w:val="22"/>
            <w:lang w:val="en-US"/>
          </w:rPr>
          <w:delText xml:space="preserve"> events</w:delText>
        </w:r>
        <w:r w:rsidR="00D803C7" w:rsidDel="00A85FE9">
          <w:rPr>
            <w:rFonts w:ascii="Roboto" w:hAnsi="Roboto"/>
            <w:sz w:val="22"/>
            <w:szCs w:val="22"/>
            <w:lang w:val="en-US"/>
          </w:rPr>
          <w:delText>.</w:delText>
        </w:r>
      </w:del>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ins w:id="64" w:author="Christoffer Vissing" w:date="2024-02-09T11:36:00Z">
        <w:r w:rsidR="008E5B00">
          <w:rPr>
            <w:rFonts w:ascii="Roboto" w:hAnsi="Roboto"/>
            <w:sz w:val="22"/>
            <w:szCs w:val="22"/>
            <w:lang w:val="en-US"/>
          </w:rPr>
          <w:t>The detrimental effects of</w:t>
        </w:r>
      </w:ins>
      <w:del w:id="65" w:author="Christoffer Vissing" w:date="2024-02-09T11:30:00Z">
        <w:r w:rsidR="009C4FA6" w:rsidDel="00A85FE9">
          <w:rPr>
            <w:rFonts w:ascii="Roboto" w:hAnsi="Roboto"/>
            <w:sz w:val="22"/>
            <w:szCs w:val="22"/>
            <w:lang w:val="en-US"/>
          </w:rPr>
          <w:delText>O</w:delText>
        </w:r>
        <w:r w:rsidR="00727D41" w:rsidDel="00A85FE9">
          <w:rPr>
            <w:rFonts w:ascii="Roboto" w:hAnsi="Roboto"/>
            <w:sz w:val="22"/>
            <w:szCs w:val="22"/>
            <w:lang w:val="en-US"/>
          </w:rPr>
          <w:delText>besity and hypertension were associated with developing LV obstructio</w:delText>
        </w:r>
        <w:r w:rsidR="00945228" w:rsidDel="00A85FE9">
          <w:rPr>
            <w:rFonts w:ascii="Roboto" w:hAnsi="Roboto"/>
            <w:sz w:val="22"/>
            <w:szCs w:val="22"/>
            <w:lang w:val="en-US"/>
          </w:rPr>
          <w:delText>n</w:delText>
        </w:r>
        <w:r w:rsidR="00727D41" w:rsidDel="00A85FE9">
          <w:rPr>
            <w:rFonts w:ascii="Roboto" w:hAnsi="Roboto"/>
            <w:sz w:val="22"/>
            <w:szCs w:val="22"/>
            <w:lang w:val="en-US"/>
          </w:rPr>
          <w:delText xml:space="preserve">, while LV obstruction and obesity associated with incident atrial fibrillation and </w:delText>
        </w:r>
        <w:r w:rsidR="00727D41" w:rsidRPr="00D803C7" w:rsidDel="00A85FE9">
          <w:rPr>
            <w:rFonts w:ascii="Roboto" w:hAnsi="Roboto"/>
            <w:sz w:val="22"/>
            <w:szCs w:val="22"/>
            <w:lang w:val="en-US"/>
          </w:rPr>
          <w:delText>NYHA class III-IV</w:delText>
        </w:r>
        <w:r w:rsidR="0064335B" w:rsidDel="00A85FE9">
          <w:rPr>
            <w:rFonts w:ascii="Roboto" w:hAnsi="Roboto"/>
            <w:sz w:val="22"/>
            <w:szCs w:val="22"/>
            <w:lang w:val="en-US"/>
          </w:rPr>
          <w:delText xml:space="preserve"> symptoms</w:delText>
        </w:r>
        <w:r w:rsidR="00727D41" w:rsidDel="00A85FE9">
          <w:rPr>
            <w:rFonts w:ascii="Roboto" w:hAnsi="Roboto"/>
            <w:sz w:val="22"/>
            <w:szCs w:val="22"/>
            <w:lang w:val="en-US"/>
          </w:rPr>
          <w:delText xml:space="preserve">. </w:delText>
        </w:r>
      </w:del>
      <w:del w:id="66" w:author="Christoffer Vissing" w:date="2024-02-09T11:31:00Z">
        <w:r w:rsidR="00DD7732" w:rsidDel="008E5B00">
          <w:rPr>
            <w:rFonts w:ascii="Roboto" w:hAnsi="Roboto"/>
            <w:sz w:val="22"/>
            <w:szCs w:val="22"/>
            <w:lang w:val="en-US"/>
          </w:rPr>
          <w:delText xml:space="preserve">The </w:delText>
        </w:r>
        <w:r w:rsidR="001977C7" w:rsidDel="008E5B00">
          <w:rPr>
            <w:rFonts w:ascii="Roboto" w:hAnsi="Roboto"/>
            <w:sz w:val="22"/>
            <w:szCs w:val="22"/>
            <w:lang w:val="en-US"/>
          </w:rPr>
          <w:delText>detrimental impact</w:delText>
        </w:r>
        <w:r w:rsidR="00DD7732" w:rsidDel="008E5B00">
          <w:rPr>
            <w:rFonts w:ascii="Roboto" w:hAnsi="Roboto"/>
            <w:sz w:val="22"/>
            <w:szCs w:val="22"/>
            <w:lang w:val="en-US"/>
          </w:rPr>
          <w:delText xml:space="preserve"> of </w:delText>
        </w:r>
      </w:del>
      <w:ins w:id="67" w:author="Christoffer Vissing" w:date="2024-02-09T11:31:00Z">
        <w:r w:rsidR="008E5B00">
          <w:rPr>
            <w:rFonts w:ascii="Roboto" w:hAnsi="Roboto"/>
            <w:sz w:val="22"/>
            <w:szCs w:val="22"/>
            <w:lang w:val="en-US"/>
          </w:rPr>
          <w:t xml:space="preserve"> </w:t>
        </w:r>
      </w:ins>
      <w:r w:rsidR="00DD7732">
        <w:rPr>
          <w:rFonts w:ascii="Roboto" w:hAnsi="Roboto"/>
          <w:sz w:val="22"/>
          <w:szCs w:val="22"/>
          <w:lang w:val="en-US"/>
        </w:rPr>
        <w:t xml:space="preserve">atrial fibrillation </w:t>
      </w:r>
      <w:r w:rsidR="00B96EAC">
        <w:rPr>
          <w:rFonts w:ascii="Roboto" w:hAnsi="Roboto"/>
          <w:sz w:val="22"/>
          <w:szCs w:val="22"/>
          <w:lang w:val="en-US"/>
        </w:rPr>
        <w:t>and LV systolic d</w:t>
      </w:r>
      <w:r w:rsidR="001977C7">
        <w:rPr>
          <w:rFonts w:ascii="Roboto" w:hAnsi="Roboto"/>
          <w:sz w:val="22"/>
          <w:szCs w:val="22"/>
          <w:lang w:val="en-US"/>
        </w:rPr>
        <w:t>y</w:t>
      </w:r>
      <w:r w:rsidR="00B96EAC">
        <w:rPr>
          <w:rFonts w:ascii="Roboto" w:hAnsi="Roboto"/>
          <w:sz w:val="22"/>
          <w:szCs w:val="22"/>
          <w:lang w:val="en-US"/>
        </w:rPr>
        <w:t>sfunction</w:t>
      </w:r>
      <w:ins w:id="68" w:author="Christoffer Vissing" w:date="2024-02-09T11:37:00Z">
        <w:r w:rsidR="008E5B00">
          <w:rPr>
            <w:rFonts w:ascii="Roboto" w:hAnsi="Roboto"/>
            <w:sz w:val="22"/>
            <w:szCs w:val="22"/>
            <w:lang w:val="en-US"/>
          </w:rPr>
          <w:t xml:space="preserve"> for these outcomes</w:t>
        </w:r>
      </w:ins>
      <w:ins w:id="69" w:author="Christoffer Vissing" w:date="2024-02-09T11:36:00Z">
        <w:r w:rsidR="008E5B00">
          <w:rPr>
            <w:rFonts w:ascii="Roboto" w:hAnsi="Roboto"/>
            <w:sz w:val="22"/>
            <w:szCs w:val="22"/>
            <w:lang w:val="en-US"/>
          </w:rPr>
          <w:t xml:space="preserve"> was</w:t>
        </w:r>
      </w:ins>
      <w:del w:id="70" w:author="Christoffer Vissing" w:date="2024-02-09T11:33:00Z">
        <w:r w:rsidR="00B96EAC" w:rsidDel="008E5B00">
          <w:rPr>
            <w:rFonts w:ascii="Roboto" w:hAnsi="Roboto"/>
            <w:sz w:val="22"/>
            <w:szCs w:val="22"/>
            <w:lang w:val="en-US"/>
          </w:rPr>
          <w:delText xml:space="preserve"> </w:delText>
        </w:r>
      </w:del>
      <w:del w:id="71" w:author="Christoffer Vissing" w:date="2024-02-09T11:32:00Z">
        <w:r w:rsidR="00DD7732" w:rsidDel="008E5B00">
          <w:rPr>
            <w:rFonts w:ascii="Roboto" w:hAnsi="Roboto"/>
            <w:sz w:val="22"/>
            <w:szCs w:val="22"/>
            <w:lang w:val="en-US"/>
          </w:rPr>
          <w:delText xml:space="preserve">was </w:delText>
        </w:r>
      </w:del>
      <w:del w:id="72" w:author="Christoffer Vissing" w:date="2024-01-31T11:04:00Z">
        <w:r w:rsidR="00DD7732" w:rsidDel="00070043">
          <w:rPr>
            <w:rFonts w:ascii="Roboto" w:hAnsi="Roboto"/>
            <w:sz w:val="22"/>
            <w:szCs w:val="22"/>
            <w:lang w:val="en-US"/>
          </w:rPr>
          <w:delText xml:space="preserve">amplified </w:delText>
        </w:r>
      </w:del>
      <w:ins w:id="73" w:author="Christoffer Vissing" w:date="2024-02-09T11:34:00Z">
        <w:r w:rsidR="008E5B00">
          <w:rPr>
            <w:rFonts w:ascii="Roboto" w:hAnsi="Roboto"/>
            <w:sz w:val="22"/>
            <w:szCs w:val="22"/>
            <w:lang w:val="en-US"/>
          </w:rPr>
          <w:t xml:space="preserve"> approximately </w:t>
        </w:r>
      </w:ins>
      <w:ins w:id="74" w:author="Christoffer Vissing" w:date="2024-02-09T11:35:00Z">
        <w:r w:rsidR="008E5B00">
          <w:rPr>
            <w:rFonts w:ascii="Roboto" w:hAnsi="Roboto"/>
            <w:sz w:val="22"/>
            <w:szCs w:val="22"/>
            <w:lang w:val="en-US"/>
          </w:rPr>
          <w:t>twice as high</w:t>
        </w:r>
      </w:ins>
      <w:ins w:id="75" w:author="Christoffer Vissing" w:date="2024-02-09T11:36:00Z">
        <w:r w:rsidR="008E5B00">
          <w:rPr>
            <w:rFonts w:ascii="Roboto" w:hAnsi="Roboto"/>
            <w:sz w:val="22"/>
            <w:szCs w:val="22"/>
            <w:lang w:val="en-US"/>
          </w:rPr>
          <w:t xml:space="preserve"> in </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w:t>
        </w:r>
      </w:ins>
      <w:ins w:id="76" w:author="Christoffer Vissing" w:date="2024-02-09T11:37:00Z">
        <w:r w:rsidR="008E5B00">
          <w:rPr>
            <w:rFonts w:ascii="Roboto" w:hAnsi="Roboto"/>
            <w:sz w:val="22"/>
            <w:szCs w:val="22"/>
            <w:lang w:val="en-US"/>
          </w:rPr>
          <w:t xml:space="preserve"> versus non-</w:t>
        </w:r>
        <w:proofErr w:type="spellStart"/>
        <w:r w:rsidR="008E5B00">
          <w:rPr>
            <w:rFonts w:ascii="Roboto" w:hAnsi="Roboto"/>
            <w:sz w:val="22"/>
            <w:szCs w:val="22"/>
            <w:lang w:val="en-US"/>
          </w:rPr>
          <w:t>sarcomeric</w:t>
        </w:r>
        <w:proofErr w:type="spellEnd"/>
        <w:r w:rsidR="008E5B00">
          <w:rPr>
            <w:rFonts w:ascii="Roboto" w:hAnsi="Roboto"/>
            <w:sz w:val="22"/>
            <w:szCs w:val="22"/>
            <w:lang w:val="en-US"/>
          </w:rPr>
          <w:t xml:space="preserve"> HCM</w:t>
        </w:r>
      </w:ins>
      <w:del w:id="77" w:author="Christoffer Vissing" w:date="2024-02-09T11:35:00Z">
        <w:r w:rsidR="00DD7732" w:rsidDel="008E5B00">
          <w:rPr>
            <w:rFonts w:ascii="Roboto" w:hAnsi="Roboto"/>
            <w:sz w:val="22"/>
            <w:szCs w:val="22"/>
            <w:lang w:val="en-US"/>
          </w:rPr>
          <w:delText xml:space="preserve">in </w:delText>
        </w:r>
        <w:r w:rsidR="002F3BB5" w:rsidDel="008E5B00">
          <w:rPr>
            <w:rFonts w:ascii="Roboto" w:hAnsi="Roboto"/>
            <w:sz w:val="22"/>
            <w:szCs w:val="22"/>
            <w:lang w:val="en-US"/>
          </w:rPr>
          <w:delText>sarcomeric HCM</w:delText>
        </w:r>
      </w:del>
      <w:del w:id="78" w:author="Christoffer Vissing" w:date="2024-02-09T11:33:00Z">
        <w:r w:rsidR="002F3BB5" w:rsidDel="008E5B00">
          <w:rPr>
            <w:rFonts w:ascii="Roboto" w:hAnsi="Roboto"/>
            <w:sz w:val="22"/>
            <w:szCs w:val="22"/>
            <w:lang w:val="en-US"/>
          </w:rPr>
          <w:delText xml:space="preserve"> compared to non-sarcomeric HCM</w:delText>
        </w:r>
      </w:del>
      <w:r w:rsidR="009E41E7">
        <w:rPr>
          <w:rFonts w:ascii="Roboto" w:hAnsi="Roboto"/>
          <w:sz w:val="22"/>
          <w:szCs w:val="22"/>
          <w:lang w:val="en-US"/>
        </w:rPr>
        <w:t>.</w:t>
      </w:r>
      <w:r w:rsidR="00D803C7">
        <w:rPr>
          <w:rFonts w:ascii="Roboto" w:hAnsi="Roboto"/>
          <w:sz w:val="22"/>
          <w:szCs w:val="22"/>
          <w:lang w:val="en-US"/>
        </w:rPr>
        <w:t xml:space="preserve">  </w:t>
      </w:r>
      <w:moveFromRangeStart w:id="79" w:author="Christoffer Vissing" w:date="2024-02-08T21:24:00Z" w:name="move158319910"/>
      <w:moveFrom w:id="80" w:author="Christoffer Vissing" w:date="2024-02-08T21:24:00Z">
        <w:r w:rsidR="001977C7" w:rsidDel="0036707C">
          <w:rPr>
            <w:rFonts w:ascii="Roboto" w:hAnsi="Roboto"/>
            <w:sz w:val="22"/>
            <w:szCs w:val="22"/>
            <w:lang w:val="en-US"/>
          </w:rPr>
          <w:t xml:space="preserve">Additionally, </w:t>
        </w:r>
        <w:r w:rsidR="004C1EB5" w:rsidRPr="00907D0E" w:rsidDel="0036707C">
          <w:rPr>
            <w:rFonts w:ascii="Roboto" w:hAnsi="Roboto"/>
            <w:sz w:val="22"/>
            <w:szCs w:val="22"/>
            <w:lang w:val="en-US"/>
          </w:rPr>
          <w:t>patients with sarcomeric HCM</w:t>
        </w:r>
        <w:r w:rsidR="00FF4CC9" w:rsidRPr="00FF4CC9" w:rsidDel="0036707C">
          <w:rPr>
            <w:rFonts w:ascii="Roboto" w:hAnsi="Roboto"/>
            <w:sz w:val="22"/>
            <w:szCs w:val="22"/>
            <w:lang w:val="en-US"/>
          </w:rPr>
          <w:t xml:space="preserve"> </w:t>
        </w:r>
        <w:r w:rsidR="00473475" w:rsidDel="0036707C">
          <w:rPr>
            <w:rFonts w:ascii="Roboto" w:hAnsi="Roboto"/>
            <w:sz w:val="22"/>
            <w:szCs w:val="22"/>
            <w:lang w:val="en-US"/>
          </w:rPr>
          <w:t>had double the risk of</w:t>
        </w:r>
        <w:r w:rsidR="00FF4CC9" w:rsidRPr="00BE00B8" w:rsidDel="0036707C">
          <w:rPr>
            <w:rFonts w:ascii="Roboto" w:hAnsi="Roboto"/>
            <w:sz w:val="22"/>
            <w:szCs w:val="22"/>
            <w:lang w:val="en-US"/>
          </w:rPr>
          <w:t xml:space="preserve"> sudden cardiac death, heart failure</w:t>
        </w:r>
        <w:r w:rsidR="00473475" w:rsidDel="0036707C">
          <w:rPr>
            <w:rFonts w:ascii="Roboto" w:hAnsi="Roboto"/>
            <w:sz w:val="22"/>
            <w:szCs w:val="22"/>
            <w:lang w:val="en-US"/>
          </w:rPr>
          <w:t>,</w:t>
        </w:r>
        <w:r w:rsidR="00FF4CC9" w:rsidRPr="00BE00B8" w:rsidDel="0036707C">
          <w:rPr>
            <w:rFonts w:ascii="Roboto" w:hAnsi="Roboto"/>
            <w:sz w:val="22"/>
            <w:szCs w:val="22"/>
            <w:lang w:val="en-US"/>
          </w:rPr>
          <w:t>stroke</w:t>
        </w:r>
        <w:r w:rsidR="00473475" w:rsidRPr="008B3D84" w:rsidDel="0036707C">
          <w:rPr>
            <w:rFonts w:ascii="Roboto" w:hAnsi="Roboto"/>
            <w:sz w:val="22"/>
            <w:szCs w:val="22"/>
            <w:lang w:val="en-US"/>
            <w:rPrChange w:id="81" w:author="Christoffer Vissing" w:date="2024-02-08T13:41:00Z">
              <w:rPr>
                <w:rFonts w:ascii="Roboto" w:hAnsi="Roboto"/>
                <w:sz w:val="22"/>
                <w:szCs w:val="22"/>
                <w:highlight w:val="yellow"/>
                <w:lang w:val="en-US"/>
              </w:rPr>
            </w:rPrChange>
          </w:rPr>
          <w:t>, or HCM-related death</w:t>
        </w:r>
        <w:r w:rsidR="008B3566" w:rsidDel="0036707C">
          <w:rPr>
            <w:rFonts w:ascii="Roboto" w:hAnsi="Roboto"/>
            <w:sz w:val="22"/>
            <w:szCs w:val="22"/>
            <w:lang w:val="en-US"/>
          </w:rPr>
          <w:t>. A</w:t>
        </w:r>
        <w:r w:rsidR="004C1EB5" w:rsidRPr="00907D0E" w:rsidDel="0036707C">
          <w:rPr>
            <w:rFonts w:ascii="Roboto" w:hAnsi="Roboto"/>
            <w:sz w:val="22"/>
            <w:szCs w:val="22"/>
            <w:lang w:val="en-US"/>
          </w:rPr>
          <w:t xml:space="preserve">ge-standardized incidence ratio </w:t>
        </w:r>
        <w:r w:rsidR="008B3566" w:rsidDel="0036707C">
          <w:rPr>
            <w:rFonts w:ascii="Roboto" w:hAnsi="Roboto"/>
            <w:sz w:val="22"/>
            <w:szCs w:val="22"/>
            <w:lang w:val="en-US"/>
          </w:rPr>
          <w:t>for all-cau</w:t>
        </w:r>
        <w:r w:rsidR="00907D0E" w:rsidDel="0036707C">
          <w:rPr>
            <w:rFonts w:ascii="Roboto" w:hAnsi="Roboto"/>
            <w:sz w:val="22"/>
            <w:szCs w:val="22"/>
            <w:lang w:val="en-US"/>
          </w:rPr>
          <w:t>s</w:t>
        </w:r>
        <w:r w:rsidR="008B3566" w:rsidDel="0036707C">
          <w:rPr>
            <w:rFonts w:ascii="Roboto" w:hAnsi="Roboto"/>
            <w:sz w:val="22"/>
            <w:szCs w:val="22"/>
            <w:lang w:val="en-US"/>
          </w:rPr>
          <w:t>e mortality was</w:t>
        </w:r>
        <w:r w:rsidR="004C1EB5" w:rsidRPr="00907D0E" w:rsidDel="0036707C">
          <w:rPr>
            <w:rFonts w:ascii="Roboto" w:hAnsi="Roboto"/>
            <w:sz w:val="22"/>
            <w:szCs w:val="22"/>
            <w:lang w:val="en-US"/>
          </w:rPr>
          <w:t xml:space="preserve"> 1.</w:t>
        </w:r>
        <w:r w:rsidR="00FF4CC9" w:rsidDel="0036707C">
          <w:rPr>
            <w:rFonts w:ascii="Roboto" w:hAnsi="Roboto"/>
            <w:sz w:val="22"/>
            <w:szCs w:val="22"/>
            <w:lang w:val="en-US"/>
          </w:rPr>
          <w:t>32</w:t>
        </w:r>
        <w:r w:rsidR="00FF4CC9" w:rsidRPr="00907D0E" w:rsidDel="0036707C">
          <w:rPr>
            <w:rFonts w:ascii="Roboto" w:hAnsi="Roboto"/>
            <w:sz w:val="22"/>
            <w:szCs w:val="22"/>
            <w:lang w:val="en-US"/>
          </w:rPr>
          <w:t xml:space="preserve"> </w:t>
        </w:r>
        <w:r w:rsidR="004C1EB5" w:rsidRPr="00907D0E" w:rsidDel="0036707C">
          <w:rPr>
            <w:rFonts w:ascii="Roboto" w:hAnsi="Roboto"/>
            <w:sz w:val="22"/>
            <w:szCs w:val="22"/>
            <w:lang w:val="en-US"/>
          </w:rPr>
          <w:t>(CI 1.1</w:t>
        </w:r>
        <w:r w:rsidR="00FF4CC9" w:rsidDel="0036707C">
          <w:rPr>
            <w:rFonts w:ascii="Roboto" w:hAnsi="Roboto"/>
            <w:sz w:val="22"/>
            <w:szCs w:val="22"/>
            <w:lang w:val="en-US"/>
          </w:rPr>
          <w:t>8</w:t>
        </w:r>
        <w:r w:rsidR="004C1EB5" w:rsidRPr="00907D0E" w:rsidDel="0036707C">
          <w:rPr>
            <w:rFonts w:ascii="Roboto" w:hAnsi="Roboto"/>
            <w:sz w:val="22"/>
            <w:szCs w:val="22"/>
            <w:lang w:val="en-US"/>
          </w:rPr>
          <w:t>-1.4</w:t>
        </w:r>
        <w:r w:rsidR="00FF4CC9" w:rsidDel="0036707C">
          <w:rPr>
            <w:rFonts w:ascii="Roboto" w:hAnsi="Roboto"/>
            <w:sz w:val="22"/>
            <w:szCs w:val="22"/>
            <w:lang w:val="en-US"/>
          </w:rPr>
          <w:t>8</w:t>
        </w:r>
        <w:r w:rsidR="004C1EB5" w:rsidRPr="00907D0E" w:rsidDel="0036707C">
          <w:rPr>
            <w:rFonts w:ascii="Roboto" w:hAnsi="Roboto"/>
            <w:sz w:val="22"/>
            <w:szCs w:val="22"/>
            <w:lang w:val="en-US"/>
          </w:rPr>
          <w:t xml:space="preserve">). </w:t>
        </w:r>
      </w:moveFrom>
      <w:moveFromRangeEnd w:id="79"/>
    </w:p>
    <w:p w14:paraId="72D090CF" w14:textId="0F329845" w:rsidR="00F775AF" w:rsidRDefault="001D711A" w:rsidP="002707A5">
      <w:pPr>
        <w:spacing w:line="360" w:lineRule="auto"/>
        <w:rPr>
          <w:rFonts w:ascii="Roboto" w:hAnsi="Roboto"/>
          <w:sz w:val="22"/>
          <w:szCs w:val="22"/>
          <w:lang w:val="en-US"/>
        </w:rPr>
      </w:pPr>
      <w:commentRangeStart w:id="82"/>
      <w:r w:rsidRPr="00907D0E">
        <w:rPr>
          <w:rFonts w:ascii="Roboto" w:hAnsi="Roboto"/>
          <w:b/>
          <w:bCs/>
          <w:i/>
          <w:iCs/>
          <w:sz w:val="22"/>
          <w:szCs w:val="22"/>
          <w:lang w:val="en-US"/>
        </w:rPr>
        <w:t>Conclusions</w:t>
      </w:r>
      <w:commentRangeEnd w:id="82"/>
      <w:r w:rsidR="00CC498B">
        <w:rPr>
          <w:rStyle w:val="Kommentarhenvisning"/>
          <w:lang w:val="en-US" w:eastAsia="en-US"/>
        </w:rPr>
        <w:commentReference w:id="82"/>
      </w:r>
      <w:r w:rsidRPr="00907D0E">
        <w:rPr>
          <w:rFonts w:ascii="Roboto" w:hAnsi="Roboto"/>
          <w:sz w:val="22"/>
          <w:szCs w:val="22"/>
          <w:lang w:val="en-US"/>
        </w:rPr>
        <w:t>:</w:t>
      </w:r>
      <w:r w:rsidR="00B96EAC">
        <w:rPr>
          <w:rFonts w:ascii="Roboto" w:hAnsi="Roboto"/>
          <w:sz w:val="22"/>
          <w:szCs w:val="22"/>
          <w:lang w:val="en-US"/>
        </w:rPr>
        <w:t xml:space="preserve"> </w:t>
      </w:r>
      <w:ins w:id="83" w:author="Christoffer Vissing" w:date="2024-02-08T15:33:00Z">
        <w:r w:rsidR="00235157">
          <w:rPr>
            <w:rFonts w:ascii="Roboto" w:hAnsi="Roboto"/>
            <w:sz w:val="22"/>
            <w:szCs w:val="22"/>
            <w:lang w:val="en-US"/>
          </w:rPr>
          <w:t xml:space="preserve">The genetic predisposition </w:t>
        </w:r>
      </w:ins>
      <w:ins w:id="84" w:author="Christoffer Vissing" w:date="2024-02-08T15:35:00Z">
        <w:r w:rsidR="00235157">
          <w:rPr>
            <w:rFonts w:ascii="Roboto" w:hAnsi="Roboto"/>
            <w:sz w:val="22"/>
            <w:szCs w:val="22"/>
            <w:lang w:val="en-US"/>
          </w:rPr>
          <w:t>in</w:t>
        </w:r>
      </w:ins>
      <w:ins w:id="85" w:author="Christoffer Vissing" w:date="2024-02-08T15:33:00Z">
        <w:r w:rsidR="00235157">
          <w:rPr>
            <w:rFonts w:ascii="Roboto" w:hAnsi="Roboto"/>
            <w:sz w:val="22"/>
            <w:szCs w:val="22"/>
            <w:lang w:val="en-US"/>
          </w:rPr>
          <w:t xml:space="preserve"> patients with HCM </w:t>
        </w:r>
      </w:ins>
      <w:ins w:id="86" w:author="Christoffer Vissing" w:date="2024-02-08T21:01:00Z">
        <w:r w:rsidR="00FE6DAB">
          <w:rPr>
            <w:rFonts w:ascii="Roboto" w:hAnsi="Roboto"/>
            <w:sz w:val="22"/>
            <w:szCs w:val="22"/>
            <w:lang w:val="en-US"/>
          </w:rPr>
          <w:t>influences the</w:t>
        </w:r>
      </w:ins>
      <w:ins w:id="87" w:author="Christoffer Vissing" w:date="2024-02-08T16:05:00Z">
        <w:r w:rsidR="00B34297">
          <w:rPr>
            <w:rFonts w:ascii="Roboto" w:hAnsi="Roboto"/>
            <w:sz w:val="22"/>
            <w:szCs w:val="22"/>
            <w:lang w:val="en-US"/>
          </w:rPr>
          <w:t xml:space="preserve"> cardiac phenotype</w:t>
        </w:r>
      </w:ins>
      <w:ins w:id="88" w:author="Christoffer Vissing" w:date="2024-02-08T20:44:00Z">
        <w:r w:rsidR="00100B81">
          <w:rPr>
            <w:rFonts w:ascii="Roboto" w:hAnsi="Roboto"/>
            <w:sz w:val="22"/>
            <w:szCs w:val="22"/>
            <w:lang w:val="en-US"/>
          </w:rPr>
          <w:t xml:space="preserve">, </w:t>
        </w:r>
      </w:ins>
      <w:ins w:id="89" w:author="Christoffer Vissing" w:date="2024-02-08T20:49:00Z">
        <w:r w:rsidR="00100B81">
          <w:rPr>
            <w:rFonts w:ascii="Roboto" w:hAnsi="Roboto"/>
            <w:sz w:val="22"/>
            <w:szCs w:val="22"/>
            <w:lang w:val="en-US"/>
          </w:rPr>
          <w:t>clinical course</w:t>
        </w:r>
      </w:ins>
      <w:ins w:id="90" w:author="Christoffer Vissing" w:date="2024-02-08T16:05:00Z">
        <w:r w:rsidR="00B34297">
          <w:rPr>
            <w:rFonts w:ascii="Roboto" w:hAnsi="Roboto"/>
            <w:sz w:val="22"/>
            <w:szCs w:val="22"/>
            <w:lang w:val="en-US"/>
          </w:rPr>
          <w:t xml:space="preserve"> and impact</w:t>
        </w:r>
      </w:ins>
      <w:ins w:id="91" w:author="Christoffer Vissing" w:date="2024-02-08T16:06:00Z">
        <w:r w:rsidR="00B34297">
          <w:rPr>
            <w:rFonts w:ascii="Roboto" w:hAnsi="Roboto"/>
            <w:sz w:val="22"/>
            <w:szCs w:val="22"/>
            <w:lang w:val="en-US"/>
          </w:rPr>
          <w:t>s the</w:t>
        </w:r>
      </w:ins>
      <w:del w:id="92" w:author="Christoffer Vissing" w:date="2024-02-08T16:05:00Z">
        <w:r w:rsidR="00B96EAC" w:rsidDel="00B34297">
          <w:rPr>
            <w:rFonts w:ascii="Roboto" w:hAnsi="Roboto"/>
            <w:sz w:val="22"/>
            <w:szCs w:val="22"/>
            <w:lang w:val="en-US"/>
          </w:rPr>
          <w:delText xml:space="preserve">Sarcomeric and non-sarcomeric HCM </w:delText>
        </w:r>
        <w:r w:rsidR="001977C7" w:rsidDel="00B34297">
          <w:rPr>
            <w:rFonts w:ascii="Roboto" w:hAnsi="Roboto"/>
            <w:sz w:val="22"/>
            <w:szCs w:val="22"/>
            <w:lang w:val="en-US"/>
          </w:rPr>
          <w:delText>have different</w:delText>
        </w:r>
        <w:r w:rsidR="00B96EAC" w:rsidDel="00B34297">
          <w:rPr>
            <w:rFonts w:ascii="Roboto" w:hAnsi="Roboto"/>
            <w:sz w:val="22"/>
            <w:szCs w:val="22"/>
            <w:lang w:val="en-US"/>
          </w:rPr>
          <w:delText xml:space="preserve"> clinical </w:delText>
        </w:r>
        <w:r w:rsidR="00317261" w:rsidDel="00B34297">
          <w:rPr>
            <w:rFonts w:ascii="Roboto" w:hAnsi="Roboto"/>
            <w:sz w:val="22"/>
            <w:szCs w:val="22"/>
            <w:lang w:val="en-US"/>
          </w:rPr>
          <w:delText>profiles</w:delText>
        </w:r>
      </w:del>
      <w:ins w:id="93" w:author="Christoffer Vissing" w:date="2024-02-08T15:27:00Z">
        <w:r w:rsidR="00526ED8">
          <w:rPr>
            <w:rFonts w:ascii="Roboto" w:hAnsi="Roboto"/>
            <w:sz w:val="22"/>
            <w:szCs w:val="22"/>
            <w:lang w:val="en-US"/>
          </w:rPr>
          <w:t xml:space="preserve"> </w:t>
        </w:r>
      </w:ins>
      <w:ins w:id="94" w:author="Christoffer Vissing" w:date="2024-02-08T21:03:00Z">
        <w:r w:rsidR="00FE6DAB">
          <w:rPr>
            <w:rFonts w:ascii="Roboto" w:hAnsi="Roboto"/>
            <w:sz w:val="22"/>
            <w:szCs w:val="22"/>
            <w:lang w:val="en-US"/>
          </w:rPr>
          <w:t>deleterious effects of</w:t>
        </w:r>
      </w:ins>
      <w:ins w:id="95" w:author="Christoffer Vissing" w:date="2024-02-08T20:49:00Z">
        <w:r w:rsidR="00100B81">
          <w:rPr>
            <w:rFonts w:ascii="Roboto" w:hAnsi="Roboto"/>
            <w:sz w:val="22"/>
            <w:szCs w:val="22"/>
            <w:lang w:val="en-US"/>
          </w:rPr>
          <w:t xml:space="preserve"> cardiovascular comorbidities</w:t>
        </w:r>
      </w:ins>
      <w:ins w:id="96" w:author="Christoffer Vissing" w:date="2024-02-08T21:03:00Z">
        <w:r w:rsidR="00FE6DAB">
          <w:rPr>
            <w:rFonts w:ascii="Roboto" w:hAnsi="Roboto"/>
            <w:sz w:val="22"/>
            <w:szCs w:val="22"/>
            <w:lang w:val="en-US"/>
          </w:rPr>
          <w:t xml:space="preserve"> on disease progression</w:t>
        </w:r>
      </w:ins>
      <w:r w:rsidR="00B96EAC">
        <w:rPr>
          <w:rFonts w:ascii="Roboto" w:hAnsi="Roboto"/>
          <w:sz w:val="22"/>
          <w:szCs w:val="22"/>
          <w:lang w:val="en-US"/>
        </w:rPr>
        <w:t xml:space="preserve">. </w:t>
      </w:r>
      <w:bookmarkEnd w:id="12"/>
      <w:r w:rsidR="00CC498B">
        <w:rPr>
          <w:rFonts w:ascii="Roboto" w:hAnsi="Roboto"/>
          <w:sz w:val="22"/>
          <w:szCs w:val="22"/>
          <w:lang w:val="en-US"/>
        </w:rPr>
        <w:t>Obesity</w:t>
      </w:r>
      <w:r w:rsidR="00B96EAC">
        <w:rPr>
          <w:rFonts w:ascii="Roboto" w:hAnsi="Roboto"/>
          <w:sz w:val="22"/>
          <w:szCs w:val="22"/>
          <w:lang w:val="en-US"/>
        </w:rPr>
        <w:t>,</w:t>
      </w:r>
      <w:r w:rsidR="00CC498B">
        <w:rPr>
          <w:rFonts w:ascii="Roboto" w:hAnsi="Roboto"/>
          <w:sz w:val="22"/>
          <w:szCs w:val="22"/>
          <w:lang w:val="en-US"/>
        </w:rPr>
        <w:t xml:space="preserve"> hypertension</w:t>
      </w:r>
      <w:ins w:id="97" w:author="Christoffer Vissing" w:date="2024-02-08T21:20:00Z">
        <w:r w:rsidR="0036707C">
          <w:rPr>
            <w:rFonts w:ascii="Roboto" w:hAnsi="Roboto"/>
            <w:sz w:val="22"/>
            <w:szCs w:val="22"/>
            <w:lang w:val="en-US"/>
          </w:rPr>
          <w:t>,</w:t>
        </w:r>
      </w:ins>
      <w:r w:rsidR="00B96EAC">
        <w:rPr>
          <w:rFonts w:ascii="Roboto" w:hAnsi="Roboto"/>
          <w:sz w:val="22"/>
          <w:szCs w:val="22"/>
          <w:lang w:val="en-US"/>
        </w:rPr>
        <w:t xml:space="preserve"> and LV obstruction</w:t>
      </w:r>
      <w:r w:rsidR="00CC498B">
        <w:rPr>
          <w:rFonts w:ascii="Roboto" w:hAnsi="Roboto"/>
          <w:sz w:val="22"/>
          <w:szCs w:val="22"/>
          <w:lang w:val="en-US"/>
        </w:rPr>
        <w:t xml:space="preserve"> </w:t>
      </w:r>
      <w:r w:rsidR="00B96EAC">
        <w:rPr>
          <w:rFonts w:ascii="Roboto" w:hAnsi="Roboto"/>
          <w:sz w:val="22"/>
          <w:szCs w:val="22"/>
          <w:lang w:val="en-US"/>
        </w:rPr>
        <w:t>are central features</w:t>
      </w:r>
      <w:r w:rsidR="00CC498B">
        <w:rPr>
          <w:rFonts w:ascii="Roboto" w:hAnsi="Roboto"/>
          <w:sz w:val="22"/>
          <w:szCs w:val="22"/>
          <w:lang w:val="en-US"/>
        </w:rPr>
        <w:t xml:space="preserve"> </w:t>
      </w:r>
      <w:r w:rsidR="00D11CD7">
        <w:rPr>
          <w:rFonts w:ascii="Roboto" w:hAnsi="Roboto"/>
          <w:sz w:val="22"/>
          <w:szCs w:val="22"/>
          <w:lang w:val="en-US"/>
        </w:rPr>
        <w:t>of</w:t>
      </w:r>
      <w:r w:rsidR="00CC498B">
        <w:rPr>
          <w:rFonts w:ascii="Roboto" w:hAnsi="Roboto"/>
          <w:sz w:val="22"/>
          <w:szCs w:val="22"/>
          <w:lang w:val="en-US"/>
        </w:rPr>
        <w:t xml:space="preserve">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w:t>
      </w:r>
      <w:del w:id="98" w:author="Christoffer Vissing" w:date="2024-02-08T21:17:00Z">
        <w:r w:rsidR="00CC498B" w:rsidDel="0036707C">
          <w:rPr>
            <w:rFonts w:ascii="Roboto" w:hAnsi="Roboto"/>
            <w:sz w:val="22"/>
            <w:szCs w:val="22"/>
            <w:lang w:val="en-US"/>
          </w:rPr>
          <w:delText>HCM,</w:delText>
        </w:r>
      </w:del>
      <w:ins w:id="99" w:author="Christoffer Vissing" w:date="2024-02-08T21:17:00Z">
        <w:r w:rsidR="0036707C">
          <w:rPr>
            <w:rFonts w:ascii="Roboto" w:hAnsi="Roboto"/>
            <w:sz w:val="22"/>
            <w:szCs w:val="22"/>
            <w:lang w:val="en-US"/>
          </w:rPr>
          <w:t xml:space="preserve">HCM but are not associated with excess risk of </w:t>
        </w:r>
      </w:ins>
      <w:ins w:id="100" w:author="Christoffer Vissing" w:date="2024-02-08T21:20:00Z">
        <w:r w:rsidR="0036707C">
          <w:rPr>
            <w:rFonts w:ascii="Roboto" w:hAnsi="Roboto"/>
            <w:sz w:val="22"/>
            <w:szCs w:val="22"/>
            <w:lang w:val="en-US"/>
          </w:rPr>
          <w:t xml:space="preserve">serious </w:t>
        </w:r>
      </w:ins>
      <w:ins w:id="101" w:author="Christoffer Vissing" w:date="2024-02-08T21:17:00Z">
        <w:r w:rsidR="0036707C">
          <w:rPr>
            <w:rFonts w:ascii="Roboto" w:hAnsi="Roboto"/>
            <w:sz w:val="22"/>
            <w:szCs w:val="22"/>
            <w:lang w:val="en-US"/>
          </w:rPr>
          <w:t>adverse events</w:t>
        </w:r>
      </w:ins>
      <w:del w:id="102" w:author="Christoffer Vissing" w:date="2024-02-08T21:28:00Z">
        <w:r w:rsidR="00CC498B" w:rsidDel="0004277A">
          <w:rPr>
            <w:rFonts w:ascii="Roboto" w:hAnsi="Roboto"/>
            <w:sz w:val="22"/>
            <w:szCs w:val="22"/>
            <w:lang w:val="en-US"/>
          </w:rPr>
          <w:delText xml:space="preserve"> suggesting </w:delText>
        </w:r>
        <w:r w:rsidR="00473475" w:rsidDel="0004277A">
          <w:rPr>
            <w:rFonts w:ascii="Roboto" w:hAnsi="Roboto"/>
            <w:sz w:val="22"/>
            <w:szCs w:val="22"/>
            <w:lang w:val="en-US"/>
          </w:rPr>
          <w:delText>a role</w:delText>
        </w:r>
        <w:r w:rsidR="00CC498B" w:rsidDel="0004277A">
          <w:rPr>
            <w:rFonts w:ascii="Roboto" w:hAnsi="Roboto"/>
            <w:sz w:val="22"/>
            <w:szCs w:val="22"/>
            <w:lang w:val="en-US"/>
          </w:rPr>
          <w:delText xml:space="preserve"> in the causal pathway for disease development</w:delText>
        </w:r>
      </w:del>
      <w:ins w:id="103" w:author="Christoffer Vissing" w:date="2024-02-08T20:58:00Z">
        <w:r w:rsidR="00FE6DAB">
          <w:rPr>
            <w:rFonts w:ascii="Roboto" w:hAnsi="Roboto"/>
            <w:sz w:val="22"/>
            <w:szCs w:val="22"/>
            <w:lang w:val="en-US"/>
          </w:rPr>
          <w:t>.</w:t>
        </w:r>
      </w:ins>
      <w:ins w:id="104" w:author="Christoffer Vissing" w:date="2024-02-08T20:53:00Z">
        <w:r w:rsidR="00100B81">
          <w:rPr>
            <w:rFonts w:ascii="Roboto" w:hAnsi="Roboto"/>
            <w:sz w:val="22"/>
            <w:szCs w:val="22"/>
            <w:lang w:val="en-US"/>
          </w:rPr>
          <w:t xml:space="preserve"> </w:t>
        </w:r>
      </w:ins>
      <w:ins w:id="105" w:author="Christoffer Vissing" w:date="2024-02-08T21:04:00Z">
        <w:r w:rsidR="00FE6DAB">
          <w:rPr>
            <w:rFonts w:ascii="Roboto" w:hAnsi="Roboto"/>
            <w:sz w:val="22"/>
            <w:szCs w:val="22"/>
            <w:lang w:val="en-US"/>
          </w:rPr>
          <w:t>Conversely</w:t>
        </w:r>
      </w:ins>
      <w:ins w:id="106" w:author="Christoffer Vissing" w:date="2024-02-08T20:54:00Z">
        <w:r w:rsidR="00100B81">
          <w:rPr>
            <w:rFonts w:ascii="Roboto" w:hAnsi="Roboto"/>
            <w:sz w:val="22"/>
            <w:szCs w:val="22"/>
            <w:lang w:val="en-US"/>
          </w:rPr>
          <w:t xml:space="preserve">, </w:t>
        </w:r>
        <w:proofErr w:type="spellStart"/>
        <w:r w:rsidR="00100B81">
          <w:rPr>
            <w:rFonts w:ascii="Roboto" w:hAnsi="Roboto"/>
            <w:sz w:val="22"/>
            <w:szCs w:val="22"/>
            <w:lang w:val="en-US"/>
          </w:rPr>
          <w:t>sarcomeric</w:t>
        </w:r>
        <w:proofErr w:type="spellEnd"/>
        <w:r w:rsidR="00100B81">
          <w:rPr>
            <w:rFonts w:ascii="Roboto" w:hAnsi="Roboto"/>
            <w:sz w:val="22"/>
            <w:szCs w:val="22"/>
            <w:lang w:val="en-US"/>
          </w:rPr>
          <w:t xml:space="preserve"> HCM </w:t>
        </w:r>
      </w:ins>
      <w:ins w:id="107" w:author="Christoffer Vissing" w:date="2024-02-08T21:04:00Z">
        <w:r w:rsidR="00FE6DAB">
          <w:rPr>
            <w:rFonts w:ascii="Roboto" w:hAnsi="Roboto"/>
            <w:sz w:val="22"/>
            <w:szCs w:val="22"/>
            <w:lang w:val="en-US"/>
          </w:rPr>
          <w:t>associates with</w:t>
        </w:r>
      </w:ins>
      <w:ins w:id="108" w:author="Christoffer Vissing" w:date="2024-02-09T11:39:00Z">
        <w:r w:rsidR="008E5B00">
          <w:rPr>
            <w:rFonts w:ascii="Roboto" w:hAnsi="Roboto"/>
            <w:sz w:val="22"/>
            <w:szCs w:val="22"/>
            <w:lang w:val="en-US"/>
          </w:rPr>
          <w:t xml:space="preserve"> more severe heart failure, arrhythmias, a</w:t>
        </w:r>
      </w:ins>
      <w:ins w:id="109" w:author="Christoffer Vissing" w:date="2024-02-08T20:54:00Z">
        <w:r w:rsidR="00100B81">
          <w:rPr>
            <w:rFonts w:ascii="Roboto" w:hAnsi="Roboto"/>
            <w:sz w:val="22"/>
            <w:szCs w:val="22"/>
            <w:lang w:val="en-US"/>
          </w:rPr>
          <w:t xml:space="preserve"> </w:t>
        </w:r>
      </w:ins>
      <w:ins w:id="110" w:author="Christoffer Vissing" w:date="2024-02-09T11:38:00Z">
        <w:r w:rsidR="008E5B00">
          <w:rPr>
            <w:rFonts w:ascii="Roboto" w:hAnsi="Roboto"/>
            <w:sz w:val="22"/>
            <w:szCs w:val="22"/>
            <w:lang w:val="en-US"/>
          </w:rPr>
          <w:t>worse prognosis</w:t>
        </w:r>
      </w:ins>
      <w:del w:id="111" w:author="Christoffer Vissing" w:date="2024-02-08T20:55:00Z">
        <w:r w:rsidR="00D11CD7" w:rsidDel="00FE6DAB">
          <w:rPr>
            <w:rFonts w:ascii="Roboto" w:hAnsi="Roboto"/>
            <w:sz w:val="22"/>
            <w:szCs w:val="22"/>
            <w:lang w:val="en-US"/>
          </w:rPr>
          <w:delText xml:space="preserve">, </w:delText>
        </w:r>
        <w:r w:rsidR="001977C7" w:rsidDel="00FE6DAB">
          <w:rPr>
            <w:rFonts w:ascii="Roboto" w:hAnsi="Roboto"/>
            <w:sz w:val="22"/>
            <w:szCs w:val="22"/>
            <w:lang w:val="en-US"/>
          </w:rPr>
          <w:delText>although</w:delText>
        </w:r>
        <w:r w:rsidR="00D11CD7" w:rsidDel="00FE6DAB">
          <w:rPr>
            <w:rFonts w:ascii="Roboto" w:hAnsi="Roboto"/>
            <w:sz w:val="22"/>
            <w:szCs w:val="22"/>
            <w:lang w:val="en-US"/>
          </w:rPr>
          <w:delText xml:space="preserve"> not associate</w:delText>
        </w:r>
        <w:r w:rsidR="009B3464" w:rsidDel="00FE6DAB">
          <w:rPr>
            <w:rFonts w:ascii="Roboto" w:hAnsi="Roboto"/>
            <w:sz w:val="22"/>
            <w:szCs w:val="22"/>
            <w:lang w:val="en-US"/>
          </w:rPr>
          <w:delText>d</w:delText>
        </w:r>
        <w:r w:rsidR="00D11CD7" w:rsidDel="00FE6DAB">
          <w:rPr>
            <w:rFonts w:ascii="Roboto" w:hAnsi="Roboto"/>
            <w:sz w:val="22"/>
            <w:szCs w:val="22"/>
            <w:lang w:val="en-US"/>
          </w:rPr>
          <w:delText xml:space="preserve"> with an excess risk of </w:delText>
        </w:r>
        <w:r w:rsidR="001977C7" w:rsidDel="00FE6DAB">
          <w:rPr>
            <w:rFonts w:ascii="Roboto" w:hAnsi="Roboto"/>
            <w:sz w:val="22"/>
            <w:szCs w:val="22"/>
            <w:lang w:val="en-US"/>
          </w:rPr>
          <w:delText>adverse</w:delText>
        </w:r>
        <w:r w:rsidR="00D11CD7" w:rsidDel="00FE6DAB">
          <w:rPr>
            <w:rFonts w:ascii="Roboto" w:hAnsi="Roboto"/>
            <w:sz w:val="22"/>
            <w:szCs w:val="22"/>
            <w:lang w:val="en-US"/>
          </w:rPr>
          <w:delText xml:space="preserve"> events</w:delText>
        </w:r>
        <w:r w:rsidR="00CC498B" w:rsidDel="00FE6DAB">
          <w:rPr>
            <w:rFonts w:ascii="Roboto" w:hAnsi="Roboto"/>
            <w:sz w:val="22"/>
            <w:szCs w:val="22"/>
            <w:lang w:val="en-US"/>
          </w:rPr>
          <w:delText xml:space="preserve">. </w:delText>
        </w:r>
        <w:r w:rsidR="001977C7" w:rsidDel="00FE6DAB">
          <w:rPr>
            <w:rFonts w:ascii="Roboto" w:hAnsi="Roboto"/>
            <w:sz w:val="22"/>
            <w:szCs w:val="22"/>
            <w:lang w:val="en-US"/>
          </w:rPr>
          <w:delText>A</w:delText>
        </w:r>
        <w:r w:rsidR="00CC498B" w:rsidDel="00FE6DAB">
          <w:rPr>
            <w:rFonts w:ascii="Roboto" w:hAnsi="Roboto"/>
            <w:sz w:val="22"/>
            <w:szCs w:val="22"/>
            <w:lang w:val="en-US"/>
          </w:rPr>
          <w:delText>trial fibrillation and LV systolic dysfunction</w:delText>
        </w:r>
        <w:r w:rsidR="00866EF8" w:rsidDel="00FE6DAB">
          <w:rPr>
            <w:rFonts w:ascii="Roboto" w:hAnsi="Roboto"/>
            <w:sz w:val="22"/>
            <w:szCs w:val="22"/>
            <w:lang w:val="en-US"/>
          </w:rPr>
          <w:delText xml:space="preserve"> </w:delText>
        </w:r>
        <w:r w:rsidR="001977C7" w:rsidDel="00FE6DAB">
          <w:rPr>
            <w:rFonts w:ascii="Roboto" w:hAnsi="Roboto"/>
            <w:sz w:val="22"/>
            <w:szCs w:val="22"/>
            <w:lang w:val="en-US"/>
          </w:rPr>
          <w:delText>have a greater impact on sarcomeric HCM</w:delText>
        </w:r>
        <w:r w:rsidR="00473475" w:rsidDel="00FE6DAB">
          <w:rPr>
            <w:rFonts w:ascii="Roboto" w:hAnsi="Roboto"/>
            <w:sz w:val="22"/>
            <w:szCs w:val="22"/>
            <w:lang w:val="en-US"/>
          </w:rPr>
          <w:delText xml:space="preserve">; associated with a higher risk of </w:delText>
        </w:r>
        <w:r w:rsidR="00317261" w:rsidDel="00FE6DAB">
          <w:rPr>
            <w:rFonts w:ascii="Roboto" w:hAnsi="Roboto"/>
            <w:sz w:val="22"/>
            <w:szCs w:val="22"/>
            <w:lang w:val="en-US"/>
          </w:rPr>
          <w:delText>subsequent</w:delText>
        </w:r>
        <w:r w:rsidR="00866EF8" w:rsidDel="00FE6DAB">
          <w:rPr>
            <w:rFonts w:ascii="Roboto" w:hAnsi="Roboto"/>
            <w:sz w:val="22"/>
            <w:szCs w:val="22"/>
            <w:lang w:val="en-US"/>
          </w:rPr>
          <w:delText xml:space="preserve"> events</w:delText>
        </w:r>
        <w:r w:rsidR="00473475" w:rsidDel="00FE6DAB">
          <w:rPr>
            <w:rFonts w:ascii="Roboto" w:hAnsi="Roboto"/>
            <w:sz w:val="22"/>
            <w:szCs w:val="22"/>
            <w:lang w:val="en-US"/>
          </w:rPr>
          <w:delText xml:space="preserve"> and</w:delText>
        </w:r>
        <w:r w:rsidR="00CC498B" w:rsidDel="00FE6DAB">
          <w:rPr>
            <w:rFonts w:ascii="Roboto" w:hAnsi="Roboto"/>
            <w:sz w:val="22"/>
            <w:szCs w:val="22"/>
            <w:lang w:val="en-US"/>
          </w:rPr>
          <w:delText xml:space="preserve"> </w:delText>
        </w:r>
        <w:r w:rsidR="00473475" w:rsidDel="00FE6DAB">
          <w:rPr>
            <w:rFonts w:ascii="Roboto" w:hAnsi="Roboto"/>
            <w:sz w:val="22"/>
            <w:szCs w:val="22"/>
            <w:lang w:val="en-US"/>
          </w:rPr>
          <w:delText>greater</w:delText>
        </w:r>
        <w:r w:rsidR="00CC498B" w:rsidDel="00FE6DAB">
          <w:rPr>
            <w:rFonts w:ascii="Roboto" w:hAnsi="Roboto"/>
            <w:sz w:val="22"/>
            <w:szCs w:val="22"/>
            <w:lang w:val="en-US"/>
          </w:rPr>
          <w:delText xml:space="preserve"> burden of </w:delText>
        </w:r>
        <w:r w:rsidR="00F775AF" w:rsidRPr="00907D0E" w:rsidDel="00FE6DAB">
          <w:rPr>
            <w:rFonts w:ascii="Roboto" w:hAnsi="Roboto"/>
            <w:sz w:val="22"/>
            <w:szCs w:val="22"/>
            <w:lang w:val="en-US"/>
          </w:rPr>
          <w:delText>severe heart failure and arrhythmi</w:delText>
        </w:r>
        <w:r w:rsidR="00CC498B" w:rsidDel="00FE6DAB">
          <w:rPr>
            <w:rFonts w:ascii="Roboto" w:hAnsi="Roboto"/>
            <w:sz w:val="22"/>
            <w:szCs w:val="22"/>
            <w:lang w:val="en-US"/>
          </w:rPr>
          <w:delText>as</w:delText>
        </w:r>
        <w:r w:rsidR="00473475" w:rsidDel="00FE6DAB">
          <w:rPr>
            <w:rFonts w:ascii="Roboto" w:hAnsi="Roboto"/>
            <w:sz w:val="22"/>
            <w:szCs w:val="22"/>
            <w:lang w:val="en-US"/>
          </w:rPr>
          <w:delText>.</w:delText>
        </w:r>
        <w:r w:rsidR="009E41E7" w:rsidDel="00FE6DAB">
          <w:rPr>
            <w:rFonts w:ascii="Roboto" w:hAnsi="Roboto"/>
            <w:sz w:val="22"/>
            <w:szCs w:val="22"/>
            <w:lang w:val="en-US"/>
          </w:rPr>
          <w:delText xml:space="preserve"> </w:delText>
        </w:r>
        <w:r w:rsidR="00473475" w:rsidDel="00FE6DAB">
          <w:rPr>
            <w:rFonts w:ascii="Roboto" w:hAnsi="Roboto"/>
            <w:sz w:val="22"/>
            <w:szCs w:val="22"/>
            <w:lang w:val="en-US"/>
          </w:rPr>
          <w:delText>Moreover,</w:delText>
        </w:r>
        <w:r w:rsidR="00F775AF" w:rsidRPr="00907D0E" w:rsidDel="00FE6DAB">
          <w:rPr>
            <w:rFonts w:ascii="Roboto" w:hAnsi="Roboto"/>
            <w:sz w:val="22"/>
            <w:szCs w:val="22"/>
            <w:lang w:val="en-US"/>
          </w:rPr>
          <w:delText xml:space="preserve"> </w:delText>
        </w:r>
      </w:del>
      <w:del w:id="112" w:author="Christoffer Vissing" w:date="2024-02-08T21:29:00Z">
        <w:r w:rsidR="00F775AF" w:rsidRPr="00907D0E" w:rsidDel="0004277A">
          <w:rPr>
            <w:rFonts w:ascii="Roboto" w:hAnsi="Roboto"/>
            <w:sz w:val="22"/>
            <w:szCs w:val="22"/>
            <w:lang w:val="en-US"/>
          </w:rPr>
          <w:delText xml:space="preserve">HCM-related </w:delText>
        </w:r>
      </w:del>
      <w:del w:id="113" w:author="Christoffer Vissing" w:date="2024-02-09T11:38:00Z">
        <w:r w:rsidR="00F775AF" w:rsidRPr="00907D0E" w:rsidDel="008E5B00">
          <w:rPr>
            <w:rFonts w:ascii="Roboto" w:hAnsi="Roboto"/>
            <w:sz w:val="22"/>
            <w:szCs w:val="22"/>
            <w:lang w:val="en-US"/>
          </w:rPr>
          <w:delText>mortality-rate</w:delText>
        </w:r>
      </w:del>
      <w:ins w:id="114" w:author="Christoffer Vissing" w:date="2024-02-09T11:03:00Z">
        <w:r w:rsidR="00703EA6">
          <w:rPr>
            <w:rFonts w:ascii="Roboto" w:hAnsi="Roboto"/>
            <w:sz w:val="22"/>
            <w:szCs w:val="22"/>
            <w:lang w:val="en-US"/>
          </w:rPr>
          <w:t xml:space="preserve"> and a phenotype more susceptible t</w:t>
        </w:r>
      </w:ins>
      <w:del w:id="115" w:author="Christoffer Vissing" w:date="2024-02-08T21:29:00Z">
        <w:r w:rsidR="00473475" w:rsidDel="0004277A">
          <w:rPr>
            <w:rFonts w:ascii="Roboto" w:hAnsi="Roboto"/>
            <w:sz w:val="22"/>
            <w:szCs w:val="22"/>
            <w:lang w:val="en-US"/>
          </w:rPr>
          <w:delText xml:space="preserve"> </w:delText>
        </w:r>
      </w:del>
      <w:del w:id="116" w:author="Christoffer Vissing" w:date="2024-02-08T20:55:00Z">
        <w:r w:rsidR="00473475" w:rsidDel="00FE6DAB">
          <w:rPr>
            <w:rFonts w:ascii="Roboto" w:hAnsi="Roboto"/>
            <w:sz w:val="22"/>
            <w:szCs w:val="22"/>
            <w:lang w:val="en-US"/>
          </w:rPr>
          <w:delText>is</w:delText>
        </w:r>
        <w:r w:rsidR="00F775AF" w:rsidRPr="00907D0E" w:rsidDel="00FE6DAB">
          <w:rPr>
            <w:rFonts w:ascii="Roboto" w:hAnsi="Roboto"/>
            <w:sz w:val="22"/>
            <w:szCs w:val="22"/>
            <w:lang w:val="en-US"/>
          </w:rPr>
          <w:delText xml:space="preserve"> </w:delText>
        </w:r>
      </w:del>
      <w:del w:id="117" w:author="Christoffer Vissing" w:date="2024-02-08T21:29:00Z">
        <w:r w:rsidR="00F775AF" w:rsidRPr="00907D0E" w:rsidDel="0004277A">
          <w:rPr>
            <w:rFonts w:ascii="Roboto" w:hAnsi="Roboto"/>
            <w:sz w:val="22"/>
            <w:szCs w:val="22"/>
            <w:lang w:val="en-US"/>
          </w:rPr>
          <w:delText xml:space="preserve">twice </w:delText>
        </w:r>
        <w:r w:rsidR="00473475" w:rsidDel="0004277A">
          <w:rPr>
            <w:rFonts w:ascii="Roboto" w:hAnsi="Roboto"/>
            <w:sz w:val="22"/>
            <w:szCs w:val="22"/>
            <w:lang w:val="en-US"/>
          </w:rPr>
          <w:delText xml:space="preserve">as high </w:delText>
        </w:r>
      </w:del>
      <w:del w:id="118" w:author="Christoffer Vissing" w:date="2024-02-08T20:55:00Z">
        <w:r w:rsidR="00473475" w:rsidDel="00FE6DAB">
          <w:rPr>
            <w:rFonts w:ascii="Roboto" w:hAnsi="Roboto"/>
            <w:sz w:val="22"/>
            <w:szCs w:val="22"/>
            <w:lang w:val="en-US"/>
          </w:rPr>
          <w:delText>in sarcomeric versus</w:delText>
        </w:r>
        <w:r w:rsidR="00F775AF" w:rsidRPr="00907D0E" w:rsidDel="00FE6DAB">
          <w:rPr>
            <w:rFonts w:ascii="Roboto" w:hAnsi="Roboto"/>
            <w:sz w:val="22"/>
            <w:szCs w:val="22"/>
            <w:lang w:val="en-US"/>
          </w:rPr>
          <w:delText xml:space="preserve"> </w:delText>
        </w:r>
      </w:del>
      <w:del w:id="119" w:author="Christoffer Vissing" w:date="2024-02-09T11:04:00Z">
        <w:r w:rsidR="00F775AF" w:rsidRPr="00907D0E" w:rsidDel="00703EA6">
          <w:rPr>
            <w:rFonts w:ascii="Roboto" w:hAnsi="Roboto"/>
            <w:sz w:val="22"/>
            <w:szCs w:val="22"/>
            <w:lang w:val="en-US"/>
          </w:rPr>
          <w:delText>non-sarcomeric HCM</w:delText>
        </w:r>
      </w:del>
      <w:ins w:id="120" w:author="Christoffer Vissing" w:date="2024-02-08T21:10:00Z">
        <w:r w:rsidR="00CD7900">
          <w:rPr>
            <w:rFonts w:ascii="Roboto" w:hAnsi="Roboto"/>
            <w:sz w:val="22"/>
            <w:szCs w:val="22"/>
            <w:lang w:val="en-US"/>
          </w:rPr>
          <w:t>o comorb</w:t>
        </w:r>
      </w:ins>
      <w:ins w:id="121" w:author="Christoffer Vissing" w:date="2024-02-09T11:04:00Z">
        <w:r w:rsidR="00703EA6">
          <w:rPr>
            <w:rFonts w:ascii="Roboto" w:hAnsi="Roboto"/>
            <w:sz w:val="22"/>
            <w:szCs w:val="22"/>
            <w:lang w:val="en-US"/>
          </w:rPr>
          <w:t>i</w:t>
        </w:r>
      </w:ins>
      <w:ins w:id="122" w:author="Christoffer Vissing" w:date="2024-02-08T21:10:00Z">
        <w:r w:rsidR="00CD7900">
          <w:rPr>
            <w:rFonts w:ascii="Roboto" w:hAnsi="Roboto"/>
            <w:sz w:val="22"/>
            <w:szCs w:val="22"/>
            <w:lang w:val="en-US"/>
          </w:rPr>
          <w:t>dities.</w:t>
        </w:r>
      </w:ins>
      <w:ins w:id="123" w:author="Christoffer Vissing" w:date="2024-02-09T11:06:00Z">
        <w:r w:rsidR="00703EA6" w:rsidRPr="00703EA6">
          <w:rPr>
            <w:rFonts w:ascii="Roboto" w:hAnsi="Roboto"/>
            <w:sz w:val="22"/>
            <w:szCs w:val="22"/>
            <w:lang w:val="en-US"/>
            <w:rPrChange w:id="124" w:author="Christoffer Vissing" w:date="2024-02-09T11:06:00Z">
              <w:rPr>
                <w:rFonts w:ascii="Roboto" w:hAnsi="Roboto"/>
                <w:sz w:val="22"/>
                <w:szCs w:val="22"/>
              </w:rPr>
            </w:rPrChange>
          </w:rPr>
          <w:t xml:space="preserve"> </w:t>
        </w:r>
        <w:r w:rsidR="00703EA6" w:rsidRPr="00703EA6">
          <w:rPr>
            <w:rFonts w:ascii="Roboto" w:hAnsi="Roboto"/>
            <w:sz w:val="22"/>
            <w:szCs w:val="22"/>
            <w:lang w:val="en-US"/>
            <w:rPrChange w:id="125" w:author="Christoffer Vissing" w:date="2024-02-09T11:07:00Z">
              <w:rPr>
                <w:rFonts w:ascii="Roboto" w:hAnsi="Roboto"/>
                <w:sz w:val="22"/>
                <w:szCs w:val="22"/>
              </w:rPr>
            </w:rPrChange>
          </w:rPr>
          <w:t xml:space="preserve">These findings have </w:t>
        </w:r>
      </w:ins>
      <w:ins w:id="126" w:author="Christoffer Vissing" w:date="2024-02-09T11:40:00Z">
        <w:r w:rsidR="008E5B00">
          <w:rPr>
            <w:rFonts w:ascii="Roboto" w:hAnsi="Roboto"/>
            <w:sz w:val="22"/>
            <w:szCs w:val="22"/>
            <w:lang w:val="en-US"/>
          </w:rPr>
          <w:t>important</w:t>
        </w:r>
      </w:ins>
      <w:ins w:id="127" w:author="Christoffer Vissing" w:date="2024-02-09T11:06:00Z">
        <w:r w:rsidR="00703EA6" w:rsidRPr="00703EA6">
          <w:rPr>
            <w:rFonts w:ascii="Roboto" w:hAnsi="Roboto"/>
            <w:sz w:val="22"/>
            <w:szCs w:val="22"/>
            <w:lang w:val="en-US"/>
            <w:rPrChange w:id="128" w:author="Christoffer Vissing" w:date="2024-02-09T11:07:00Z">
              <w:rPr>
                <w:rFonts w:ascii="Roboto" w:hAnsi="Roboto"/>
                <w:sz w:val="22"/>
                <w:szCs w:val="22"/>
              </w:rPr>
            </w:rPrChange>
          </w:rPr>
          <w:t xml:space="preserve"> implications regarding future risk stratification and management</w:t>
        </w:r>
      </w:ins>
      <w:ins w:id="129" w:author="Christoffer Vissing" w:date="2024-02-09T11:40:00Z">
        <w:r w:rsidR="008E5B00">
          <w:rPr>
            <w:rFonts w:ascii="Roboto" w:hAnsi="Roboto"/>
            <w:sz w:val="22"/>
            <w:szCs w:val="22"/>
            <w:lang w:val="en-US"/>
          </w:rPr>
          <w:t xml:space="preserve"> of HCM patients according to genetic findings and comorbidities</w:t>
        </w:r>
      </w:ins>
      <w:ins w:id="130" w:author="Christoffer Vissing" w:date="2024-02-09T11:06:00Z">
        <w:r w:rsidR="00703EA6" w:rsidRPr="00703EA6">
          <w:rPr>
            <w:rFonts w:ascii="Roboto" w:hAnsi="Roboto"/>
            <w:sz w:val="22"/>
            <w:szCs w:val="22"/>
            <w:lang w:val="en-US"/>
            <w:rPrChange w:id="131" w:author="Christoffer Vissing" w:date="2024-02-09T11:07:00Z">
              <w:rPr>
                <w:rFonts w:ascii="Roboto" w:hAnsi="Roboto"/>
                <w:sz w:val="22"/>
                <w:szCs w:val="22"/>
              </w:rPr>
            </w:rPrChange>
          </w:rPr>
          <w:t>.</w:t>
        </w:r>
      </w:ins>
      <w:del w:id="132" w:author="Christoffer Vissing" w:date="2024-02-08T20:56:00Z">
        <w:r w:rsidR="00F775AF" w:rsidRPr="00907D0E" w:rsidDel="00FE6DAB">
          <w:rPr>
            <w:rFonts w:ascii="Roboto" w:hAnsi="Roboto"/>
            <w:sz w:val="22"/>
            <w:szCs w:val="22"/>
            <w:lang w:val="en-US"/>
          </w:rPr>
          <w:delText>.</w:delText>
        </w:r>
      </w:del>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0A8D97A4"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Pr>
          <w:rFonts w:ascii="Roboto" w:hAnsi="Roboto"/>
          <w:sz w:val="22"/>
          <w:szCs w:val="22"/>
        </w:rPr>
        <w:t xml:space="preserve"> 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r w:rsidR="00907D0E">
        <w:rPr>
          <w:rFonts w:ascii="Roboto" w:hAnsi="Roboto"/>
          <w:sz w:val="22"/>
          <w:szCs w:val="22"/>
        </w:rPr>
        <w:t>,</w:t>
      </w:r>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6014E354" w:rsidR="002F7734" w:rsidRPr="006231BB"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w:t>
      </w:r>
      <w:proofErr w:type="gramStart"/>
      <w:r w:rsidRPr="002F7734">
        <w:rPr>
          <w:rFonts w:ascii="Roboto" w:hAnsi="Roboto"/>
          <w:sz w:val="22"/>
          <w:szCs w:val="22"/>
        </w:rPr>
        <w:t>HCM</w:t>
      </w:r>
      <w:proofErr w:type="gramEnd"/>
      <w:r w:rsidRPr="002F7734">
        <w:rPr>
          <w:rFonts w:ascii="Roboto" w:hAnsi="Roboto"/>
          <w:sz w:val="22"/>
          <w:szCs w:val="22"/>
        </w:rPr>
        <w:t xml:space="preserve"> </w:t>
      </w:r>
    </w:p>
    <w:p w14:paraId="1C6203FB" w14:textId="77777777" w:rsidR="006231BB" w:rsidRDefault="006231BB" w:rsidP="006231BB">
      <w:pPr>
        <w:pStyle w:val="Listeafsnit"/>
        <w:spacing w:line="480" w:lineRule="auto"/>
        <w:ind w:left="360"/>
        <w:rPr>
          <w:rFonts w:ascii="Roboto" w:hAnsi="Roboto"/>
          <w:b/>
          <w:bCs/>
          <w:sz w:val="22"/>
          <w:szCs w:val="22"/>
        </w:rPr>
      </w:pPr>
    </w:p>
    <w:p w14:paraId="2AB83CC2" w14:textId="73E8BBDD" w:rsidR="00201C66" w:rsidRPr="001F2967" w:rsidRDefault="00201C66" w:rsidP="006231BB">
      <w:pPr>
        <w:spacing w:line="480" w:lineRule="auto"/>
        <w:rPr>
          <w:rFonts w:ascii="Roboto" w:hAnsi="Roboto"/>
          <w:b/>
          <w:bCs/>
          <w:sz w:val="22"/>
          <w:szCs w:val="22"/>
          <w:lang w:val="en-US"/>
        </w:rPr>
      </w:pPr>
      <w:r w:rsidRPr="001F2967">
        <w:rPr>
          <w:rFonts w:ascii="Roboto" w:hAnsi="Roboto"/>
          <w:b/>
          <w:bCs/>
          <w:sz w:val="22"/>
          <w:szCs w:val="22"/>
          <w:lang w:val="en-US"/>
        </w:rPr>
        <w:t>What are the clinical implications?</w:t>
      </w:r>
    </w:p>
    <w:p w14:paraId="030FE6F8" w14:textId="794ED5D3"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 xml:space="preserve">aggressive management of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2B3774AC"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w:t>
      </w:r>
      <w:r w:rsidR="006231BB">
        <w:rPr>
          <w:rFonts w:ascii="Roboto" w:hAnsi="Roboto"/>
          <w:sz w:val="22"/>
          <w:szCs w:val="22"/>
          <w:lang w:val="en-US"/>
        </w:rPr>
        <w:t>necessary</w:t>
      </w:r>
      <w:r w:rsidRPr="00391E8B">
        <w:rPr>
          <w:rFonts w:ascii="Roboto" w:hAnsi="Roboto"/>
          <w:sz w:val="22"/>
          <w:szCs w:val="22"/>
          <w:lang w:val="en-US"/>
        </w:rPr>
        <w:t xml:space="preserve">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6231BB">
        <w:rPr>
          <w:rFonts w:ascii="Roboto" w:hAnsi="Roboto"/>
          <w:sz w:val="22"/>
          <w:szCs w:val="22"/>
          <w:lang w:val="en-US"/>
        </w:rPr>
        <w:t xml:space="preserve"> assessing the impact of comorbidities and</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10571CCC"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w:t>
      </w:r>
      <w:del w:id="133" w:author="Christoffer Vissing" w:date="2024-02-08T13:43:00Z">
        <w:r w:rsidR="00F00275" w:rsidRPr="00391E8B" w:rsidDel="008B3D84">
          <w:rPr>
            <w:rFonts w:ascii="Roboto" w:hAnsi="Roboto"/>
            <w:sz w:val="22"/>
            <w:szCs w:val="22"/>
            <w:lang w:val="en-US"/>
          </w:rPr>
          <w:delText>2</w:delText>
        </w:r>
      </w:del>
      <w:ins w:id="134" w:author="Christoffer Vissing" w:date="2024-02-08T13:43:00Z">
        <w:r w:rsidR="008B3D84">
          <w:rPr>
            <w:rFonts w:ascii="Roboto" w:hAnsi="Roboto"/>
            <w:sz w:val="22"/>
            <w:szCs w:val="22"/>
            <w:lang w:val="en-US"/>
          </w:rPr>
          <w:t>3</w:t>
        </w:r>
      </w:ins>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03A3ADF" w14:textId="77777777" w:rsidR="006231BB" w:rsidRDefault="006231BB" w:rsidP="001D711A">
      <w:pPr>
        <w:spacing w:line="480" w:lineRule="auto"/>
        <w:rPr>
          <w:rFonts w:ascii="Roboto" w:hAnsi="Roboto"/>
          <w:b/>
          <w:bCs/>
          <w:i/>
          <w:iCs/>
          <w:sz w:val="22"/>
          <w:szCs w:val="22"/>
          <w:lang w:val="en-US"/>
        </w:rPr>
      </w:pPr>
    </w:p>
    <w:p w14:paraId="03CCA419" w14:textId="6B5A3F45"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1A2C8B8" w14:textId="77777777" w:rsidR="006231BB" w:rsidRDefault="006231BB" w:rsidP="005B164B">
      <w:pPr>
        <w:spacing w:line="480" w:lineRule="auto"/>
        <w:rPr>
          <w:rFonts w:ascii="Roboto" w:hAnsi="Roboto"/>
          <w:b/>
          <w:bCs/>
          <w:i/>
          <w:iCs/>
          <w:sz w:val="22"/>
          <w:szCs w:val="22"/>
          <w:lang w:val="en-US"/>
        </w:rPr>
      </w:pPr>
    </w:p>
    <w:p w14:paraId="4F9458EE" w14:textId="3516AACA"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135"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55C8B141"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del w:id="136" w:author="Christoffer Vissing" w:date="2024-02-08T12:58:00Z">
        <w:r w:rsidRPr="00391E8B" w:rsidDel="0031226B">
          <w:rPr>
            <w:rFonts w:ascii="Roboto" w:hAnsi="Roboto"/>
            <w:sz w:val="22"/>
            <w:szCs w:val="22"/>
            <w:lang w:val="en-US"/>
          </w:rPr>
          <w:delText xml:space="preserve"> </w:delText>
        </w:r>
        <w:r w:rsidR="00D66F04" w:rsidRPr="00391E8B" w:rsidDel="0031226B">
          <w:rPr>
            <w:rFonts w:ascii="Roboto" w:hAnsi="Roboto"/>
            <w:sz w:val="22"/>
            <w:szCs w:val="22"/>
            <w:lang w:val="en-US"/>
          </w:rPr>
          <w:delText>using</w:delText>
        </w:r>
        <w:r w:rsidRPr="00391E8B" w:rsidDel="0031226B">
          <w:rPr>
            <w:rFonts w:ascii="Roboto" w:hAnsi="Roboto"/>
            <w:sz w:val="22"/>
            <w:szCs w:val="22"/>
            <w:lang w:val="en-US"/>
          </w:rPr>
          <w:delText xml:space="preserve"> log-rank tests</w:delText>
        </w:r>
        <w:r w:rsidR="00D66F04" w:rsidRPr="00391E8B" w:rsidDel="0031226B">
          <w:rPr>
            <w:rFonts w:ascii="Roboto" w:hAnsi="Roboto"/>
            <w:sz w:val="22"/>
            <w:szCs w:val="22"/>
            <w:lang w:val="en-US"/>
          </w:rPr>
          <w:delText xml:space="preserve"> to determine statistical significance</w:delText>
        </w:r>
      </w:del>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 xml:space="preserve">&lt;30, 31-45, 46-55, 56-65 </w:t>
      </w:r>
      <w:r w:rsidR="009E16F1">
        <w:rPr>
          <w:rFonts w:ascii="Roboto" w:hAnsi="Roboto"/>
          <w:sz w:val="22"/>
          <w:szCs w:val="22"/>
          <w:lang w:val="en-GB"/>
        </w:rPr>
        <w:lastRenderedPageBreak/>
        <w:t>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45BD3D4F"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135"/>
    <w:p w14:paraId="6670D36A" w14:textId="50BE4079"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w:t>
      </w:r>
      <w:ins w:id="137" w:author="Christoffer Vissing" w:date="2024-02-08T12:59:00Z">
        <w:r w:rsidR="0031226B">
          <w:rPr>
            <w:rFonts w:ascii="Roboto" w:hAnsi="Roboto"/>
            <w:sz w:val="22"/>
            <w:szCs w:val="22"/>
            <w:lang w:val="en-US"/>
          </w:rPr>
          <w:t>2</w:t>
        </w:r>
      </w:ins>
      <w:del w:id="138" w:author="Christoffer Vissing" w:date="2024-02-08T12:59:00Z">
        <w:r w:rsidRPr="00040F1C" w:rsidDel="0031226B">
          <w:rPr>
            <w:rFonts w:ascii="Roboto" w:hAnsi="Roboto"/>
            <w:sz w:val="22"/>
            <w:szCs w:val="22"/>
            <w:lang w:val="en-US"/>
          </w:rPr>
          <w:delText>1</w:delText>
        </w:r>
      </w:del>
      <w:r w:rsidRPr="00040F1C">
        <w:rPr>
          <w:rFonts w:ascii="Roboto" w:hAnsi="Roboto"/>
          <w:sz w:val="22"/>
          <w:szCs w:val="22"/>
          <w:lang w:val="en-US"/>
        </w:rPr>
        <w:t>.</w:t>
      </w:r>
      <w:del w:id="139" w:author="Christoffer Vissing" w:date="2024-02-08T12:59:00Z">
        <w:r w:rsidRPr="00DB6D77" w:rsidDel="0031226B">
          <w:rPr>
            <w:rFonts w:ascii="Roboto" w:hAnsi="Roboto"/>
            <w:sz w:val="22"/>
            <w:szCs w:val="22"/>
            <w:lang w:val="en-GB"/>
          </w:rPr>
          <w:delText>1</w:delText>
        </w:r>
      </w:del>
      <w:ins w:id="140" w:author="Christoffer Vissing" w:date="2024-02-08T12:59:00Z">
        <w:r w:rsidR="0031226B">
          <w:rPr>
            <w:rFonts w:ascii="Roboto" w:hAnsi="Roboto"/>
            <w:sz w:val="22"/>
            <w:szCs w:val="22"/>
            <w:lang w:val="en-GB"/>
          </w:rPr>
          <w:t>2</w:t>
        </w:r>
      </w:ins>
      <w:r w:rsidRPr="00DB6D77">
        <w:rPr>
          <w:rFonts w:ascii="Roboto" w:hAnsi="Roboto"/>
          <w:sz w:val="22"/>
          <w:szCs w:val="22"/>
          <w:lang w:val="en-GB"/>
        </w:rPr>
        <w:t xml:space="preserve">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5993C0F3" w:rsidR="00317FF7" w:rsidRPr="008B3566" w:rsidRDefault="006231BB" w:rsidP="001D711A">
      <w:pPr>
        <w:spacing w:line="480" w:lineRule="auto"/>
        <w:rPr>
          <w:rFonts w:ascii="Roboto" w:hAnsi="Roboto"/>
          <w:sz w:val="22"/>
          <w:szCs w:val="22"/>
          <w:lang w:val="en-US"/>
        </w:rPr>
      </w:pPr>
      <w:r>
        <w:rPr>
          <w:rFonts w:ascii="Roboto" w:hAnsi="Roboto"/>
          <w:sz w:val="22"/>
          <w:szCs w:val="22"/>
          <w:lang w:val="en-US"/>
        </w:rPr>
        <w:t>We studied</w:t>
      </w:r>
      <w:r w:rsidR="001D711A" w:rsidRPr="00040F1C">
        <w:rPr>
          <w:rFonts w:ascii="Roboto" w:hAnsi="Roboto"/>
          <w:sz w:val="22"/>
          <w:szCs w:val="22"/>
          <w:lang w:val="en-US"/>
        </w:rPr>
        <w:t xml:space="preserve"> </w:t>
      </w:r>
      <w:r w:rsidR="00DA50F5" w:rsidRPr="00040F1C">
        <w:rPr>
          <w:rFonts w:ascii="Roboto" w:hAnsi="Roboto"/>
          <w:sz w:val="22"/>
          <w:szCs w:val="22"/>
          <w:lang w:val="en-US"/>
        </w:rPr>
        <w:t>5</w:t>
      </w:r>
      <w:r w:rsidR="001D711A"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001D711A"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001D711A"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001D711A"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7138722B"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w:t>
      </w:r>
      <w:r w:rsidR="000F4274">
        <w:rPr>
          <w:rFonts w:ascii="Roboto" w:hAnsi="Roboto"/>
          <w:b/>
          <w:bCs/>
          <w:sz w:val="22"/>
          <w:szCs w:val="22"/>
          <w:lang w:val="en-US"/>
        </w:rPr>
        <w:t>C</w:t>
      </w:r>
      <w:r w:rsidRPr="008B3566">
        <w:rPr>
          <w:rFonts w:ascii="Roboto" w:hAnsi="Roboto"/>
          <w:b/>
          <w:bCs/>
          <w:sz w:val="22"/>
          <w:szCs w:val="22"/>
          <w:lang w:val="en-US"/>
        </w:rPr>
        <w:t xml:space="preserve">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521D37E9"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0F4274">
        <w:rPr>
          <w:rFonts w:ascii="Roboto" w:hAnsi="Roboto"/>
          <w:sz w:val="22"/>
          <w:szCs w:val="22"/>
          <w:lang w:val="en-US"/>
        </w:rPr>
        <w:t xml:space="preserve"> or</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w:t>
      </w:r>
      <w:del w:id="141" w:author="Christoffer Vissing" w:date="2024-02-08T12:41:00Z">
        <w:r w:rsidR="00800A37" w:rsidRPr="008B3566" w:rsidDel="00CD3215">
          <w:rPr>
            <w:rFonts w:ascii="Roboto" w:hAnsi="Roboto"/>
            <w:sz w:val="22"/>
            <w:szCs w:val="22"/>
            <w:lang w:val="en-US"/>
          </w:rPr>
          <w:delText xml:space="preserve"> </w:delText>
        </w:r>
        <w:r w:rsidR="00AC1A8D" w:rsidRPr="008B3566" w:rsidDel="00CD3215">
          <w:rPr>
            <w:rFonts w:ascii="Roboto" w:hAnsi="Roboto"/>
            <w:sz w:val="22"/>
            <w:szCs w:val="22"/>
            <w:lang w:val="en-US"/>
          </w:rPr>
          <w:delText>,</w:delText>
        </w:r>
      </w:del>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08BB4869" w:rsidR="005B44F4" w:rsidRDefault="00AC1A8D" w:rsidP="004C619B">
      <w:pPr>
        <w:spacing w:line="480" w:lineRule="auto"/>
        <w:rPr>
          <w:rFonts w:ascii="Roboto" w:hAnsi="Roboto"/>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0F4274">
        <w:rPr>
          <w:rFonts w:ascii="Roboto" w:hAnsi="Roboto"/>
          <w:sz w:val="22"/>
          <w:szCs w:val="22"/>
          <w:lang w:val="en-US"/>
        </w:rPr>
        <w:t xml:space="preserve"> and undergo septal reduction therapy (RR </w:t>
      </w:r>
      <w:ins w:id="142" w:author="Christoffer Vissing" w:date="2024-02-08T12:44:00Z">
        <w:r w:rsidR="00073741">
          <w:rPr>
            <w:rFonts w:ascii="Roboto" w:hAnsi="Roboto"/>
            <w:sz w:val="22"/>
            <w:szCs w:val="22"/>
            <w:lang w:val="en-US"/>
          </w:rPr>
          <w:t>1.24 [CI 1.11-1.38]</w:t>
        </w:r>
      </w:ins>
      <w:del w:id="143" w:author="Christoffer Vissing" w:date="2024-02-08T12:44:00Z">
        <w:r w:rsidR="000F4274" w:rsidDel="00073741">
          <w:rPr>
            <w:rFonts w:ascii="Roboto" w:hAnsi="Roboto"/>
            <w:sz w:val="22"/>
            <w:szCs w:val="22"/>
            <w:lang w:val="en-US"/>
          </w:rPr>
          <w:delText>***</w:delText>
        </w:r>
      </w:del>
      <w:r w:rsidR="000F4274">
        <w:rPr>
          <w:rFonts w:ascii="Roboto" w:hAnsi="Roboto"/>
          <w:sz w:val="22"/>
          <w:szCs w:val="22"/>
          <w:lang w:val="en-US"/>
        </w:rPr>
        <w:t>)</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6B03DBE1" w14:textId="36AED49E" w:rsidR="00036BA5" w:rsidRPr="00391E8B" w:rsidDel="0031226B" w:rsidRDefault="00036BA5" w:rsidP="004C619B">
      <w:pPr>
        <w:spacing w:line="480" w:lineRule="auto"/>
        <w:rPr>
          <w:del w:id="144" w:author="Christoffer Vissing" w:date="2024-02-08T12:56:00Z"/>
          <w:rFonts w:ascii="Roboto" w:hAnsi="Roboto"/>
          <w:b/>
          <w:bCs/>
          <w:sz w:val="22"/>
          <w:szCs w:val="22"/>
          <w:lang w:val="en-US"/>
        </w:rPr>
      </w:pPr>
      <w:r>
        <w:rPr>
          <w:rFonts w:ascii="Roboto" w:hAnsi="Roboto"/>
          <w:sz w:val="22"/>
          <w:szCs w:val="22"/>
          <w:lang w:val="en-US"/>
        </w:rPr>
        <w:t>Although slight differences could be detected, m</w:t>
      </w:r>
      <w:r w:rsidRPr="00391E8B">
        <w:rPr>
          <w:rFonts w:ascii="Roboto" w:hAnsi="Roboto"/>
          <w:sz w:val="22"/>
          <w:szCs w:val="22"/>
          <w:lang w:val="en-US"/>
        </w:rPr>
        <w:t xml:space="preserve">easures of cardiac function and </w:t>
      </w:r>
      <w:r>
        <w:rPr>
          <w:rFonts w:ascii="Roboto" w:hAnsi="Roboto"/>
          <w:sz w:val="22"/>
          <w:szCs w:val="22"/>
          <w:lang w:val="en-US"/>
        </w:rPr>
        <w:t>LV wall thickness</w:t>
      </w:r>
      <w:r w:rsidRPr="00391E8B">
        <w:rPr>
          <w:rFonts w:ascii="Roboto" w:hAnsi="Roboto"/>
          <w:sz w:val="22"/>
          <w:szCs w:val="22"/>
          <w:lang w:val="en-US"/>
        </w:rPr>
        <w:t xml:space="preserve"> were similar between the two groups.</w:t>
      </w:r>
    </w:p>
    <w:p w14:paraId="71E45084" w14:textId="77777777" w:rsidR="00BB654F" w:rsidRPr="00391E8B" w:rsidDel="0031226B" w:rsidRDefault="00CA4002" w:rsidP="00CA4002">
      <w:pPr>
        <w:spacing w:line="480" w:lineRule="auto"/>
        <w:rPr>
          <w:del w:id="145" w:author="Christoffer Vissing" w:date="2024-02-08T12:56:00Z"/>
          <w:rFonts w:ascii="Roboto" w:hAnsi="Roboto"/>
          <w:b/>
          <w:bCs/>
          <w:sz w:val="22"/>
          <w:szCs w:val="22"/>
          <w:lang w:val="en-US"/>
        </w:rPr>
      </w:pPr>
      <w:del w:id="146" w:author="Christoffer Vissing" w:date="2024-02-08T12:56:00Z">
        <w:r w:rsidRPr="00391E8B" w:rsidDel="0031226B">
          <w:rPr>
            <w:rFonts w:ascii="Roboto" w:hAnsi="Roboto"/>
            <w:b/>
            <w:bCs/>
            <w:sz w:val="22"/>
            <w:szCs w:val="22"/>
            <w:lang w:val="en-US"/>
          </w:rPr>
          <w:delText xml:space="preserve"> </w:delText>
        </w:r>
      </w:del>
    </w:p>
    <w:p w14:paraId="715FB1E4" w14:textId="1E41EE2F" w:rsidR="00C81C49" w:rsidRPr="00040F1C" w:rsidRDefault="00C113BB" w:rsidP="00BF182A">
      <w:pPr>
        <w:spacing w:line="480" w:lineRule="auto"/>
        <w:rPr>
          <w:rFonts w:ascii="Roboto" w:hAnsi="Roboto"/>
          <w:sz w:val="22"/>
          <w:szCs w:val="22"/>
          <w:lang w:val="en-US"/>
        </w:rPr>
      </w:pPr>
      <w:del w:id="147" w:author="Christoffer Vissing" w:date="2024-02-08T12:56:00Z">
        <w:r w:rsidRPr="00040F1C" w:rsidDel="0031226B">
          <w:rPr>
            <w:rFonts w:ascii="Roboto" w:hAnsi="Roboto"/>
            <w:sz w:val="22"/>
            <w:szCs w:val="22"/>
            <w:lang w:val="en-US"/>
          </w:rPr>
          <w:delText>.</w:delText>
        </w:r>
        <w:r w:rsidR="001D711A" w:rsidRPr="00040F1C" w:rsidDel="0031226B">
          <w:rPr>
            <w:rFonts w:ascii="Roboto" w:hAnsi="Roboto"/>
            <w:sz w:val="22"/>
            <w:szCs w:val="22"/>
            <w:lang w:val="en-US"/>
          </w:rPr>
          <w:delText xml:space="preserve"> </w:delText>
        </w:r>
      </w:del>
    </w:p>
    <w:p w14:paraId="4882730A" w14:textId="77777777" w:rsidR="00285DBF" w:rsidRPr="003A41F5" w:rsidRDefault="00285DBF" w:rsidP="00DB6D77">
      <w:pPr>
        <w:spacing w:line="480" w:lineRule="auto"/>
        <w:rPr>
          <w:rFonts w:ascii="Roboto" w:hAnsi="Roboto"/>
          <w:b/>
          <w:bCs/>
          <w:sz w:val="22"/>
          <w:szCs w:val="22"/>
          <w:lang w:val="en-US"/>
        </w:rPr>
      </w:pPr>
    </w:p>
    <w:p w14:paraId="13817905" w14:textId="65B59114"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ongitudinal follow</w:t>
      </w:r>
      <w:ins w:id="148" w:author="Christoffer Vissing" w:date="2024-02-08T13:46:00Z">
        <w:r w:rsidR="008B3D84">
          <w:rPr>
            <w:rFonts w:ascii="Roboto" w:hAnsi="Roboto"/>
            <w:b/>
            <w:bCs/>
            <w:sz w:val="22"/>
            <w:szCs w:val="22"/>
            <w:lang w:val="en-US"/>
          </w:rPr>
          <w:t>-</w:t>
        </w:r>
      </w:ins>
      <w:del w:id="149" w:author="Christoffer Vissing" w:date="2024-02-08T13:46:00Z">
        <w:r w:rsidR="00C02CAE" w:rsidRPr="003A41F5" w:rsidDel="008B3D84">
          <w:rPr>
            <w:rFonts w:ascii="Roboto" w:hAnsi="Roboto"/>
            <w:b/>
            <w:bCs/>
            <w:sz w:val="22"/>
            <w:szCs w:val="22"/>
            <w:lang w:val="en-US"/>
          </w:rPr>
          <w:delText xml:space="preserve"> </w:delText>
        </w:r>
      </w:del>
      <w:r w:rsidR="00C02CAE" w:rsidRPr="003A41F5">
        <w:rPr>
          <w:rFonts w:ascii="Roboto" w:hAnsi="Roboto"/>
          <w:b/>
          <w:bCs/>
          <w:sz w:val="22"/>
          <w:szCs w:val="22"/>
          <w:lang w:val="en-US"/>
        </w:rPr>
        <w:t xml:space="preserve">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r w:rsidR="00907D0E">
        <w:rPr>
          <w:rFonts w:ascii="Roboto" w:hAnsi="Roboto"/>
          <w:sz w:val="22"/>
          <w:szCs w:val="22"/>
          <w:lang w:val="en-US"/>
        </w:rPr>
        <w:t>,</w:t>
      </w:r>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26B0B7A"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036BA5">
        <w:rPr>
          <w:rFonts w:ascii="Roboto" w:hAnsi="Roboto"/>
          <w:sz w:val="22"/>
          <w:szCs w:val="22"/>
          <w:lang w:val="en-US"/>
        </w:rPr>
        <w:t>clinical</w:t>
      </w:r>
      <w:r w:rsidR="00036BA5" w:rsidRPr="00040F1C">
        <w:rPr>
          <w:rFonts w:ascii="Roboto" w:hAnsi="Roboto"/>
          <w:sz w:val="22"/>
          <w:szCs w:val="22"/>
          <w:lang w:val="en-US"/>
        </w:rPr>
        <w:t xml:space="preserv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036BA5">
        <w:rPr>
          <w:rFonts w:ascii="Roboto" w:hAnsi="Roboto"/>
          <w:sz w:val="22"/>
          <w:szCs w:val="22"/>
          <w:lang w:val="en-US"/>
        </w:rPr>
        <w:t xml:space="preserve"> throughout life</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commentRangeStart w:id="150"/>
      <w:commentRangeStart w:id="151"/>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w:t>
      </w:r>
      <w:commentRangeEnd w:id="150"/>
      <w:r w:rsidR="00036BA5">
        <w:rPr>
          <w:rStyle w:val="Kommentarhenvisning"/>
          <w:lang w:val="en-US" w:eastAsia="en-US"/>
        </w:rPr>
        <w:commentReference w:id="150"/>
      </w:r>
      <w:commentRangeEnd w:id="151"/>
      <w:r w:rsidR="00070043">
        <w:rPr>
          <w:rStyle w:val="Kommentarhenvisning"/>
          <w:lang w:val="en-US" w:eastAsia="en-US"/>
        </w:rPr>
        <w:commentReference w:id="151"/>
      </w:r>
      <w:r w:rsidR="00556B72" w:rsidRPr="00040F1C">
        <w:rPr>
          <w:rFonts w:ascii="Roboto" w:hAnsi="Roboto"/>
          <w:sz w:val="22"/>
          <w:szCs w:val="22"/>
          <w:lang w:val="en-US"/>
        </w:rPr>
        <w:t xml:space="preserve">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w:t>
      </w:r>
      <w:r w:rsidR="00413FB0">
        <w:rPr>
          <w:rFonts w:ascii="Roboto" w:hAnsi="Roboto"/>
          <w:sz w:val="22"/>
          <w:szCs w:val="22"/>
          <w:lang w:val="en-US"/>
        </w:rPr>
        <w:t>r</w:t>
      </w:r>
      <w:r w:rsidR="00BB654F" w:rsidRPr="00040F1C">
        <w:rPr>
          <w:rFonts w:ascii="Roboto" w:hAnsi="Roboto"/>
          <w:sz w:val="22"/>
          <w:szCs w:val="22"/>
          <w:lang w:val="en-US"/>
        </w:rPr>
        <w:t xml:space="preserve">; spread over </w:t>
      </w:r>
      <w:r w:rsidR="00413FB0">
        <w:rPr>
          <w:rFonts w:ascii="Roboto" w:hAnsi="Roboto"/>
          <w:sz w:val="22"/>
          <w:szCs w:val="22"/>
          <w:lang w:val="en-US"/>
        </w:rPr>
        <w:t>more of the lifespan</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lastRenderedPageBreak/>
        <w:t xml:space="preserve">a </w:t>
      </w:r>
      <w:r w:rsidR="00413FB0">
        <w:rPr>
          <w:rFonts w:ascii="Roboto" w:hAnsi="Roboto"/>
          <w:sz w:val="22"/>
          <w:szCs w:val="22"/>
          <w:lang w:val="en-US"/>
        </w:rPr>
        <w:t xml:space="preserve">slightly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w:t>
      </w:r>
      <w:r w:rsidR="00413FB0">
        <w:rPr>
          <w:rFonts w:ascii="Roboto" w:hAnsi="Roboto"/>
          <w:sz w:val="22"/>
          <w:szCs w:val="22"/>
          <w:lang w:val="en-US"/>
        </w:rPr>
        <w:t>event</w:t>
      </w:r>
      <w:r w:rsidR="001E0DCC" w:rsidRPr="00040F1C">
        <w:rPr>
          <w:rFonts w:ascii="Roboto" w:hAnsi="Roboto"/>
          <w:sz w:val="22"/>
          <w:szCs w:val="22"/>
          <w:lang w:val="en-US"/>
        </w:rPr>
        <w:t xml:space="preserve">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 xml:space="preserve">centered around the </w:t>
      </w:r>
      <w:r w:rsidR="00413FB0">
        <w:rPr>
          <w:rFonts w:ascii="Roboto" w:hAnsi="Roboto"/>
          <w:sz w:val="22"/>
          <w:szCs w:val="22"/>
          <w:lang w:val="en-US"/>
        </w:rPr>
        <w:t>age HCM would be diagnosed</w:t>
      </w:r>
      <w:r w:rsidR="004629A8" w:rsidRPr="00040F1C">
        <w:rPr>
          <w:rFonts w:ascii="Roboto" w:hAnsi="Roboto"/>
          <w:sz w:val="22"/>
          <w:szCs w:val="22"/>
          <w:lang w:val="en-US"/>
        </w:rPr>
        <w:t>.</w:t>
      </w:r>
      <w:r w:rsidR="00BD14EE" w:rsidRPr="00040F1C">
        <w:rPr>
          <w:rFonts w:ascii="Roboto" w:hAnsi="Roboto"/>
          <w:sz w:val="22"/>
          <w:szCs w:val="22"/>
          <w:lang w:val="en-US"/>
        </w:rPr>
        <w:t xml:space="preserve"> </w:t>
      </w:r>
    </w:p>
    <w:p w14:paraId="7DC15CF0" w14:textId="0A46C74F" w:rsidR="00BB654F" w:rsidRDefault="00BB654F" w:rsidP="00DB6D77">
      <w:pPr>
        <w:spacing w:line="480" w:lineRule="auto"/>
        <w:rPr>
          <w:rFonts w:ascii="Roboto" w:hAnsi="Roboto"/>
          <w:b/>
          <w:bCs/>
          <w:sz w:val="22"/>
          <w:szCs w:val="22"/>
          <w:lang w:val="en-US"/>
        </w:rPr>
      </w:pPr>
    </w:p>
    <w:p w14:paraId="2CC93530" w14:textId="77777777" w:rsidR="00D35FAB" w:rsidRPr="00431AEB" w:rsidRDefault="00D35FAB" w:rsidP="00D35FAB">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5858D446" w14:textId="0B9895AA" w:rsidR="00D35FAB" w:rsidRDefault="00D35FAB" w:rsidP="00D35FAB">
      <w:pPr>
        <w:spacing w:line="480" w:lineRule="auto"/>
        <w:rPr>
          <w:rFonts w:ascii="Roboto" w:hAnsi="Roboto"/>
          <w:sz w:val="22"/>
          <w:szCs w:val="22"/>
          <w:lang w:val="en-US"/>
        </w:rPr>
      </w:pPr>
      <w:r w:rsidRPr="00431AEB">
        <w:rPr>
          <w:rFonts w:ascii="Roboto" w:hAnsi="Roboto"/>
          <w:sz w:val="22"/>
          <w:szCs w:val="22"/>
          <w:lang w:val="en-US"/>
        </w:rPr>
        <w:t xml:space="preserve">Finally, we investigated the timing and causes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A total of 5</w:t>
      </w:r>
      <w:r>
        <w:rPr>
          <w:rFonts w:ascii="Roboto" w:hAnsi="Roboto"/>
          <w:sz w:val="22"/>
          <w:szCs w:val="22"/>
          <w:lang w:val="en-US"/>
        </w:rPr>
        <w:t>9</w:t>
      </w:r>
      <w:r w:rsidRPr="003A41F5">
        <w:rPr>
          <w:rFonts w:ascii="Roboto" w:hAnsi="Roboto"/>
          <w:sz w:val="22"/>
          <w:szCs w:val="22"/>
          <w:lang w:val="en-US"/>
        </w:rPr>
        <w:t xml:space="preserve">1 (9.9%) patients died during follow-up, with similar all-cause mortality in patients with </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and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(10% and 9.</w:t>
      </w:r>
      <w:r>
        <w:rPr>
          <w:rFonts w:ascii="Roboto" w:hAnsi="Roboto"/>
          <w:sz w:val="22"/>
          <w:szCs w:val="22"/>
          <w:lang w:val="en-US"/>
        </w:rPr>
        <w:t>6</w:t>
      </w:r>
      <w:r w:rsidRPr="003A41F5">
        <w:rPr>
          <w:rFonts w:ascii="Roboto" w:hAnsi="Roboto"/>
          <w:sz w:val="22"/>
          <w:szCs w:val="22"/>
          <w:lang w:val="en-US"/>
        </w:rPr>
        <w:t>% respectively). However, the mean age at death was</w:t>
      </w:r>
      <w:r>
        <w:rPr>
          <w:rFonts w:ascii="Roboto" w:hAnsi="Roboto"/>
          <w:sz w:val="22"/>
          <w:szCs w:val="22"/>
          <w:lang w:val="en-US"/>
        </w:rPr>
        <w:t xml:space="preserve"> 8.1 years</w:t>
      </w:r>
      <w:r w:rsidRPr="00431AEB">
        <w:rPr>
          <w:rFonts w:ascii="Roboto" w:hAnsi="Roboto"/>
          <w:sz w:val="22"/>
          <w:szCs w:val="22"/>
          <w:lang w:val="en-US"/>
        </w:rPr>
        <w:t xml:space="preserve"> lower (</w:t>
      </w:r>
      <w:r>
        <w:rPr>
          <w:rFonts w:ascii="Roboto" w:hAnsi="Roboto"/>
          <w:sz w:val="22"/>
          <w:szCs w:val="22"/>
          <w:lang w:val="en-US"/>
        </w:rPr>
        <w:t>CI: 5.6 to 10.5</w:t>
      </w:r>
      <w:r w:rsidRPr="00431AEB">
        <w:rPr>
          <w:rFonts w:ascii="Roboto" w:hAnsi="Roboto"/>
          <w:sz w:val="22"/>
          <w:szCs w:val="22"/>
          <w:lang w:val="en-US"/>
        </w:rPr>
        <w:t>, p &lt;0.00</w:t>
      </w:r>
      <w:del w:id="152" w:author="Christoffer Vissing" w:date="2024-02-08T13:47:00Z">
        <w:r w:rsidRPr="00431AEB" w:rsidDel="008B3D84">
          <w:rPr>
            <w:rFonts w:ascii="Roboto" w:hAnsi="Roboto"/>
            <w:sz w:val="22"/>
            <w:szCs w:val="22"/>
            <w:lang w:val="en-US"/>
          </w:rPr>
          <w:delText>0</w:delText>
        </w:r>
      </w:del>
      <w:r w:rsidRPr="00431AEB">
        <w:rPr>
          <w:rFonts w:ascii="Roboto" w:hAnsi="Roboto"/>
          <w:sz w:val="22"/>
          <w:szCs w:val="22"/>
          <w:lang w:val="en-US"/>
        </w:rPr>
        <w:t>1)</w:t>
      </w:r>
      <w:r>
        <w:rPr>
          <w:rFonts w:ascii="Roboto" w:hAnsi="Roboto"/>
          <w:sz w:val="22"/>
          <w:szCs w:val="22"/>
          <w:lang w:val="en-US"/>
        </w:rPr>
        <w:t xml:space="preserve"> in </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Pr="00431AEB">
        <w:rPr>
          <w:rFonts w:ascii="Roboto" w:hAnsi="Roboto"/>
          <w:sz w:val="22"/>
          <w:szCs w:val="22"/>
          <w:lang w:val="en-US"/>
        </w:rPr>
        <w:t xml:space="preserve">, </w:t>
      </w:r>
      <w:r>
        <w:rPr>
          <w:rFonts w:ascii="Roboto" w:hAnsi="Roboto"/>
          <w:sz w:val="22"/>
          <w:szCs w:val="22"/>
          <w:lang w:val="en-US"/>
        </w:rPr>
        <w:t>resulting in a</w:t>
      </w:r>
      <w:r w:rsidRPr="00431AEB">
        <w:rPr>
          <w:rFonts w:ascii="Roboto" w:hAnsi="Roboto"/>
          <w:sz w:val="22"/>
          <w:szCs w:val="22"/>
          <w:lang w:val="en-US"/>
        </w:rPr>
        <w:t xml:space="preserve"> standardized incidence ratio 1.</w:t>
      </w:r>
      <w:r>
        <w:rPr>
          <w:rFonts w:ascii="Roboto" w:hAnsi="Roboto"/>
          <w:sz w:val="22"/>
          <w:szCs w:val="22"/>
          <w:lang w:val="en-US"/>
        </w:rPr>
        <w:t>3</w:t>
      </w:r>
      <w:r w:rsidRPr="00431AEB">
        <w:rPr>
          <w:rFonts w:ascii="Roboto" w:hAnsi="Roboto"/>
          <w:sz w:val="22"/>
          <w:szCs w:val="22"/>
          <w:lang w:val="en-US"/>
        </w:rPr>
        <w:t>2 [CI: 1.1</w:t>
      </w:r>
      <w:r>
        <w:rPr>
          <w:rFonts w:ascii="Roboto" w:hAnsi="Roboto"/>
          <w:sz w:val="22"/>
          <w:szCs w:val="22"/>
          <w:lang w:val="en-US"/>
        </w:rPr>
        <w:t>8</w:t>
      </w:r>
      <w:r w:rsidRPr="00431AEB">
        <w:rPr>
          <w:rFonts w:ascii="Roboto" w:hAnsi="Roboto"/>
          <w:sz w:val="22"/>
          <w:szCs w:val="22"/>
          <w:lang w:val="en-US"/>
        </w:rPr>
        <w:t xml:space="preserve"> to 1.4</w:t>
      </w:r>
      <w:r>
        <w:rPr>
          <w:rFonts w:ascii="Roboto" w:hAnsi="Roboto"/>
          <w:sz w:val="22"/>
          <w:szCs w:val="22"/>
          <w:lang w:val="en-US"/>
        </w:rPr>
        <w:t>8</w:t>
      </w:r>
      <w:r w:rsidRPr="00431AEB">
        <w:rPr>
          <w:rFonts w:ascii="Roboto" w:hAnsi="Roboto"/>
          <w:sz w:val="22"/>
          <w:szCs w:val="22"/>
          <w:lang w:val="en-US"/>
        </w:rPr>
        <w:t xml:space="preserve">]) </w:t>
      </w:r>
      <w:r w:rsidRPr="00741F94">
        <w:rPr>
          <w:rFonts w:ascii="Roboto" w:hAnsi="Roboto"/>
          <w:sz w:val="22"/>
          <w:szCs w:val="22"/>
          <w:lang w:val="en-US"/>
        </w:rPr>
        <w:t xml:space="preserve">for all-cause mortality </w:t>
      </w:r>
      <w:r w:rsidRPr="003A41F5">
        <w:rPr>
          <w:rFonts w:ascii="Roboto" w:hAnsi="Roboto"/>
          <w:sz w:val="22"/>
          <w:szCs w:val="22"/>
          <w:lang w:val="en-US"/>
        </w:rPr>
        <w:t>(</w:t>
      </w:r>
      <w:r w:rsidRPr="003A41F5">
        <w:rPr>
          <w:rFonts w:ascii="Roboto" w:hAnsi="Roboto"/>
          <w:b/>
          <w:bCs/>
          <w:sz w:val="22"/>
          <w:szCs w:val="22"/>
          <w:lang w:val="en-US"/>
        </w:rPr>
        <w:t>Supplementary Figure 4</w:t>
      </w:r>
      <w:r w:rsidRPr="003A41F5">
        <w:rPr>
          <w:rFonts w:ascii="Roboto" w:hAnsi="Roboto"/>
          <w:sz w:val="22"/>
          <w:szCs w:val="22"/>
          <w:lang w:val="en-US"/>
        </w:rPr>
        <w:t>)</w:t>
      </w:r>
      <w:r>
        <w:rPr>
          <w:rFonts w:ascii="Roboto" w:hAnsi="Roboto"/>
          <w:sz w:val="22"/>
          <w:szCs w:val="22"/>
          <w:lang w:val="en-US"/>
        </w:rPr>
        <w:t>, or a hazard ratio of 1.48 (CI: 1.25 to 1.75, p &lt;0.00</w:t>
      </w:r>
      <w:del w:id="153" w:author="Christoffer Vissing" w:date="2024-02-08T13:48:00Z">
        <w:r w:rsidDel="008B3D84">
          <w:rPr>
            <w:rFonts w:ascii="Roboto" w:hAnsi="Roboto"/>
            <w:sz w:val="22"/>
            <w:szCs w:val="22"/>
            <w:lang w:val="en-US"/>
          </w:rPr>
          <w:delText>0</w:delText>
        </w:r>
      </w:del>
      <w:r>
        <w:rPr>
          <w:rFonts w:ascii="Roboto" w:hAnsi="Roboto"/>
          <w:sz w:val="22"/>
          <w:szCs w:val="22"/>
          <w:lang w:val="en-US"/>
        </w:rPr>
        <w:t xml:space="preserve">1) using age as the time-scale, left-truncated at first </w:t>
      </w:r>
      <w:proofErr w:type="spellStart"/>
      <w:r>
        <w:rPr>
          <w:rFonts w:ascii="Roboto" w:hAnsi="Roboto"/>
          <w:sz w:val="22"/>
          <w:szCs w:val="22"/>
          <w:lang w:val="en-US"/>
        </w:rPr>
        <w:t>SHaRe</w:t>
      </w:r>
      <w:proofErr w:type="spellEnd"/>
      <w:r>
        <w:rPr>
          <w:rFonts w:ascii="Roboto" w:hAnsi="Roboto"/>
          <w:sz w:val="22"/>
          <w:szCs w:val="22"/>
          <w:lang w:val="en-US"/>
        </w:rPr>
        <w:t xml:space="preserve"> visit</w:t>
      </w:r>
      <w:r w:rsidRPr="003A41F5">
        <w:rPr>
          <w:rFonts w:ascii="Roboto" w:hAnsi="Roboto"/>
          <w:sz w:val="22"/>
          <w:szCs w:val="22"/>
          <w:lang w:val="en-US"/>
        </w:rPr>
        <w:t xml:space="preserve">. </w:t>
      </w:r>
      <w:r w:rsidRPr="00DF613E">
        <w:rPr>
          <w:rFonts w:ascii="Roboto" w:hAnsi="Roboto"/>
          <w:sz w:val="22"/>
          <w:szCs w:val="22"/>
          <w:lang w:val="en-US"/>
        </w:rPr>
        <w:t xml:space="preserve"> </w:t>
      </w:r>
      <w:r w:rsidRPr="00DF613E">
        <w:rPr>
          <w:rFonts w:ascii="Roboto" w:hAnsi="Roboto"/>
          <w:b/>
          <w:bCs/>
          <w:sz w:val="22"/>
          <w:szCs w:val="22"/>
          <w:lang w:val="en-US"/>
        </w:rPr>
        <w:t xml:space="preserve">Table </w:t>
      </w:r>
      <w:del w:id="154" w:author="Christoffer Vissing" w:date="2024-02-08T12:56:00Z">
        <w:r w:rsidDel="0031226B">
          <w:rPr>
            <w:rFonts w:ascii="Roboto" w:hAnsi="Roboto"/>
            <w:b/>
            <w:bCs/>
            <w:sz w:val="22"/>
            <w:szCs w:val="22"/>
            <w:lang w:val="en-US"/>
          </w:rPr>
          <w:delText>3</w:delText>
        </w:r>
      </w:del>
      <w:ins w:id="155" w:author="Christoffer Vissing" w:date="2024-02-08T12:56:00Z">
        <w:r w:rsidR="0031226B">
          <w:rPr>
            <w:rFonts w:ascii="Roboto" w:hAnsi="Roboto"/>
            <w:b/>
            <w:bCs/>
            <w:sz w:val="22"/>
            <w:szCs w:val="22"/>
            <w:lang w:val="en-US"/>
          </w:rPr>
          <w:t>2</w:t>
        </w:r>
      </w:ins>
      <w:r w:rsidRPr="00DF613E">
        <w:rPr>
          <w:rFonts w:ascii="Roboto" w:hAnsi="Roboto"/>
          <w:sz w:val="22"/>
          <w:szCs w:val="22"/>
          <w:lang w:val="en-US"/>
        </w:rPr>
        <w:t xml:space="preserve"> summarizes causes of death.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were more likely to die from sudden cardiac death (</w:t>
      </w:r>
      <w:r>
        <w:rPr>
          <w:rFonts w:ascii="Roboto" w:hAnsi="Roboto"/>
          <w:sz w:val="22"/>
          <w:szCs w:val="22"/>
          <w:lang w:val="en-US"/>
        </w:rPr>
        <w:t>19</w:t>
      </w:r>
      <w:r w:rsidRPr="00DF613E">
        <w:rPr>
          <w:rFonts w:ascii="Roboto" w:hAnsi="Roboto"/>
          <w:sz w:val="22"/>
          <w:szCs w:val="22"/>
          <w:lang w:val="en-US"/>
        </w:rPr>
        <w:t>% versus 1</w:t>
      </w:r>
      <w:r>
        <w:rPr>
          <w:rFonts w:ascii="Roboto" w:hAnsi="Roboto"/>
          <w:sz w:val="22"/>
          <w:szCs w:val="22"/>
          <w:lang w:val="en-US"/>
        </w:rPr>
        <w:t>0</w:t>
      </w:r>
      <w:r w:rsidRPr="00DF613E">
        <w:rPr>
          <w:rFonts w:ascii="Roboto" w:hAnsi="Roboto"/>
          <w:sz w:val="22"/>
          <w:szCs w:val="22"/>
          <w:lang w:val="en-US"/>
        </w:rPr>
        <w:t>% of deaths) and heart failure (2</w:t>
      </w:r>
      <w:r>
        <w:rPr>
          <w:rFonts w:ascii="Roboto" w:hAnsi="Roboto"/>
          <w:sz w:val="22"/>
          <w:szCs w:val="22"/>
          <w:lang w:val="en-US"/>
        </w:rPr>
        <w:t>6</w:t>
      </w:r>
      <w:r w:rsidRPr="00DF613E">
        <w:rPr>
          <w:rFonts w:ascii="Roboto" w:hAnsi="Roboto"/>
          <w:sz w:val="22"/>
          <w:szCs w:val="22"/>
          <w:lang w:val="en-US"/>
        </w:rPr>
        <w:t xml:space="preserve"> versus 9% of deaths). Overall, having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associated with an odds ratio of 2.7</w:t>
      </w:r>
      <w:r>
        <w:rPr>
          <w:rFonts w:ascii="Roboto" w:hAnsi="Roboto"/>
          <w:sz w:val="22"/>
          <w:szCs w:val="22"/>
          <w:lang w:val="en-US"/>
        </w:rPr>
        <w:t>6</w:t>
      </w:r>
      <w:r w:rsidRPr="00DF613E">
        <w:rPr>
          <w:rFonts w:ascii="Roboto" w:hAnsi="Roboto"/>
          <w:sz w:val="22"/>
          <w:szCs w:val="22"/>
          <w:lang w:val="en-US"/>
        </w:rPr>
        <w:t xml:space="preserve"> (CI: 1.9</w:t>
      </w:r>
      <w:r>
        <w:rPr>
          <w:rFonts w:ascii="Roboto" w:hAnsi="Roboto"/>
          <w:sz w:val="22"/>
          <w:szCs w:val="22"/>
          <w:lang w:val="en-US"/>
        </w:rPr>
        <w:t>8</w:t>
      </w:r>
      <w:r w:rsidRPr="00DF613E">
        <w:rPr>
          <w:rFonts w:ascii="Roboto" w:hAnsi="Roboto"/>
          <w:sz w:val="22"/>
          <w:szCs w:val="22"/>
          <w:lang w:val="en-US"/>
        </w:rPr>
        <w:t xml:space="preserve"> to 3.8</w:t>
      </w:r>
      <w:r>
        <w:rPr>
          <w:rFonts w:ascii="Roboto" w:hAnsi="Roboto"/>
          <w:sz w:val="22"/>
          <w:szCs w:val="22"/>
          <w:lang w:val="en-US"/>
        </w:rPr>
        <w:t>9</w:t>
      </w:r>
      <w:r w:rsidRPr="00DF613E">
        <w:rPr>
          <w:rFonts w:ascii="Roboto" w:hAnsi="Roboto"/>
          <w:sz w:val="22"/>
          <w:szCs w:val="22"/>
          <w:lang w:val="en-US"/>
        </w:rPr>
        <w:t>, p&lt;0.00</w:t>
      </w:r>
      <w:del w:id="156" w:author="Christoffer Vissing" w:date="2024-02-08T13:48:00Z">
        <w:r w:rsidRPr="00DF613E" w:rsidDel="008B3D84">
          <w:rPr>
            <w:rFonts w:ascii="Roboto" w:hAnsi="Roboto"/>
            <w:sz w:val="22"/>
            <w:szCs w:val="22"/>
            <w:lang w:val="en-US"/>
          </w:rPr>
          <w:delText>0</w:delText>
        </w:r>
      </w:del>
      <w:r w:rsidRPr="00DF613E">
        <w:rPr>
          <w:rFonts w:ascii="Roboto" w:hAnsi="Roboto"/>
          <w:sz w:val="22"/>
          <w:szCs w:val="22"/>
          <w:lang w:val="en-US"/>
        </w:rPr>
        <w:t xml:space="preserve">1) of dying of either heart failure or sudden cardiac death. The cumulative incidence of HCM-related death (heart failure, stroke or SCD), from time of </w:t>
      </w:r>
      <w:r>
        <w:rPr>
          <w:rFonts w:ascii="Roboto" w:hAnsi="Roboto"/>
          <w:sz w:val="22"/>
          <w:szCs w:val="22"/>
          <w:lang w:val="en-US"/>
        </w:rPr>
        <w:t>first</w:t>
      </w:r>
      <w:r w:rsidRPr="00DF613E">
        <w:rPr>
          <w:rFonts w:ascii="Roboto" w:hAnsi="Roboto"/>
          <w:sz w:val="22"/>
          <w:szCs w:val="22"/>
          <w:lang w:val="en-US"/>
        </w:rPr>
        <w:t xml:space="preserve"> </w:t>
      </w:r>
      <w:proofErr w:type="spellStart"/>
      <w:r w:rsidRPr="00DF613E">
        <w:rPr>
          <w:rFonts w:ascii="Roboto" w:hAnsi="Roboto"/>
          <w:sz w:val="22"/>
          <w:szCs w:val="22"/>
          <w:lang w:val="en-US"/>
        </w:rPr>
        <w:t>SHaRe</w:t>
      </w:r>
      <w:proofErr w:type="spellEnd"/>
      <w:r>
        <w:rPr>
          <w:rFonts w:ascii="Roboto" w:hAnsi="Roboto"/>
          <w:sz w:val="22"/>
          <w:szCs w:val="22"/>
          <w:lang w:val="en-US"/>
        </w:rPr>
        <w:t xml:space="preserve"> visit,</w:t>
      </w:r>
      <w:r w:rsidRPr="00DF613E">
        <w:rPr>
          <w:rFonts w:ascii="Roboto" w:hAnsi="Roboto"/>
          <w:sz w:val="22"/>
          <w:szCs w:val="22"/>
          <w:lang w:val="en-US"/>
        </w:rPr>
        <w:t xml:space="preserve"> and the age-specific incidence of HCM-related death is shown in </w:t>
      </w:r>
      <w:r w:rsidRPr="00DF613E">
        <w:rPr>
          <w:rFonts w:ascii="Roboto" w:hAnsi="Roboto"/>
          <w:b/>
          <w:bCs/>
          <w:sz w:val="22"/>
          <w:szCs w:val="22"/>
          <w:lang w:val="en-US"/>
        </w:rPr>
        <w:t>Figure 5</w:t>
      </w:r>
      <w:r w:rsidRPr="00DF613E">
        <w:rPr>
          <w:rFonts w:ascii="Roboto" w:hAnsi="Roboto"/>
          <w:sz w:val="22"/>
          <w:szCs w:val="22"/>
          <w:lang w:val="en-US"/>
        </w:rPr>
        <w:t xml:space="preserve">.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had a higher cumulative incidence of HCM-related death</w:t>
      </w:r>
      <w:r>
        <w:rPr>
          <w:rFonts w:ascii="Roboto" w:hAnsi="Roboto"/>
          <w:sz w:val="22"/>
          <w:szCs w:val="22"/>
          <w:lang w:val="en-US"/>
        </w:rPr>
        <w:t xml:space="preserve"> during follow-up</w:t>
      </w:r>
      <w:r w:rsidRPr="00DF613E">
        <w:rPr>
          <w:rFonts w:ascii="Roboto" w:hAnsi="Roboto"/>
          <w:sz w:val="22"/>
          <w:szCs w:val="22"/>
          <w:lang w:val="en-US"/>
        </w:rPr>
        <w:t xml:space="preserve"> (HR 1.</w:t>
      </w:r>
      <w:r>
        <w:rPr>
          <w:rFonts w:ascii="Roboto" w:hAnsi="Roboto"/>
          <w:sz w:val="22"/>
          <w:szCs w:val="22"/>
          <w:lang w:val="en-US"/>
        </w:rPr>
        <w:t>75</w:t>
      </w:r>
      <w:r w:rsidRPr="00DF613E">
        <w:rPr>
          <w:rFonts w:ascii="Roboto" w:hAnsi="Roboto"/>
          <w:sz w:val="22"/>
          <w:szCs w:val="22"/>
          <w:lang w:val="en-US"/>
        </w:rPr>
        <w:t xml:space="preserve"> [CI: 1.2</w:t>
      </w:r>
      <w:r>
        <w:rPr>
          <w:rFonts w:ascii="Roboto" w:hAnsi="Roboto"/>
          <w:sz w:val="22"/>
          <w:szCs w:val="22"/>
          <w:lang w:val="en-US"/>
        </w:rPr>
        <w:t>6</w:t>
      </w:r>
      <w:r w:rsidRPr="00DF613E">
        <w:rPr>
          <w:rFonts w:ascii="Roboto" w:hAnsi="Roboto"/>
          <w:sz w:val="22"/>
          <w:szCs w:val="22"/>
          <w:lang w:val="en-US"/>
        </w:rPr>
        <w:t xml:space="preserve"> to 2.</w:t>
      </w:r>
      <w:r>
        <w:rPr>
          <w:rFonts w:ascii="Roboto" w:hAnsi="Roboto"/>
          <w:sz w:val="22"/>
          <w:szCs w:val="22"/>
          <w:lang w:val="en-US"/>
        </w:rPr>
        <w:t>44</w:t>
      </w:r>
      <w:r w:rsidRPr="00DF613E">
        <w:rPr>
          <w:rFonts w:ascii="Roboto" w:hAnsi="Roboto"/>
          <w:sz w:val="22"/>
          <w:szCs w:val="22"/>
          <w:lang w:val="en-US"/>
        </w:rPr>
        <w:t xml:space="preserve">, p </w:t>
      </w:r>
      <w:r>
        <w:rPr>
          <w:rFonts w:ascii="Roboto" w:hAnsi="Roboto"/>
          <w:sz w:val="22"/>
          <w:szCs w:val="22"/>
          <w:lang w:val="en-US"/>
        </w:rPr>
        <w:t>&lt;</w:t>
      </w:r>
      <w:r w:rsidRPr="00DF613E">
        <w:rPr>
          <w:rFonts w:ascii="Roboto" w:hAnsi="Roboto"/>
          <w:sz w:val="22"/>
          <w:szCs w:val="22"/>
          <w:lang w:val="en-US"/>
        </w:rPr>
        <w:t>0.00</w:t>
      </w:r>
      <w:r>
        <w:rPr>
          <w:rFonts w:ascii="Roboto" w:hAnsi="Roboto"/>
          <w:sz w:val="22"/>
          <w:szCs w:val="22"/>
          <w:lang w:val="en-US"/>
        </w:rPr>
        <w:t>1</w:t>
      </w:r>
      <w:r w:rsidRPr="00DF613E">
        <w:rPr>
          <w:rFonts w:ascii="Roboto" w:hAnsi="Roboto"/>
          <w:sz w:val="22"/>
          <w:szCs w:val="22"/>
          <w:lang w:val="en-US"/>
        </w:rPr>
        <w:t>]), and a significantly higher age-specific incidence in patients older than 45 years of age, with an overall standardized incidence ratio of 2.</w:t>
      </w:r>
      <w:r>
        <w:rPr>
          <w:rFonts w:ascii="Roboto" w:hAnsi="Roboto"/>
          <w:sz w:val="22"/>
          <w:szCs w:val="22"/>
          <w:lang w:val="en-US"/>
        </w:rPr>
        <w:t>18</w:t>
      </w:r>
      <w:r w:rsidRPr="00DF613E">
        <w:rPr>
          <w:rFonts w:ascii="Roboto" w:hAnsi="Roboto"/>
          <w:sz w:val="22"/>
          <w:szCs w:val="22"/>
          <w:lang w:val="en-US"/>
        </w:rPr>
        <w:t xml:space="preserve"> (CI: 1.</w:t>
      </w:r>
      <w:r>
        <w:rPr>
          <w:rFonts w:ascii="Roboto" w:hAnsi="Roboto"/>
          <w:sz w:val="22"/>
          <w:szCs w:val="22"/>
          <w:lang w:val="en-US"/>
        </w:rPr>
        <w:t>83</w:t>
      </w:r>
      <w:r w:rsidRPr="00DF613E">
        <w:rPr>
          <w:rFonts w:ascii="Roboto" w:hAnsi="Roboto"/>
          <w:sz w:val="22"/>
          <w:szCs w:val="22"/>
          <w:lang w:val="en-US"/>
        </w:rPr>
        <w:t xml:space="preserve"> to 2.</w:t>
      </w:r>
      <w:r>
        <w:rPr>
          <w:rFonts w:ascii="Roboto" w:hAnsi="Roboto"/>
          <w:sz w:val="22"/>
          <w:szCs w:val="22"/>
          <w:lang w:val="en-US"/>
        </w:rPr>
        <w:t>5</w:t>
      </w:r>
      <w:r w:rsidRPr="00DF613E">
        <w:rPr>
          <w:rFonts w:ascii="Roboto" w:hAnsi="Roboto"/>
          <w:sz w:val="22"/>
          <w:szCs w:val="22"/>
          <w:lang w:val="en-US"/>
        </w:rPr>
        <w:t xml:space="preserve">7) for HCM-related death in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p>
    <w:p w14:paraId="3C8EB9EF" w14:textId="77777777" w:rsidR="00D35FAB" w:rsidRPr="00040F1C" w:rsidRDefault="00D35FAB" w:rsidP="00D35FAB">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6E4E5EB4"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w:t>
      </w:r>
      <w:r w:rsidR="00413FB0">
        <w:rPr>
          <w:rFonts w:ascii="Roboto" w:hAnsi="Roboto"/>
          <w:sz w:val="22"/>
          <w:szCs w:val="22"/>
          <w:lang w:val="en-US"/>
        </w:rPr>
        <w:t>timing</w:t>
      </w:r>
      <w:r w:rsidR="002573A9" w:rsidRPr="00907D0E">
        <w:rPr>
          <w:rFonts w:ascii="Roboto" w:hAnsi="Roboto"/>
          <w:sz w:val="22"/>
          <w:szCs w:val="22"/>
          <w:lang w:val="en-US"/>
        </w:rPr>
        <w:t xml:space="preserve"> </w:t>
      </w:r>
      <w:r w:rsidR="00413FB0">
        <w:rPr>
          <w:rFonts w:ascii="Roboto" w:hAnsi="Roboto"/>
          <w:sz w:val="22"/>
          <w:szCs w:val="22"/>
          <w:lang w:val="en-US"/>
        </w:rPr>
        <w:t>differed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 xml:space="preserve">on eight </w:t>
      </w:r>
      <w:r w:rsidR="00CC3ED5" w:rsidRPr="00431AEB">
        <w:rPr>
          <w:rFonts w:ascii="Roboto" w:hAnsi="Roboto"/>
          <w:sz w:val="22"/>
          <w:szCs w:val="22"/>
          <w:lang w:val="en-US"/>
        </w:rPr>
        <w:lastRenderedPageBreak/>
        <w:t>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3F470D89"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r w:rsidR="00C52160">
        <w:rPr>
          <w:rFonts w:ascii="Roboto" w:hAnsi="Roboto"/>
          <w:sz w:val="22"/>
          <w:szCs w:val="22"/>
          <w:lang w:val="en-US"/>
        </w:rPr>
        <w:t>multiple</w:t>
      </w:r>
      <w:r w:rsidR="00C52160" w:rsidRPr="00431AEB">
        <w:rPr>
          <w:rFonts w:ascii="Roboto" w:hAnsi="Roboto"/>
          <w:sz w:val="22"/>
          <w:szCs w:val="22"/>
          <w:lang w:val="en-US"/>
        </w:rPr>
        <w:t xml:space="preserve"> </w:t>
      </w:r>
      <w:r w:rsidR="003B08C6" w:rsidRPr="00431AEB">
        <w:rPr>
          <w:rFonts w:ascii="Roboto" w:hAnsi="Roboto"/>
          <w:sz w:val="22"/>
          <w:szCs w:val="22"/>
          <w:lang w:val="en-US"/>
        </w:rPr>
        <w:t>modifier</w:t>
      </w:r>
      <w:r w:rsidR="00D52FCA" w:rsidRPr="00431AEB">
        <w:rPr>
          <w:rFonts w:ascii="Roboto" w:hAnsi="Roboto"/>
          <w:sz w:val="22"/>
          <w:szCs w:val="22"/>
          <w:lang w:val="en-US"/>
        </w:rPr>
        <w:t>-outcome pairs</w:t>
      </w:r>
      <w:r w:rsidR="00C52160">
        <w:rPr>
          <w:rFonts w:ascii="Roboto" w:hAnsi="Roboto"/>
          <w:sz w:val="22"/>
          <w:szCs w:val="22"/>
          <w:lang w:val="en-US"/>
        </w:rPr>
        <w:t xml:space="preserve">, </w:t>
      </w:r>
      <w:r w:rsidR="003C3095">
        <w:rPr>
          <w:rFonts w:ascii="Roboto" w:hAnsi="Roboto"/>
          <w:sz w:val="22"/>
          <w:szCs w:val="22"/>
          <w:lang w:val="en-US"/>
        </w:rPr>
        <w:t>with one</w:t>
      </w:r>
      <w:ins w:id="157" w:author="Christoffer Vissing" w:date="2024-01-31T11:11:00Z">
        <w:r w:rsidR="00070043">
          <w:rPr>
            <w:rFonts w:ascii="Roboto" w:hAnsi="Roboto"/>
            <w:sz w:val="22"/>
            <w:szCs w:val="22"/>
            <w:lang w:val="en-US"/>
          </w:rPr>
          <w:t xml:space="preserve"> </w:t>
        </w:r>
      </w:ins>
      <w:r w:rsidR="00413FB0">
        <w:rPr>
          <w:rFonts w:ascii="Roboto" w:hAnsi="Roboto"/>
          <w:sz w:val="22"/>
          <w:szCs w:val="22"/>
          <w:lang w:val="en-US"/>
        </w:rPr>
        <w:t>preced</w:t>
      </w:r>
      <w:r w:rsidR="003C3095">
        <w:rPr>
          <w:rFonts w:ascii="Roboto" w:hAnsi="Roboto"/>
          <w:sz w:val="22"/>
          <w:szCs w:val="22"/>
          <w:lang w:val="en-US"/>
        </w:rPr>
        <w:t>ing</w:t>
      </w:r>
      <w:r w:rsidR="00413FB0">
        <w:rPr>
          <w:rFonts w:ascii="Roboto" w:hAnsi="Roboto"/>
          <w:sz w:val="22"/>
          <w:szCs w:val="22"/>
          <w:lang w:val="en-US"/>
        </w:rPr>
        <w:t xml:space="preserve"> </w:t>
      </w:r>
      <w:r w:rsidR="003C3095">
        <w:rPr>
          <w:rFonts w:ascii="Roboto" w:hAnsi="Roboto"/>
          <w:sz w:val="22"/>
          <w:szCs w:val="22"/>
          <w:lang w:val="en-US"/>
        </w:rPr>
        <w:t>the</w:t>
      </w:r>
      <w:r w:rsidR="00413FB0">
        <w:rPr>
          <w:rFonts w:ascii="Roboto" w:hAnsi="Roboto"/>
          <w:sz w:val="22"/>
          <w:szCs w:val="22"/>
          <w:lang w:val="en-US"/>
        </w:rPr>
        <w:t xml:space="preserve"> other</w:t>
      </w:r>
      <w:r w:rsidR="00525D5A">
        <w:rPr>
          <w:rFonts w:ascii="Roboto" w:hAnsi="Roboto"/>
          <w:sz w:val="22"/>
          <w:szCs w:val="22"/>
          <w:lang w:val="en-US"/>
        </w:rPr>
        <w:t xml:space="preserve"> </w:t>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r w:rsidR="00136696" w:rsidRPr="001F2967">
        <w:rPr>
          <w:rFonts w:ascii="Roboto" w:hAnsi="Roboto"/>
          <w:sz w:val="22"/>
          <w:szCs w:val="22"/>
          <w:lang w:val="en-US"/>
        </w:rPr>
        <w:t>, i.e.</w:t>
      </w:r>
      <w:r w:rsidR="00136696">
        <w:rPr>
          <w:rFonts w:ascii="Roboto" w:hAnsi="Roboto"/>
          <w:sz w:val="22"/>
          <w:szCs w:val="22"/>
          <w:lang w:val="en-US"/>
        </w:rPr>
        <w:t xml:space="preserve"> the occurrence of </w:t>
      </w:r>
      <w:r w:rsidR="00413FB0">
        <w:rPr>
          <w:rFonts w:ascii="Roboto" w:hAnsi="Roboto"/>
          <w:sz w:val="22"/>
          <w:szCs w:val="22"/>
          <w:lang w:val="en-US"/>
        </w:rPr>
        <w:t>one</w:t>
      </w:r>
      <w:r w:rsidR="00136696">
        <w:rPr>
          <w:rFonts w:ascii="Roboto" w:hAnsi="Roboto"/>
          <w:sz w:val="22"/>
          <w:szCs w:val="22"/>
          <w:lang w:val="en-US"/>
        </w:rPr>
        <w:t xml:space="preserve"> increased the occurrence of </w:t>
      </w:r>
      <w:r w:rsidR="00413FB0">
        <w:rPr>
          <w:rFonts w:ascii="Roboto" w:hAnsi="Roboto"/>
          <w:sz w:val="22"/>
          <w:szCs w:val="22"/>
          <w:lang w:val="en-US"/>
        </w:rPr>
        <w:t>the other</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a higher rate</w:t>
      </w:r>
      <w:r w:rsidR="005F3FDD" w:rsidRPr="00431AEB">
        <w:rPr>
          <w:rFonts w:ascii="Roboto" w:hAnsi="Roboto"/>
          <w:sz w:val="22"/>
          <w:szCs w:val="22"/>
          <w:lang w:val="en-US"/>
        </w:rPr>
        <w:t xml:space="preserve"> of </w:t>
      </w:r>
      <w:del w:id="158" w:author="Christoffer Vissing" w:date="2024-02-08T13:49:00Z">
        <w:r w:rsidR="00413FB0" w:rsidDel="008B3D84">
          <w:rPr>
            <w:rFonts w:ascii="Roboto" w:hAnsi="Roboto"/>
            <w:sz w:val="22"/>
            <w:szCs w:val="22"/>
            <w:lang w:val="en-US"/>
          </w:rPr>
          <w:delText xml:space="preserve">subsequently </w:delText>
        </w:r>
      </w:del>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stroke</w:t>
      </w:r>
      <w:r w:rsidR="004A1BC5">
        <w:rPr>
          <w:rFonts w:ascii="Roboto" w:hAnsi="Roboto"/>
          <w:sz w:val="22"/>
          <w:szCs w:val="22"/>
          <w:lang w:val="en-US"/>
        </w:rPr>
        <w:t>,</w:t>
      </w:r>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3C3095">
        <w:rPr>
          <w:rFonts w:ascii="Roboto" w:hAnsi="Roboto"/>
          <w:sz w:val="22"/>
          <w:szCs w:val="22"/>
          <w:lang w:val="en-US"/>
        </w:rPr>
        <w:t xml:space="preserve">was associated with the most </w:t>
      </w:r>
      <w:del w:id="159" w:author="Christoffer Vissing" w:date="2024-01-31T11:11:00Z">
        <w:r w:rsidR="003C3095" w:rsidDel="00070043">
          <w:rPr>
            <w:rFonts w:ascii="Roboto" w:hAnsi="Roboto"/>
            <w:sz w:val="22"/>
            <w:szCs w:val="22"/>
            <w:lang w:val="en-US"/>
          </w:rPr>
          <w:delText xml:space="preserve"> </w:delText>
        </w:r>
      </w:del>
      <w:r w:rsidR="003C3095">
        <w:rPr>
          <w:rFonts w:ascii="Roboto" w:hAnsi="Roboto"/>
          <w:sz w:val="22"/>
          <w:szCs w:val="22"/>
          <w:lang w:val="en-US"/>
        </w:rPr>
        <w:t>subsequent events with</w:t>
      </w:r>
      <w:r w:rsidR="00F85441">
        <w:rPr>
          <w:rFonts w:ascii="Roboto" w:hAnsi="Roboto"/>
          <w:sz w:val="22"/>
          <w:szCs w:val="22"/>
          <w:lang w:val="en-US"/>
        </w:rPr>
        <w:t xml:space="preserve">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6E4A2CB4"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934456">
        <w:rPr>
          <w:rFonts w:ascii="Roboto" w:hAnsi="Roboto"/>
          <w:sz w:val="22"/>
          <w:szCs w:val="22"/>
          <w:lang w:val="en-US"/>
        </w:rPr>
        <w:t xml:space="preserve"> was </w:t>
      </w:r>
      <w:del w:id="160" w:author="Christoffer Vissing" w:date="2024-02-08T13:50:00Z">
        <w:r w:rsidR="00934456" w:rsidDel="008B3D84">
          <w:rPr>
            <w:rFonts w:ascii="Roboto" w:hAnsi="Roboto"/>
            <w:sz w:val="22"/>
            <w:szCs w:val="22"/>
            <w:lang w:val="en-US"/>
          </w:rPr>
          <w:delText xml:space="preserve">then </w:delText>
        </w:r>
      </w:del>
      <w:r w:rsidR="00934456">
        <w:rPr>
          <w:rFonts w:ascii="Roboto" w:hAnsi="Roboto"/>
          <w:sz w:val="22"/>
          <w:szCs w:val="22"/>
          <w:lang w:val="en-US"/>
        </w:rPr>
        <w:t>performed to determine how</w:t>
      </w:r>
      <w:r w:rsidR="00A961C0" w:rsidRPr="00431AEB">
        <w:rPr>
          <w:rFonts w:ascii="Roboto" w:hAnsi="Roboto"/>
          <w:sz w:val="22"/>
          <w:szCs w:val="22"/>
          <w:lang w:val="en-US"/>
        </w:rPr>
        <w:t xml:space="preserve">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ins w:id="161" w:author="Christoffer Vissing" w:date="2024-02-08T13:50:00Z">
        <w:r w:rsidR="008B3D84">
          <w:rPr>
            <w:rFonts w:ascii="Roboto" w:hAnsi="Roboto"/>
            <w:sz w:val="22"/>
            <w:szCs w:val="22"/>
            <w:lang w:val="en-US"/>
          </w:rPr>
          <w:t>.</w:t>
        </w:r>
      </w:ins>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934456">
        <w:rPr>
          <w:rFonts w:ascii="Roboto" w:hAnsi="Roboto"/>
          <w:sz w:val="22"/>
          <w:szCs w:val="22"/>
          <w:lang w:val="en-US"/>
        </w:rPr>
        <w:t xml:space="preserve"> shows the time-adjusted hazard ratios for </w:t>
      </w:r>
      <w:r w:rsidR="0052778E">
        <w:rPr>
          <w:rFonts w:ascii="Roboto" w:hAnsi="Roboto"/>
          <w:sz w:val="22"/>
          <w:szCs w:val="22"/>
          <w:lang w:val="en-US"/>
        </w:rPr>
        <w:t>modifier</w:t>
      </w:r>
      <w:r w:rsidR="00934456">
        <w:rPr>
          <w:rFonts w:ascii="Roboto" w:hAnsi="Roboto"/>
          <w:sz w:val="22"/>
          <w:szCs w:val="22"/>
          <w:lang w:val="en-US"/>
        </w:rPr>
        <w:t>-outcome pairs, stratified by genotype</w:t>
      </w:r>
      <w:r w:rsidRPr="00040F1C">
        <w:rPr>
          <w:rFonts w:ascii="Roboto" w:hAnsi="Roboto"/>
          <w:sz w:val="22"/>
          <w:szCs w:val="22"/>
          <w:lang w:val="en-US"/>
        </w:rPr>
        <w:t>.</w:t>
      </w:r>
      <w:r w:rsidR="00934456">
        <w:rPr>
          <w:rFonts w:ascii="Roboto" w:hAnsi="Roboto"/>
          <w:sz w:val="22"/>
          <w:szCs w:val="22"/>
          <w:lang w:val="en-US"/>
        </w:rPr>
        <w:t xml:space="preserve"> </w:t>
      </w:r>
      <w:r w:rsidR="0052778E">
        <w:rPr>
          <w:rFonts w:ascii="Roboto" w:hAnsi="Roboto"/>
          <w:sz w:val="22"/>
          <w:szCs w:val="22"/>
          <w:lang w:val="en-US"/>
        </w:rPr>
        <w:t>E</w:t>
      </w:r>
      <w:r w:rsidR="00934456">
        <w:rPr>
          <w:rFonts w:ascii="Roboto" w:hAnsi="Roboto"/>
          <w:sz w:val="22"/>
          <w:szCs w:val="22"/>
          <w:lang w:val="en-US"/>
        </w:rPr>
        <w:t>ffect ratios</w:t>
      </w:r>
      <w:r w:rsidR="0052778E">
        <w:rPr>
          <w:rFonts w:ascii="Roboto" w:hAnsi="Roboto"/>
          <w:sz w:val="22"/>
          <w:szCs w:val="22"/>
          <w:lang w:val="en-US"/>
        </w:rPr>
        <w:t xml:space="preserve"> were calculated</w:t>
      </w:r>
      <w:r w:rsidR="00934456">
        <w:rPr>
          <w:rFonts w:ascii="Roboto" w:hAnsi="Roboto"/>
          <w:sz w:val="22"/>
          <w:szCs w:val="22"/>
          <w:lang w:val="en-US"/>
        </w:rPr>
        <w:t xml:space="preserve"> to determine the differential impact of the exposure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versus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w:t>
      </w:r>
      <w:r w:rsidRPr="00040F1C">
        <w:rPr>
          <w:rFonts w:ascii="Roboto" w:hAnsi="Roboto"/>
          <w:sz w:val="22"/>
          <w:szCs w:val="22"/>
          <w:lang w:val="en-US"/>
        </w:rPr>
        <w:t xml:space="preserve"> </w:t>
      </w:r>
      <w:r w:rsidR="003C3095">
        <w:rPr>
          <w:rFonts w:ascii="Roboto" w:hAnsi="Roboto"/>
          <w:sz w:val="22"/>
          <w:szCs w:val="22"/>
          <w:lang w:val="en-US"/>
        </w:rPr>
        <w:t xml:space="preserve">The impact of hypertension and obesity </w:t>
      </w:r>
      <w:r w:rsidR="00934456">
        <w:rPr>
          <w:rFonts w:ascii="Roboto" w:hAnsi="Roboto"/>
          <w:sz w:val="22"/>
          <w:szCs w:val="22"/>
          <w:lang w:val="en-US"/>
        </w:rPr>
        <w:t>for subsequent development of LV obstruction was</w:t>
      </w:r>
      <w:r w:rsidR="003C3095">
        <w:rPr>
          <w:rFonts w:ascii="Roboto" w:hAnsi="Roboto"/>
          <w:sz w:val="22"/>
          <w:szCs w:val="22"/>
          <w:lang w:val="en-US"/>
        </w:rPr>
        <w:t xml:space="preserve"> greater in non-</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w:t>
      </w:r>
      <w:r w:rsidR="00934456">
        <w:rPr>
          <w:rFonts w:ascii="Roboto" w:hAnsi="Roboto"/>
          <w:sz w:val="22"/>
          <w:szCs w:val="22"/>
          <w:lang w:val="en-US"/>
        </w:rPr>
        <w:t xml:space="preserve"> (</w:t>
      </w:r>
      <w:r w:rsidR="00934456" w:rsidRPr="00431AEB">
        <w:rPr>
          <w:rFonts w:ascii="Roboto" w:hAnsi="Roboto"/>
          <w:sz w:val="22"/>
          <w:szCs w:val="22"/>
          <w:lang w:val="en-US"/>
        </w:rPr>
        <w:t>effect ratio 2.</w:t>
      </w:r>
      <w:r w:rsidR="00934456">
        <w:rPr>
          <w:rFonts w:ascii="Roboto" w:hAnsi="Roboto"/>
          <w:sz w:val="22"/>
          <w:szCs w:val="22"/>
          <w:lang w:val="en-US"/>
        </w:rPr>
        <w:t>20</w:t>
      </w:r>
      <w:r w:rsidR="00934456" w:rsidRPr="00431AEB">
        <w:rPr>
          <w:rFonts w:ascii="Roboto" w:hAnsi="Roboto"/>
          <w:sz w:val="22"/>
          <w:szCs w:val="22"/>
          <w:lang w:val="en-US"/>
        </w:rPr>
        <w:t xml:space="preserve"> [CI 1.</w:t>
      </w:r>
      <w:r w:rsidR="00934456">
        <w:rPr>
          <w:rFonts w:ascii="Roboto" w:hAnsi="Roboto"/>
          <w:sz w:val="22"/>
          <w:szCs w:val="22"/>
          <w:lang w:val="en-US"/>
        </w:rPr>
        <w:t>7</w:t>
      </w:r>
      <w:r w:rsidR="00934456" w:rsidRPr="00431AEB">
        <w:rPr>
          <w:rFonts w:ascii="Roboto" w:hAnsi="Roboto"/>
          <w:sz w:val="22"/>
          <w:szCs w:val="22"/>
          <w:lang w:val="en-US"/>
        </w:rPr>
        <w:t>9-2.6</w:t>
      </w:r>
      <w:r w:rsidR="00934456">
        <w:rPr>
          <w:rFonts w:ascii="Roboto" w:hAnsi="Roboto"/>
          <w:sz w:val="22"/>
          <w:szCs w:val="22"/>
          <w:lang w:val="en-US"/>
        </w:rPr>
        <w:t>9</w:t>
      </w:r>
      <w:r w:rsidR="00934456" w:rsidRPr="00431AEB">
        <w:rPr>
          <w:rFonts w:ascii="Roboto" w:hAnsi="Roboto"/>
          <w:sz w:val="22"/>
          <w:szCs w:val="22"/>
          <w:lang w:val="en-US"/>
        </w:rPr>
        <w:t>]) for obesity and 2.</w:t>
      </w:r>
      <w:r w:rsidR="00934456">
        <w:rPr>
          <w:rFonts w:ascii="Roboto" w:hAnsi="Roboto"/>
          <w:sz w:val="22"/>
          <w:szCs w:val="22"/>
          <w:lang w:val="en-US"/>
        </w:rPr>
        <w:t>70</w:t>
      </w:r>
      <w:r w:rsidR="00934456" w:rsidRPr="00431AEB">
        <w:rPr>
          <w:rFonts w:ascii="Roboto" w:hAnsi="Roboto"/>
          <w:sz w:val="22"/>
          <w:szCs w:val="22"/>
          <w:lang w:val="en-US"/>
        </w:rPr>
        <w:t xml:space="preserve"> [CI 2.</w:t>
      </w:r>
      <w:r w:rsidR="00934456">
        <w:rPr>
          <w:rFonts w:ascii="Roboto" w:hAnsi="Roboto"/>
          <w:sz w:val="22"/>
          <w:szCs w:val="22"/>
          <w:lang w:val="en-US"/>
        </w:rPr>
        <w:t>20</w:t>
      </w:r>
      <w:r w:rsidR="00934456" w:rsidRPr="00431AEB">
        <w:rPr>
          <w:rFonts w:ascii="Roboto" w:hAnsi="Roboto"/>
          <w:sz w:val="22"/>
          <w:szCs w:val="22"/>
          <w:lang w:val="en-US"/>
        </w:rPr>
        <w:t>-3.3</w:t>
      </w:r>
      <w:r w:rsidR="00934456">
        <w:rPr>
          <w:rFonts w:ascii="Roboto" w:hAnsi="Roboto"/>
          <w:sz w:val="22"/>
          <w:szCs w:val="22"/>
          <w:lang w:val="en-US"/>
        </w:rPr>
        <w:t>1</w:t>
      </w:r>
      <w:r w:rsidR="00934456" w:rsidRPr="00431AEB">
        <w:rPr>
          <w:rFonts w:ascii="Roboto" w:hAnsi="Roboto"/>
          <w:sz w:val="22"/>
          <w:szCs w:val="22"/>
          <w:lang w:val="en-US"/>
        </w:rPr>
        <w:t xml:space="preserve"> for hypertension)</w:t>
      </w:r>
      <w:r w:rsidR="003C3095">
        <w:rPr>
          <w:rFonts w:ascii="Roboto" w:hAnsi="Roboto"/>
          <w:sz w:val="22"/>
          <w:szCs w:val="22"/>
          <w:lang w:val="en-US"/>
        </w:rPr>
        <w:t xml:space="preserve">. The impact of </w:t>
      </w:r>
      <w:r w:rsidR="003C3095">
        <w:rPr>
          <w:rFonts w:ascii="Roboto" w:hAnsi="Roboto"/>
          <w:sz w:val="22"/>
          <w:szCs w:val="22"/>
          <w:lang w:val="en-US"/>
        </w:rPr>
        <w:lastRenderedPageBreak/>
        <w:t xml:space="preserve">obstruction, atrial </w:t>
      </w:r>
      <w:proofErr w:type="gramStart"/>
      <w:r w:rsidR="003C3095">
        <w:rPr>
          <w:rFonts w:ascii="Roboto" w:hAnsi="Roboto"/>
          <w:sz w:val="22"/>
          <w:szCs w:val="22"/>
          <w:lang w:val="en-US"/>
        </w:rPr>
        <w:t>fibrillation</w:t>
      </w:r>
      <w:proofErr w:type="gramEnd"/>
      <w:r w:rsidR="003C3095">
        <w:rPr>
          <w:rFonts w:ascii="Roboto" w:hAnsi="Roboto"/>
          <w:sz w:val="22"/>
          <w:szCs w:val="22"/>
          <w:lang w:val="en-US"/>
        </w:rPr>
        <w:t xml:space="preserve"> and ventricular arrhythmias</w:t>
      </w:r>
      <w:r w:rsidR="00934456">
        <w:rPr>
          <w:rFonts w:ascii="Roboto" w:hAnsi="Roboto"/>
          <w:sz w:val="22"/>
          <w:szCs w:val="22"/>
          <w:lang w:val="en-US"/>
        </w:rPr>
        <w:t xml:space="preserve"> for the development of subsequent adverse events</w:t>
      </w:r>
      <w:r w:rsidR="003C3095">
        <w:rPr>
          <w:rFonts w:ascii="Roboto" w:hAnsi="Roboto"/>
          <w:sz w:val="22"/>
          <w:szCs w:val="22"/>
          <w:lang w:val="en-US"/>
        </w:rPr>
        <w:t xml:space="preserve"> </w:t>
      </w:r>
      <w:r w:rsidR="00934456">
        <w:rPr>
          <w:rFonts w:ascii="Roboto" w:hAnsi="Roboto"/>
          <w:sz w:val="22"/>
          <w:szCs w:val="22"/>
          <w:lang w:val="en-US"/>
        </w:rPr>
        <w:t>was</w:t>
      </w:r>
      <w:r w:rsidR="003C3095">
        <w:rPr>
          <w:rFonts w:ascii="Roboto" w:hAnsi="Roboto"/>
          <w:sz w:val="22"/>
          <w:szCs w:val="22"/>
          <w:lang w:val="en-US"/>
        </w:rPr>
        <w:t xml:space="preserve"> greater in </w:t>
      </w:r>
      <w:proofErr w:type="spellStart"/>
      <w:r w:rsidR="003C3095">
        <w:rPr>
          <w:rFonts w:ascii="Roboto" w:hAnsi="Roboto"/>
          <w:sz w:val="22"/>
          <w:szCs w:val="22"/>
          <w:lang w:val="en-US"/>
        </w:rPr>
        <w:t>sarcomeric</w:t>
      </w:r>
      <w:proofErr w:type="spellEnd"/>
      <w:r w:rsidR="003C3095">
        <w:rPr>
          <w:rFonts w:ascii="Roboto" w:hAnsi="Roboto"/>
          <w:sz w:val="22"/>
          <w:szCs w:val="22"/>
          <w:lang w:val="en-US"/>
        </w:rPr>
        <w:t xml:space="preserve"> HCM. </w:t>
      </w:r>
      <w:r w:rsidR="004C5855" w:rsidRPr="00431AEB">
        <w:rPr>
          <w:rFonts w:ascii="Roboto" w:hAnsi="Roboto"/>
          <w:sz w:val="22"/>
          <w:szCs w:val="22"/>
          <w:lang w:val="en-US"/>
        </w:rPr>
        <w:t>The largest interaction effects were found for atrial fibrillation</w:t>
      </w:r>
      <w:r w:rsidR="00934456">
        <w:rPr>
          <w:rFonts w:ascii="Roboto" w:hAnsi="Roboto"/>
          <w:sz w:val="22"/>
          <w:szCs w:val="22"/>
          <w:lang w:val="en-US"/>
        </w:rPr>
        <w:t xml:space="preserve">. In </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relative to non-</w:t>
      </w:r>
      <w:proofErr w:type="spellStart"/>
      <w:r w:rsidR="00934456">
        <w:rPr>
          <w:rFonts w:ascii="Roboto" w:hAnsi="Roboto"/>
          <w:sz w:val="22"/>
          <w:szCs w:val="22"/>
          <w:lang w:val="en-US"/>
        </w:rPr>
        <w:t>sarcomeric</w:t>
      </w:r>
      <w:proofErr w:type="spellEnd"/>
      <w:r w:rsidR="00934456">
        <w:rPr>
          <w:rFonts w:ascii="Roboto" w:hAnsi="Roboto"/>
          <w:sz w:val="22"/>
          <w:szCs w:val="22"/>
          <w:lang w:val="en-US"/>
        </w:rPr>
        <w:t xml:space="preserve"> HCM, atrial fibrillation </w:t>
      </w:r>
      <w:r w:rsidR="004C5855" w:rsidRPr="00431AEB">
        <w:rPr>
          <w:rFonts w:ascii="Roboto" w:hAnsi="Roboto"/>
          <w:sz w:val="22"/>
          <w:szCs w:val="22"/>
          <w:lang w:val="en-US"/>
        </w:rPr>
        <w:t>increas</w:t>
      </w:r>
      <w:r w:rsidR="00934456">
        <w:rPr>
          <w:rFonts w:ascii="Roboto" w:hAnsi="Roboto"/>
          <w:sz w:val="22"/>
          <w:szCs w:val="22"/>
          <w:lang w:val="en-US"/>
        </w:rPr>
        <w:t>ed</w:t>
      </w:r>
      <w:r w:rsidR="004C5855" w:rsidRPr="00431AEB">
        <w:rPr>
          <w:rFonts w:ascii="Roboto" w:hAnsi="Roboto"/>
          <w:sz w:val="22"/>
          <w:szCs w:val="22"/>
          <w:lang w:val="en-US"/>
        </w:rPr>
        <w:t xml:space="preserve">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w:t>
      </w:r>
      <w:r w:rsidR="00D51E41" w:rsidRPr="00431AEB">
        <w:rPr>
          <w:rFonts w:ascii="Roboto" w:hAnsi="Roboto"/>
          <w:sz w:val="22"/>
          <w:szCs w:val="22"/>
          <w:lang w:val="en-US"/>
        </w:rPr>
        <w:t xml:space="preserve">. </w:t>
      </w:r>
    </w:p>
    <w:p w14:paraId="7067D354" w14:textId="29E880CA" w:rsidR="00B71340" w:rsidRPr="00431AEB" w:rsidDel="0031226B" w:rsidRDefault="009B21C5" w:rsidP="00DA5B65">
      <w:pPr>
        <w:spacing w:line="480" w:lineRule="auto"/>
        <w:rPr>
          <w:del w:id="162" w:author="Christoffer Vissing" w:date="2024-02-08T12:55:00Z"/>
          <w:rFonts w:ascii="Roboto" w:hAnsi="Roboto"/>
          <w:sz w:val="22"/>
          <w:szCs w:val="22"/>
          <w:lang w:val="en-US"/>
        </w:rPr>
      </w:pPr>
      <w:del w:id="163" w:author="Christoffer Vissing" w:date="2024-02-08T12:55:00Z">
        <w:r w:rsidRPr="00431AEB" w:rsidDel="0031226B">
          <w:rPr>
            <w:rFonts w:ascii="Roboto" w:hAnsi="Roboto"/>
            <w:sz w:val="22"/>
            <w:szCs w:val="22"/>
            <w:lang w:val="en-US"/>
          </w:rPr>
          <w:delText xml:space="preserve">. </w:delText>
        </w:r>
      </w:del>
      <w:r w:rsidR="00B83119" w:rsidRPr="00431AEB">
        <w:rPr>
          <w:rFonts w:ascii="Roboto" w:hAnsi="Roboto"/>
          <w:sz w:val="22"/>
          <w:szCs w:val="22"/>
          <w:lang w:val="en-US"/>
        </w:rPr>
        <w:t xml:space="preserve">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15461A" w:rsidR="00D51E41" w:rsidDel="0031226B" w:rsidRDefault="00D51E41" w:rsidP="001D711A">
      <w:pPr>
        <w:spacing w:line="480" w:lineRule="auto"/>
        <w:rPr>
          <w:del w:id="164" w:author="Christoffer Vissing" w:date="2024-02-08T12:55:00Z"/>
          <w:rFonts w:ascii="Roboto" w:hAnsi="Roboto"/>
          <w:b/>
          <w:bCs/>
          <w:sz w:val="22"/>
          <w:szCs w:val="22"/>
          <w:lang w:val="en-US"/>
        </w:rPr>
      </w:pPr>
    </w:p>
    <w:p w14:paraId="10F798A7" w14:textId="0824AA7B" w:rsidR="00E92337" w:rsidRPr="001F2967" w:rsidDel="0031226B" w:rsidRDefault="00D35FAB" w:rsidP="001D711A">
      <w:pPr>
        <w:spacing w:line="480" w:lineRule="auto"/>
        <w:rPr>
          <w:del w:id="165" w:author="Christoffer Vissing" w:date="2024-02-08T12:55:00Z"/>
          <w:rFonts w:ascii="Roboto" w:hAnsi="Roboto"/>
          <w:b/>
          <w:bCs/>
          <w:sz w:val="22"/>
          <w:szCs w:val="22"/>
          <w:lang w:val="en-US"/>
        </w:rPr>
      </w:pPr>
      <w:del w:id="166" w:author="Christoffer Vissing" w:date="2024-02-08T12:55:00Z">
        <w:r w:rsidDel="0031226B">
          <w:rPr>
            <w:rFonts w:ascii="Roboto" w:hAnsi="Roboto"/>
            <w:b/>
            <w:bCs/>
            <w:sz w:val="22"/>
            <w:szCs w:val="22"/>
            <w:lang w:val="en-US"/>
          </w:rPr>
          <w:delText>Disease Trajectory</w:delText>
        </w:r>
      </w:del>
    </w:p>
    <w:p w14:paraId="4E8E43AE" w14:textId="44EE1902" w:rsidR="00E7231C" w:rsidRPr="000F668B" w:rsidDel="0031226B" w:rsidRDefault="00E92337" w:rsidP="00E92337">
      <w:pPr>
        <w:spacing w:line="480" w:lineRule="auto"/>
        <w:rPr>
          <w:del w:id="167" w:author="Christoffer Vissing" w:date="2024-02-08T12:55:00Z"/>
          <w:rFonts w:ascii="Roboto" w:hAnsi="Roboto"/>
          <w:sz w:val="22"/>
          <w:szCs w:val="22"/>
          <w:lang w:val="en-US"/>
        </w:rPr>
      </w:pPr>
      <w:del w:id="168" w:author="Christoffer Vissing" w:date="2024-02-08T12:55:00Z">
        <w:r w:rsidDel="0031226B">
          <w:rPr>
            <w:rFonts w:ascii="Roboto" w:hAnsi="Roboto"/>
            <w:sz w:val="22"/>
            <w:szCs w:val="22"/>
            <w:lang w:val="en-US"/>
          </w:rPr>
          <w:delText xml:space="preserve"> </w:delText>
        </w:r>
        <w:r w:rsidR="0052778E" w:rsidDel="0031226B">
          <w:rPr>
            <w:rFonts w:ascii="Roboto" w:hAnsi="Roboto"/>
            <w:sz w:val="22"/>
            <w:szCs w:val="22"/>
            <w:lang w:val="en-US"/>
          </w:rPr>
          <w:delText>To further characterize disease trajectory, we extended analysis to investigate</w:delText>
        </w:r>
        <w:r w:rsidDel="0031226B">
          <w:rPr>
            <w:rFonts w:ascii="Roboto" w:hAnsi="Roboto"/>
            <w:sz w:val="22"/>
            <w:szCs w:val="22"/>
            <w:lang w:val="en-US"/>
          </w:rPr>
          <w:delText xml:space="preserve"> the downstream occurrence of </w:delText>
        </w:r>
        <w:r w:rsidR="009A5AF9" w:rsidDel="0031226B">
          <w:rPr>
            <w:rFonts w:ascii="Roboto" w:hAnsi="Roboto"/>
            <w:sz w:val="22"/>
            <w:szCs w:val="22"/>
            <w:lang w:val="en-US"/>
          </w:rPr>
          <w:delText xml:space="preserve">cardiovascular </w:delText>
        </w:r>
        <w:r w:rsidDel="0031226B">
          <w:rPr>
            <w:rFonts w:ascii="Roboto" w:hAnsi="Roboto"/>
            <w:sz w:val="22"/>
            <w:szCs w:val="22"/>
            <w:lang w:val="en-US"/>
          </w:rPr>
          <w:delText xml:space="preserve">outcomes from </w:delText>
        </w:r>
        <w:r w:rsidR="009A5AF9" w:rsidDel="0031226B">
          <w:rPr>
            <w:rFonts w:ascii="Roboto" w:hAnsi="Roboto"/>
            <w:sz w:val="22"/>
            <w:szCs w:val="22"/>
            <w:lang w:val="en-US"/>
          </w:rPr>
          <w:delText xml:space="preserve">the </w:delText>
        </w:r>
        <w:r w:rsidDel="0031226B">
          <w:rPr>
            <w:rFonts w:ascii="Roboto" w:hAnsi="Roboto"/>
            <w:sz w:val="22"/>
            <w:szCs w:val="22"/>
            <w:lang w:val="en-US"/>
          </w:rPr>
          <w:delText>modifier-outcome pairs</w:delText>
        </w:r>
        <w:r w:rsidR="009A5AF9" w:rsidDel="0031226B">
          <w:rPr>
            <w:rFonts w:ascii="Roboto" w:hAnsi="Roboto"/>
            <w:sz w:val="22"/>
            <w:szCs w:val="22"/>
            <w:lang w:val="en-US"/>
          </w:rPr>
          <w:delText xml:space="preserve"> </w:delText>
        </w:r>
        <w:r w:rsidR="00E41A15" w:rsidDel="0031226B">
          <w:rPr>
            <w:rFonts w:ascii="Roboto" w:hAnsi="Roboto"/>
            <w:sz w:val="22"/>
            <w:szCs w:val="22"/>
            <w:lang w:val="en-US"/>
          </w:rPr>
          <w:delText xml:space="preserve">identified </w:delText>
        </w:r>
        <w:r w:rsidR="009A5AF9" w:rsidDel="0031226B">
          <w:rPr>
            <w:rFonts w:ascii="Roboto" w:hAnsi="Roboto"/>
            <w:sz w:val="22"/>
            <w:szCs w:val="22"/>
            <w:lang w:val="en-US"/>
          </w:rPr>
          <w:delText xml:space="preserve">above. </w:delText>
        </w:r>
        <w:r w:rsidR="0052778E" w:rsidDel="0031226B">
          <w:rPr>
            <w:rFonts w:ascii="Roboto" w:hAnsi="Roboto"/>
            <w:sz w:val="22"/>
            <w:szCs w:val="22"/>
            <w:lang w:val="en-US"/>
          </w:rPr>
          <w:delText>W</w:delText>
        </w:r>
        <w:r w:rsidR="009A5AF9" w:rsidDel="0031226B">
          <w:rPr>
            <w:rFonts w:ascii="Roboto" w:hAnsi="Roboto"/>
            <w:sz w:val="22"/>
            <w:szCs w:val="22"/>
            <w:lang w:val="en-US"/>
          </w:rPr>
          <w:delText xml:space="preserve">e identified trajectories in which the modifier-outcome pairing led to a significantly higher risk of </w:delText>
        </w:r>
        <w:r w:rsidR="00E41A15" w:rsidDel="0031226B">
          <w:rPr>
            <w:rFonts w:ascii="Roboto" w:hAnsi="Roboto"/>
            <w:sz w:val="22"/>
            <w:szCs w:val="22"/>
            <w:lang w:val="en-US"/>
          </w:rPr>
          <w:delText>a</w:delText>
        </w:r>
        <w:r w:rsidR="009A5AF9" w:rsidDel="0031226B">
          <w:rPr>
            <w:rFonts w:ascii="Roboto" w:hAnsi="Roboto"/>
            <w:sz w:val="22"/>
            <w:szCs w:val="22"/>
            <w:lang w:val="en-US"/>
          </w:rPr>
          <w:delText xml:space="preserve"> third outcome than </w:delText>
        </w:r>
        <w:r w:rsidR="0052778E" w:rsidDel="0031226B">
          <w:rPr>
            <w:rFonts w:ascii="Roboto" w:hAnsi="Roboto"/>
            <w:sz w:val="22"/>
            <w:szCs w:val="22"/>
            <w:lang w:val="en-US"/>
          </w:rPr>
          <w:delText>either in isolation</w:delText>
        </w:r>
        <w:r w:rsidR="00E5117D" w:rsidDel="0031226B">
          <w:rPr>
            <w:rFonts w:ascii="Roboto" w:hAnsi="Roboto"/>
            <w:sz w:val="22"/>
            <w:szCs w:val="22"/>
            <w:lang w:val="en-US"/>
          </w:rPr>
          <w:delText xml:space="preserve"> (</w:delText>
        </w:r>
        <w:r w:rsidR="00E5117D" w:rsidDel="0031226B">
          <w:rPr>
            <w:rFonts w:ascii="Roboto" w:hAnsi="Roboto"/>
            <w:b/>
            <w:bCs/>
            <w:sz w:val="22"/>
            <w:szCs w:val="22"/>
            <w:lang w:val="en-US"/>
          </w:rPr>
          <w:delText>Table 2</w:delText>
        </w:r>
        <w:r w:rsidR="00E5117D" w:rsidDel="0031226B">
          <w:rPr>
            <w:rFonts w:ascii="Roboto" w:hAnsi="Roboto"/>
            <w:sz w:val="22"/>
            <w:szCs w:val="22"/>
            <w:lang w:val="en-US"/>
          </w:rPr>
          <w:delText>)</w:delText>
        </w:r>
        <w:r w:rsidR="009A5AF9" w:rsidDel="0031226B">
          <w:rPr>
            <w:rFonts w:ascii="Roboto" w:hAnsi="Roboto"/>
            <w:sz w:val="22"/>
            <w:szCs w:val="22"/>
            <w:lang w:val="en-US"/>
          </w:rPr>
          <w:delText>.</w:delText>
        </w:r>
        <w:r w:rsidR="0052778E" w:rsidDel="0031226B">
          <w:rPr>
            <w:rFonts w:ascii="Roboto" w:hAnsi="Roboto"/>
            <w:sz w:val="22"/>
            <w:szCs w:val="22"/>
            <w:lang w:val="en-US"/>
          </w:rPr>
          <w:delText xml:space="preserve"> Although neither obesity nor LV obstruction was linked to stroke on their own</w:delText>
        </w:r>
        <w:r w:rsidR="00E5117D" w:rsidDel="0031226B">
          <w:rPr>
            <w:rFonts w:ascii="Roboto" w:hAnsi="Roboto"/>
            <w:sz w:val="22"/>
            <w:szCs w:val="22"/>
            <w:lang w:val="en-US"/>
          </w:rPr>
          <w:delText xml:space="preserve"> (</w:delText>
        </w:r>
        <w:r w:rsidR="00E5117D" w:rsidDel="0031226B">
          <w:rPr>
            <w:rFonts w:ascii="Roboto" w:hAnsi="Roboto"/>
            <w:b/>
            <w:bCs/>
            <w:sz w:val="22"/>
            <w:szCs w:val="22"/>
            <w:lang w:val="en-US"/>
          </w:rPr>
          <w:delText>Figure 3</w:delText>
        </w:r>
        <w:r w:rsidR="00E5117D" w:rsidDel="0031226B">
          <w:rPr>
            <w:rFonts w:ascii="Roboto" w:hAnsi="Roboto"/>
            <w:sz w:val="22"/>
            <w:szCs w:val="22"/>
            <w:lang w:val="en-US"/>
          </w:rPr>
          <w:delText>)</w:delText>
        </w:r>
        <w:r w:rsidR="0052778E" w:rsidDel="0031226B">
          <w:rPr>
            <w:rFonts w:ascii="Roboto" w:hAnsi="Roboto"/>
            <w:sz w:val="22"/>
            <w:szCs w:val="22"/>
            <w:lang w:val="en-US"/>
          </w:rPr>
          <w:delText>, o</w:delText>
        </w:r>
        <w:r w:rsidR="00223E49" w:rsidDel="0031226B">
          <w:rPr>
            <w:rFonts w:ascii="Roboto" w:hAnsi="Roboto"/>
            <w:sz w:val="22"/>
            <w:szCs w:val="22"/>
            <w:lang w:val="en-US"/>
          </w:rPr>
          <w:delText xml:space="preserve">besity leading to </w:delText>
        </w:r>
        <w:r w:rsidR="00C53F57" w:rsidDel="0031226B">
          <w:rPr>
            <w:rFonts w:ascii="Roboto" w:hAnsi="Roboto"/>
            <w:sz w:val="22"/>
            <w:szCs w:val="22"/>
            <w:lang w:val="en-US"/>
          </w:rPr>
          <w:delText xml:space="preserve">obstructive physiology </w:delText>
        </w:r>
        <w:r w:rsidR="00223E49" w:rsidDel="0031226B">
          <w:rPr>
            <w:rFonts w:ascii="Roboto" w:hAnsi="Roboto"/>
            <w:sz w:val="22"/>
            <w:szCs w:val="22"/>
            <w:lang w:val="en-US"/>
          </w:rPr>
          <w:delText>was associated with a significantly higher risk of</w:delText>
        </w:r>
        <w:r w:rsidR="00C53F57" w:rsidDel="0031226B">
          <w:rPr>
            <w:rFonts w:ascii="Roboto" w:hAnsi="Roboto"/>
            <w:sz w:val="22"/>
            <w:szCs w:val="22"/>
            <w:lang w:val="en-US"/>
          </w:rPr>
          <w:delText xml:space="preserve"> subsequent stroke </w:delText>
        </w:r>
        <w:commentRangeStart w:id="169"/>
        <w:r w:rsidR="00C53F57" w:rsidDel="0031226B">
          <w:rPr>
            <w:rFonts w:ascii="Roboto" w:hAnsi="Roboto"/>
            <w:sz w:val="22"/>
            <w:szCs w:val="22"/>
            <w:lang w:val="en-US"/>
          </w:rPr>
          <w:delText>(HR 1.68 [CI 1.14 to 2.49])</w:delText>
        </w:r>
        <w:r w:rsidR="00223E49" w:rsidDel="0031226B">
          <w:rPr>
            <w:rFonts w:ascii="Roboto" w:hAnsi="Roboto"/>
            <w:sz w:val="22"/>
            <w:szCs w:val="22"/>
            <w:lang w:val="en-US"/>
          </w:rPr>
          <w:delText>.</w:delText>
        </w:r>
        <w:r w:rsidR="00C53F57" w:rsidDel="0031226B">
          <w:rPr>
            <w:rFonts w:ascii="Roboto" w:hAnsi="Roboto"/>
            <w:sz w:val="22"/>
            <w:szCs w:val="22"/>
            <w:lang w:val="en-US"/>
          </w:rPr>
          <w:delText xml:space="preserve"> </w:delText>
        </w:r>
        <w:commentRangeEnd w:id="169"/>
        <w:r w:rsidR="00E5117D" w:rsidDel="0031226B">
          <w:rPr>
            <w:rStyle w:val="Kommentarhenvisning"/>
            <w:lang w:val="en-US" w:eastAsia="en-US"/>
          </w:rPr>
          <w:commentReference w:id="169"/>
        </w:r>
        <w:r w:rsidR="0052778E" w:rsidDel="0031226B">
          <w:rPr>
            <w:rFonts w:ascii="Roboto" w:hAnsi="Roboto"/>
            <w:sz w:val="22"/>
            <w:szCs w:val="22"/>
            <w:lang w:val="en-US"/>
          </w:rPr>
          <w:delText>A</w:delText>
        </w:r>
        <w:r w:rsidR="00C53F57" w:rsidDel="0031226B">
          <w:rPr>
            <w:rFonts w:ascii="Roboto" w:hAnsi="Roboto"/>
            <w:sz w:val="22"/>
            <w:szCs w:val="22"/>
            <w:lang w:val="en-US"/>
          </w:rPr>
          <w:delText xml:space="preserve">trial fibrillation leading to LV systolic dysfunction had a stronger </w:delText>
        </w:r>
        <w:r w:rsidR="00223E49" w:rsidDel="0031226B">
          <w:rPr>
            <w:rFonts w:ascii="Roboto" w:hAnsi="Roboto"/>
            <w:sz w:val="22"/>
            <w:szCs w:val="22"/>
            <w:lang w:val="en-US"/>
          </w:rPr>
          <w:delText xml:space="preserve">temporal </w:delText>
        </w:r>
        <w:r w:rsidR="00C53F57" w:rsidDel="0031226B">
          <w:rPr>
            <w:rFonts w:ascii="Roboto" w:hAnsi="Roboto"/>
            <w:sz w:val="22"/>
            <w:szCs w:val="22"/>
            <w:lang w:val="en-US"/>
          </w:rPr>
          <w:delText xml:space="preserve">association with both stroke (HR </w:delText>
        </w:r>
        <w:r w:rsidR="00C53F57" w:rsidRPr="001F2967" w:rsidDel="0031226B">
          <w:rPr>
            <w:rFonts w:ascii="Roboto" w:hAnsi="Roboto" w:cs="Segoe UI"/>
            <w:color w:val="000000" w:themeColor="text1"/>
            <w:sz w:val="21"/>
            <w:szCs w:val="21"/>
            <w:lang w:val="en-US"/>
          </w:rPr>
          <w:delText xml:space="preserve">4.37 </w:delText>
        </w:r>
        <w:r w:rsidR="00C53F57" w:rsidDel="0031226B">
          <w:rPr>
            <w:rFonts w:ascii="Roboto" w:hAnsi="Roboto" w:cs="Segoe UI"/>
            <w:color w:val="000000" w:themeColor="text1"/>
            <w:sz w:val="21"/>
            <w:szCs w:val="21"/>
            <w:lang w:val="en-US"/>
          </w:rPr>
          <w:delText xml:space="preserve">[CI </w:delText>
        </w:r>
        <w:r w:rsidR="00C53F57" w:rsidRPr="001F2967" w:rsidDel="0031226B">
          <w:rPr>
            <w:rFonts w:ascii="Roboto" w:hAnsi="Roboto" w:cs="Segoe UI"/>
            <w:color w:val="000000" w:themeColor="text1"/>
            <w:sz w:val="21"/>
            <w:szCs w:val="21"/>
            <w:lang w:val="en-US"/>
          </w:rPr>
          <w:delText>2.3 to 8.28</w:delText>
        </w:r>
        <w:r w:rsidR="00C53F57" w:rsidDel="0031226B">
          <w:rPr>
            <w:rFonts w:ascii="Roboto" w:hAnsi="Roboto" w:cs="Segoe UI"/>
            <w:color w:val="000000" w:themeColor="text1"/>
            <w:sz w:val="21"/>
            <w:szCs w:val="21"/>
            <w:lang w:val="en-US"/>
          </w:rPr>
          <w:delText>]</w:delText>
        </w:r>
        <w:r w:rsidR="00C53F57" w:rsidRPr="001F2967" w:rsidDel="0031226B">
          <w:rPr>
            <w:rFonts w:ascii="Roboto" w:hAnsi="Roboto" w:cs="Segoe UI"/>
            <w:color w:val="000000" w:themeColor="text1"/>
            <w:sz w:val="21"/>
            <w:szCs w:val="21"/>
            <w:lang w:val="en-US"/>
          </w:rPr>
          <w:delText>)</w:delText>
        </w:r>
        <w:r w:rsidR="00C53F57" w:rsidDel="0031226B">
          <w:rPr>
            <w:rFonts w:ascii="Roboto" w:hAnsi="Roboto" w:cs="Segoe UI"/>
            <w:color w:val="000000" w:themeColor="text1"/>
            <w:sz w:val="21"/>
            <w:szCs w:val="21"/>
            <w:lang w:val="en-US"/>
          </w:rPr>
          <w:delText xml:space="preserve"> and the composite VA outcome (</w:delText>
        </w:r>
        <w:r w:rsidR="0034252B" w:rsidDel="0031226B">
          <w:rPr>
            <w:rFonts w:ascii="Roboto" w:hAnsi="Roboto" w:cs="Segoe UI"/>
            <w:color w:val="000000" w:themeColor="text1"/>
            <w:sz w:val="21"/>
            <w:szCs w:val="21"/>
            <w:lang w:val="en-US"/>
          </w:rPr>
          <w:delText xml:space="preserve">HR </w:delText>
        </w:r>
        <w:r w:rsidR="00C53F57" w:rsidRPr="001F2967" w:rsidDel="0031226B">
          <w:rPr>
            <w:rFonts w:ascii="Roboto" w:hAnsi="Roboto" w:cs="Segoe UI"/>
            <w:color w:val="000000" w:themeColor="text1"/>
            <w:sz w:val="21"/>
            <w:szCs w:val="21"/>
            <w:lang w:val="en-US"/>
          </w:rPr>
          <w:delText xml:space="preserve">4.32 </w:delText>
        </w:r>
        <w:r w:rsidR="00C53F57" w:rsidDel="0031226B">
          <w:rPr>
            <w:rFonts w:ascii="Roboto" w:hAnsi="Roboto" w:cs="Segoe UI"/>
            <w:color w:val="000000" w:themeColor="text1"/>
            <w:sz w:val="21"/>
            <w:szCs w:val="21"/>
            <w:lang w:val="en-US"/>
          </w:rPr>
          <w:delText xml:space="preserve">[CI </w:delText>
        </w:r>
        <w:r w:rsidR="00C53F57" w:rsidRPr="001F2967" w:rsidDel="0031226B">
          <w:rPr>
            <w:rFonts w:ascii="Roboto" w:hAnsi="Roboto" w:cs="Segoe UI"/>
            <w:color w:val="000000" w:themeColor="text1"/>
            <w:sz w:val="21"/>
            <w:szCs w:val="21"/>
            <w:lang w:val="en-US"/>
          </w:rPr>
          <w:delText>2.28 to 8.17</w:delText>
        </w:r>
        <w:r w:rsidR="00C53F57" w:rsidDel="0031226B">
          <w:rPr>
            <w:rFonts w:ascii="Roboto" w:hAnsi="Roboto" w:cs="Segoe UI"/>
            <w:color w:val="000000" w:themeColor="text1"/>
            <w:sz w:val="21"/>
            <w:szCs w:val="21"/>
            <w:lang w:val="en-US"/>
          </w:rPr>
          <w:delText>]</w:delText>
        </w:r>
        <w:r w:rsidR="00C53F57" w:rsidRPr="001F2967" w:rsidDel="0031226B">
          <w:rPr>
            <w:rFonts w:ascii="Roboto" w:hAnsi="Roboto" w:cs="Segoe UI"/>
            <w:color w:val="000000" w:themeColor="text1"/>
            <w:sz w:val="21"/>
            <w:szCs w:val="21"/>
            <w:lang w:val="en-US"/>
          </w:rPr>
          <w:delText>)</w:delText>
        </w:r>
        <w:r w:rsidR="00223E49" w:rsidDel="0031226B">
          <w:rPr>
            <w:rFonts w:ascii="Roboto" w:hAnsi="Roboto" w:cs="Segoe UI"/>
            <w:color w:val="000000" w:themeColor="text1"/>
            <w:sz w:val="21"/>
            <w:szCs w:val="21"/>
            <w:lang w:val="en-US"/>
          </w:rPr>
          <w:delText xml:space="preserve">, than either outcome had on their own (no significant association between LV systolic </w:delText>
        </w:r>
        <w:r w:rsidR="00223E49" w:rsidRPr="001F2967" w:rsidDel="0031226B">
          <w:rPr>
            <w:rFonts w:ascii="Roboto" w:hAnsi="Roboto" w:cs="Segoe UI"/>
            <w:color w:val="000000" w:themeColor="text1"/>
            <w:sz w:val="22"/>
            <w:szCs w:val="22"/>
            <w:lang w:val="en-US"/>
          </w:rPr>
          <w:delText>dysfunction and stroke had been identified previously</w:delText>
        </w:r>
        <w:r w:rsidR="00E5117D" w:rsidDel="0031226B">
          <w:rPr>
            <w:rFonts w:ascii="Roboto" w:hAnsi="Roboto" w:cs="Segoe UI"/>
            <w:color w:val="000000" w:themeColor="text1"/>
            <w:sz w:val="22"/>
            <w:szCs w:val="22"/>
            <w:lang w:val="en-US"/>
          </w:rPr>
          <w:delText xml:space="preserve">, </w:delText>
        </w:r>
        <w:r w:rsidR="00E5117D" w:rsidDel="0031226B">
          <w:rPr>
            <w:rFonts w:ascii="Roboto" w:hAnsi="Roboto" w:cs="Segoe UI"/>
            <w:b/>
            <w:bCs/>
            <w:color w:val="000000" w:themeColor="text1"/>
            <w:sz w:val="22"/>
            <w:szCs w:val="22"/>
            <w:lang w:val="en-US"/>
          </w:rPr>
          <w:delText>Figure 3</w:delText>
        </w:r>
        <w:r w:rsidR="00223E49" w:rsidRPr="001F2967" w:rsidDel="0031226B">
          <w:rPr>
            <w:rFonts w:ascii="Roboto" w:hAnsi="Roboto" w:cs="Segoe UI"/>
            <w:color w:val="000000" w:themeColor="text1"/>
            <w:sz w:val="22"/>
            <w:szCs w:val="22"/>
            <w:lang w:val="en-US"/>
          </w:rPr>
          <w:delText>).</w:delText>
        </w:r>
        <w:r w:rsidR="00C53F57" w:rsidRPr="000F668B" w:rsidDel="0031226B">
          <w:rPr>
            <w:rFonts w:ascii="Roboto" w:hAnsi="Roboto"/>
            <w:sz w:val="22"/>
            <w:szCs w:val="22"/>
            <w:lang w:val="en-US"/>
          </w:rPr>
          <w:delText xml:space="preserve"> </w:delText>
        </w:r>
        <w:commentRangeStart w:id="170"/>
        <w:r w:rsidR="00E7231C" w:rsidRPr="000F668B" w:rsidDel="0031226B">
          <w:rPr>
            <w:rFonts w:ascii="Roboto" w:hAnsi="Roboto"/>
            <w:sz w:val="22"/>
            <w:szCs w:val="22"/>
            <w:lang w:val="en-US"/>
          </w:rPr>
          <w:delText xml:space="preserve">Further results from this analysis are summarized in </w:delText>
        </w:r>
        <w:r w:rsidR="00E7231C" w:rsidRPr="000F668B" w:rsidDel="0031226B">
          <w:rPr>
            <w:rFonts w:ascii="Roboto" w:hAnsi="Roboto"/>
            <w:b/>
            <w:bCs/>
            <w:sz w:val="22"/>
            <w:szCs w:val="22"/>
            <w:lang w:val="en-US"/>
          </w:rPr>
          <w:delText>Table 3</w:delText>
        </w:r>
        <w:commentRangeEnd w:id="170"/>
        <w:r w:rsidR="00E5117D" w:rsidDel="0031226B">
          <w:rPr>
            <w:rStyle w:val="Kommentarhenvisning"/>
            <w:lang w:val="en-US" w:eastAsia="en-US"/>
          </w:rPr>
          <w:commentReference w:id="170"/>
        </w:r>
        <w:r w:rsidR="00E7231C" w:rsidRPr="000F668B" w:rsidDel="0031226B">
          <w:rPr>
            <w:rFonts w:ascii="Roboto" w:hAnsi="Roboto"/>
            <w:sz w:val="22"/>
            <w:szCs w:val="22"/>
            <w:lang w:val="en-US"/>
          </w:rPr>
          <w:delText>.</w:delText>
        </w:r>
      </w:del>
    </w:p>
    <w:p w14:paraId="3EBCC3D2" w14:textId="4A138F78" w:rsidR="00E92337" w:rsidRPr="000F668B" w:rsidDel="0031226B" w:rsidRDefault="00E7231C" w:rsidP="001D711A">
      <w:pPr>
        <w:spacing w:line="480" w:lineRule="auto"/>
        <w:rPr>
          <w:del w:id="171" w:author="Christoffer Vissing" w:date="2024-02-08T12:55:00Z"/>
          <w:rFonts w:ascii="Roboto" w:hAnsi="Roboto"/>
          <w:sz w:val="22"/>
          <w:szCs w:val="22"/>
          <w:lang w:val="en-US"/>
        </w:rPr>
      </w:pPr>
      <w:del w:id="172" w:author="Christoffer Vissing" w:date="2024-02-08T12:55:00Z">
        <w:r w:rsidRPr="000F668B" w:rsidDel="0031226B">
          <w:rPr>
            <w:rFonts w:ascii="Roboto" w:hAnsi="Roboto"/>
            <w:sz w:val="22"/>
            <w:szCs w:val="22"/>
            <w:lang w:val="en-US"/>
          </w:rPr>
          <w:delText>Next, we performed the analysis above separately for patients with sarcomeric HCM and non-sarcomeric HCM</w:delText>
        </w:r>
        <w:r w:rsidR="00E5117D" w:rsidDel="0031226B">
          <w:rPr>
            <w:rFonts w:ascii="Roboto" w:hAnsi="Roboto"/>
            <w:sz w:val="22"/>
            <w:szCs w:val="22"/>
            <w:lang w:val="en-US"/>
          </w:rPr>
          <w:delText xml:space="preserve"> and identified different disease trajectories (</w:delText>
        </w:r>
        <w:commentRangeStart w:id="173"/>
        <w:r w:rsidR="0034252B" w:rsidRPr="000F668B" w:rsidDel="0031226B">
          <w:rPr>
            <w:rFonts w:ascii="Roboto" w:hAnsi="Roboto"/>
            <w:b/>
            <w:bCs/>
            <w:sz w:val="22"/>
            <w:szCs w:val="22"/>
            <w:lang w:val="en-US"/>
          </w:rPr>
          <w:delText>S</w:delText>
        </w:r>
        <w:r w:rsidR="0034252B" w:rsidRPr="001F2967" w:rsidDel="0031226B">
          <w:rPr>
            <w:rFonts w:ascii="Roboto" w:hAnsi="Roboto"/>
            <w:b/>
            <w:bCs/>
            <w:sz w:val="22"/>
            <w:szCs w:val="22"/>
            <w:lang w:val="en-US"/>
          </w:rPr>
          <w:delText xml:space="preserve">upplementary </w:delText>
        </w:r>
        <w:r w:rsidR="0034252B" w:rsidRPr="000F668B" w:rsidDel="0031226B">
          <w:rPr>
            <w:rFonts w:ascii="Roboto" w:hAnsi="Roboto"/>
            <w:b/>
            <w:bCs/>
            <w:sz w:val="22"/>
            <w:szCs w:val="22"/>
            <w:lang w:val="en-US"/>
          </w:rPr>
          <w:delText>T</w:delText>
        </w:r>
        <w:r w:rsidR="0034252B" w:rsidRPr="001F2967" w:rsidDel="0031226B">
          <w:rPr>
            <w:rFonts w:ascii="Roboto" w:hAnsi="Roboto"/>
            <w:b/>
            <w:bCs/>
            <w:sz w:val="22"/>
            <w:szCs w:val="22"/>
            <w:lang w:val="en-US"/>
          </w:rPr>
          <w:delText>able 1</w:delText>
        </w:r>
        <w:r w:rsidR="0034252B" w:rsidRPr="000F668B" w:rsidDel="0031226B">
          <w:rPr>
            <w:rFonts w:ascii="Roboto" w:hAnsi="Roboto"/>
            <w:sz w:val="22"/>
            <w:szCs w:val="22"/>
            <w:lang w:val="en-US"/>
          </w:rPr>
          <w:delText xml:space="preserve"> and </w:delText>
        </w:r>
        <w:r w:rsidR="0034252B" w:rsidRPr="001F2967" w:rsidDel="0031226B">
          <w:rPr>
            <w:rFonts w:ascii="Roboto" w:hAnsi="Roboto"/>
            <w:b/>
            <w:bCs/>
            <w:sz w:val="22"/>
            <w:szCs w:val="22"/>
            <w:lang w:val="en-US"/>
          </w:rPr>
          <w:delText>2</w:delText>
        </w:r>
        <w:r w:rsidR="00E5117D" w:rsidRPr="001F2967" w:rsidDel="0031226B">
          <w:rPr>
            <w:rFonts w:ascii="Roboto" w:hAnsi="Roboto"/>
            <w:sz w:val="22"/>
            <w:szCs w:val="22"/>
            <w:lang w:val="en-US"/>
          </w:rPr>
          <w:delText>)</w:delText>
        </w:r>
        <w:r w:rsidRPr="000F668B" w:rsidDel="0031226B">
          <w:rPr>
            <w:rFonts w:ascii="Roboto" w:hAnsi="Roboto"/>
            <w:sz w:val="22"/>
            <w:szCs w:val="22"/>
            <w:lang w:val="en-US"/>
          </w:rPr>
          <w:delText xml:space="preserve">. </w:delText>
        </w:r>
        <w:commentRangeEnd w:id="173"/>
        <w:r w:rsidR="00D35FAB" w:rsidDel="0031226B">
          <w:rPr>
            <w:rStyle w:val="Kommentarhenvisning"/>
            <w:lang w:val="en-US" w:eastAsia="en-US"/>
          </w:rPr>
          <w:commentReference w:id="173"/>
        </w:r>
        <w:r w:rsidR="00E5117D" w:rsidDel="0031226B">
          <w:rPr>
            <w:rFonts w:ascii="Roboto" w:hAnsi="Roboto"/>
            <w:sz w:val="22"/>
            <w:szCs w:val="22"/>
            <w:lang w:val="en-US"/>
          </w:rPr>
          <w:delText>H</w:delText>
        </w:r>
        <w:r w:rsidR="0034252B" w:rsidRPr="000F668B" w:rsidDel="0031226B">
          <w:rPr>
            <w:rFonts w:ascii="Roboto" w:hAnsi="Roboto"/>
            <w:sz w:val="22"/>
            <w:szCs w:val="22"/>
            <w:lang w:val="en-US"/>
          </w:rPr>
          <w:delText xml:space="preserve">ypertension leading to obstruction was associated with subsequent stroke (HR </w:delText>
        </w:r>
        <w:r w:rsidR="0034252B" w:rsidRPr="001F2967" w:rsidDel="0031226B">
          <w:rPr>
            <w:rFonts w:ascii="Roboto" w:hAnsi="Roboto" w:cs="Segoe UI"/>
            <w:color w:val="333333"/>
            <w:sz w:val="22"/>
            <w:szCs w:val="22"/>
            <w:lang w:val="en-US"/>
          </w:rPr>
          <w:delText>1.78 [CI 1.06 to 3]</w:delText>
        </w:r>
        <w:r w:rsidR="0034252B" w:rsidRPr="000F668B" w:rsidDel="0031226B">
          <w:rPr>
            <w:rFonts w:ascii="Roboto" w:hAnsi="Roboto"/>
            <w:sz w:val="22"/>
            <w:szCs w:val="22"/>
            <w:lang w:val="en-US"/>
          </w:rPr>
          <w:delText xml:space="preserve">) in non-sarcomeric HCM but not in sarcomeric HCM. In contrast, the associations between </w:delText>
        </w:r>
        <w:r w:rsidR="00667F79" w:rsidRPr="000F668B" w:rsidDel="0031226B">
          <w:rPr>
            <w:rFonts w:ascii="Roboto" w:hAnsi="Roboto"/>
            <w:sz w:val="22"/>
            <w:szCs w:val="22"/>
            <w:lang w:val="en-US"/>
          </w:rPr>
          <w:delText>obesity leading to LV obstruction and subsequent stroke was</w:delText>
        </w:r>
        <w:r w:rsidR="00D35FAB" w:rsidDel="0031226B">
          <w:rPr>
            <w:rFonts w:ascii="Roboto" w:hAnsi="Roboto"/>
            <w:sz w:val="22"/>
            <w:szCs w:val="22"/>
            <w:lang w:val="en-US"/>
          </w:rPr>
          <w:delText xml:space="preserve"> </w:delText>
        </w:r>
        <w:commentRangeStart w:id="174"/>
        <w:r w:rsidR="00D35FAB" w:rsidDel="0031226B">
          <w:rPr>
            <w:rFonts w:ascii="Roboto" w:hAnsi="Roboto"/>
            <w:sz w:val="22"/>
            <w:szCs w:val="22"/>
            <w:lang w:val="en-US"/>
          </w:rPr>
          <w:delText xml:space="preserve">predominantly confined to </w:delText>
        </w:r>
        <w:commentRangeEnd w:id="174"/>
        <w:r w:rsidR="00D35FAB" w:rsidDel="0031226B">
          <w:rPr>
            <w:rStyle w:val="Kommentarhenvisning"/>
            <w:lang w:val="en-US" w:eastAsia="en-US"/>
          </w:rPr>
          <w:commentReference w:id="174"/>
        </w:r>
        <w:r w:rsidR="00667F79" w:rsidRPr="000F668B" w:rsidDel="0031226B">
          <w:rPr>
            <w:rFonts w:ascii="Roboto" w:hAnsi="Roboto"/>
            <w:sz w:val="22"/>
            <w:szCs w:val="22"/>
            <w:lang w:val="en-US"/>
          </w:rPr>
          <w:delText xml:space="preserve">sarcomeric HCM (HR </w:delText>
        </w:r>
        <w:r w:rsidR="00667F79" w:rsidRPr="001F2967" w:rsidDel="0031226B">
          <w:rPr>
            <w:rFonts w:ascii="Roboto" w:hAnsi="Roboto" w:cs="Segoe UI"/>
            <w:color w:val="333333"/>
            <w:sz w:val="22"/>
            <w:szCs w:val="22"/>
            <w:lang w:val="en-US"/>
          </w:rPr>
          <w:delText>1.96 [CI 1.04 to 3.69]). In addition</w:delText>
        </w:r>
        <w:r w:rsidR="004A1BC5" w:rsidDel="0031226B">
          <w:rPr>
            <w:rFonts w:ascii="Roboto" w:hAnsi="Roboto" w:cs="Segoe UI"/>
            <w:color w:val="333333"/>
            <w:sz w:val="22"/>
            <w:szCs w:val="22"/>
            <w:lang w:val="en-US"/>
          </w:rPr>
          <w:delText>,</w:delText>
        </w:r>
        <w:r w:rsidR="00667F79" w:rsidRPr="001F2967" w:rsidDel="0031226B">
          <w:rPr>
            <w:rFonts w:ascii="Roboto" w:hAnsi="Roboto" w:cs="Segoe UI"/>
            <w:color w:val="333333"/>
            <w:sz w:val="22"/>
            <w:szCs w:val="22"/>
            <w:lang w:val="en-US"/>
          </w:rPr>
          <w:delText xml:space="preserve"> </w:delText>
        </w:r>
        <w:r w:rsidR="004A1BC5" w:rsidDel="0031226B">
          <w:rPr>
            <w:rFonts w:ascii="Roboto" w:hAnsi="Roboto" w:cs="Segoe UI"/>
            <w:color w:val="333333"/>
            <w:sz w:val="22"/>
            <w:szCs w:val="22"/>
            <w:lang w:val="en-US"/>
          </w:rPr>
          <w:delText>the associations between</w:delText>
        </w:r>
        <w:r w:rsidR="00667F79" w:rsidRPr="000F668B" w:rsidDel="0031226B">
          <w:rPr>
            <w:rFonts w:ascii="Roboto" w:hAnsi="Roboto"/>
            <w:sz w:val="22"/>
            <w:szCs w:val="22"/>
            <w:lang w:val="en-US"/>
          </w:rPr>
          <w:delText xml:space="preserve"> </w:delText>
        </w:r>
        <w:r w:rsidR="0034252B" w:rsidRPr="000F668B" w:rsidDel="0031226B">
          <w:rPr>
            <w:rFonts w:ascii="Roboto" w:hAnsi="Roboto"/>
            <w:sz w:val="22"/>
            <w:szCs w:val="22"/>
            <w:lang w:val="en-US"/>
          </w:rPr>
          <w:delText xml:space="preserve">atrial fibrillation leading to LV systolic dysfunction and subsequent </w:delText>
        </w:r>
        <w:r w:rsidR="00667F79" w:rsidRPr="000F668B" w:rsidDel="0031226B">
          <w:rPr>
            <w:rFonts w:ascii="Roboto" w:hAnsi="Roboto"/>
            <w:sz w:val="22"/>
            <w:szCs w:val="22"/>
            <w:lang w:val="en-US"/>
          </w:rPr>
          <w:delText>stroke,</w:delText>
        </w:r>
        <w:r w:rsidR="0034252B" w:rsidRPr="000F668B" w:rsidDel="0031226B">
          <w:rPr>
            <w:rFonts w:ascii="Roboto" w:hAnsi="Roboto"/>
            <w:sz w:val="22"/>
            <w:szCs w:val="22"/>
            <w:lang w:val="en-US"/>
          </w:rPr>
          <w:delText xml:space="preserve"> or ventricular arrhythmia was </w:delText>
        </w:r>
        <w:r w:rsidR="00667F79" w:rsidRPr="000F668B" w:rsidDel="0031226B">
          <w:rPr>
            <w:rFonts w:ascii="Roboto" w:hAnsi="Roboto"/>
            <w:sz w:val="22"/>
            <w:szCs w:val="22"/>
            <w:lang w:val="en-US"/>
          </w:rPr>
          <w:delText>also mostly</w:delText>
        </w:r>
        <w:r w:rsidR="0034252B" w:rsidRPr="000F668B" w:rsidDel="0031226B">
          <w:rPr>
            <w:rFonts w:ascii="Roboto" w:hAnsi="Roboto"/>
            <w:sz w:val="22"/>
            <w:szCs w:val="22"/>
            <w:lang w:val="en-US"/>
          </w:rPr>
          <w:delText xml:space="preserve"> feature</w:delText>
        </w:r>
        <w:r w:rsidR="004A1BC5" w:rsidDel="0031226B">
          <w:rPr>
            <w:rFonts w:ascii="Roboto" w:hAnsi="Roboto"/>
            <w:sz w:val="22"/>
            <w:szCs w:val="22"/>
            <w:lang w:val="en-US"/>
          </w:rPr>
          <w:delText>s</w:delText>
        </w:r>
        <w:r w:rsidR="0034252B" w:rsidRPr="000F668B" w:rsidDel="0031226B">
          <w:rPr>
            <w:rFonts w:ascii="Roboto" w:hAnsi="Roboto"/>
            <w:sz w:val="22"/>
            <w:szCs w:val="22"/>
            <w:lang w:val="en-US"/>
          </w:rPr>
          <w:delText xml:space="preserve"> of sarcomeric HCM (HR of 5.53 and 4.87 respectively)</w:delText>
        </w:r>
        <w:r w:rsidR="00667F79" w:rsidRPr="000F668B" w:rsidDel="0031226B">
          <w:rPr>
            <w:rFonts w:ascii="Roboto" w:hAnsi="Roboto"/>
            <w:sz w:val="22"/>
            <w:szCs w:val="22"/>
            <w:lang w:val="en-US"/>
          </w:rPr>
          <w:delText>.</w:delText>
        </w:r>
      </w:del>
    </w:p>
    <w:p w14:paraId="383BA2AC" w14:textId="6B73B985" w:rsidR="00667F79" w:rsidRPr="001F2967" w:rsidDel="0031226B" w:rsidRDefault="00667F79" w:rsidP="001D711A">
      <w:pPr>
        <w:spacing w:line="480" w:lineRule="auto"/>
        <w:rPr>
          <w:del w:id="175" w:author="Christoffer Vissing" w:date="2024-02-08T12:55:00Z"/>
          <w:rFonts w:ascii="Roboto" w:hAnsi="Roboto"/>
          <w:sz w:val="22"/>
          <w:szCs w:val="22"/>
          <w:lang w:val="en-US"/>
        </w:rPr>
      </w:pPr>
    </w:p>
    <w:p w14:paraId="153D0B02" w14:textId="742C9CF7" w:rsidR="00580470" w:rsidRPr="00DF613E" w:rsidRDefault="00580470" w:rsidP="00AE4D82">
      <w:pPr>
        <w:spacing w:line="480" w:lineRule="auto"/>
        <w:rPr>
          <w:rFonts w:ascii="Roboto" w:hAnsi="Roboto"/>
          <w:sz w:val="22"/>
          <w:szCs w:val="22"/>
          <w:lang w:val="en-US"/>
        </w:rPr>
      </w:pPr>
      <w:del w:id="176" w:author="Christoffer Vissing" w:date="2024-02-08T12:55:00Z">
        <w:r w:rsidRPr="00DF613E" w:rsidDel="0031226B">
          <w:rPr>
            <w:rFonts w:ascii="Roboto" w:hAnsi="Roboto"/>
            <w:b/>
            <w:bCs/>
            <w:sz w:val="22"/>
            <w:szCs w:val="22"/>
            <w:lang w:val="en-US"/>
          </w:rPr>
          <w:br w:type="page"/>
        </w:r>
      </w:del>
    </w:p>
    <w:p w14:paraId="6A9A6F2A" w14:textId="77777777" w:rsidR="0031226B" w:rsidRDefault="0031226B">
      <w:pPr>
        <w:rPr>
          <w:ins w:id="177" w:author="Christoffer Vissing" w:date="2024-02-08T12:55:00Z"/>
          <w:rFonts w:ascii="Roboto" w:hAnsi="Roboto"/>
          <w:b/>
          <w:bCs/>
          <w:sz w:val="22"/>
          <w:szCs w:val="22"/>
          <w:lang w:val="en-US"/>
        </w:rPr>
      </w:pPr>
      <w:ins w:id="178" w:author="Christoffer Vissing" w:date="2024-02-08T12:55:00Z">
        <w:r>
          <w:rPr>
            <w:rFonts w:ascii="Roboto" w:hAnsi="Roboto"/>
            <w:b/>
            <w:bCs/>
            <w:sz w:val="22"/>
            <w:szCs w:val="22"/>
            <w:lang w:val="en-US"/>
          </w:rPr>
          <w:br w:type="page"/>
        </w:r>
      </w:ins>
    </w:p>
    <w:p w14:paraId="61DC0006" w14:textId="7342F41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7174D94E"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ins w:id="179" w:author="Christoffer Vissing" w:date="2024-02-08T13:51:00Z">
        <w:r w:rsidR="008B3D84">
          <w:rPr>
            <w:rFonts w:ascii="Roboto" w:hAnsi="Roboto"/>
            <w:sz w:val="22"/>
            <w:szCs w:val="22"/>
            <w:lang w:val="en-US"/>
          </w:rPr>
          <w:t xml:space="preserve">the </w:t>
        </w:r>
      </w:ins>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ins w:id="180" w:author="Christoffer Vissing" w:date="2024-02-08T13:59:00Z">
        <w:r w:rsidR="00A2547C">
          <w:rPr>
            <w:rFonts w:ascii="Roboto" w:hAnsi="Roboto"/>
            <w:sz w:val="22"/>
            <w:szCs w:val="22"/>
            <w:lang w:val="en-US"/>
          </w:rPr>
          <w:t xml:space="preserve">. </w:t>
        </w:r>
        <w:r w:rsidR="00A2547C" w:rsidRPr="00A2547C">
          <w:rPr>
            <w:rFonts w:ascii="Roboto" w:hAnsi="Roboto"/>
            <w:sz w:val="22"/>
            <w:szCs w:val="22"/>
            <w:lang w:val="en-US"/>
          </w:rPr>
          <w:t xml:space="preserve">Our investigation focused on delineating the sequence and associations among various cardiovascular </w:t>
        </w:r>
      </w:ins>
      <w:ins w:id="181" w:author="Christoffer Vissing" w:date="2024-02-08T14:58:00Z">
        <w:r w:rsidR="008D66E8">
          <w:rPr>
            <w:rFonts w:ascii="Roboto" w:hAnsi="Roboto"/>
            <w:sz w:val="22"/>
            <w:szCs w:val="22"/>
            <w:lang w:val="en-US"/>
          </w:rPr>
          <w:t>features</w:t>
        </w:r>
      </w:ins>
      <w:ins w:id="182" w:author="Christoffer Vissing" w:date="2024-02-08T13:59:00Z">
        <w:r w:rsidR="00A2547C" w:rsidRPr="00A2547C">
          <w:rPr>
            <w:rFonts w:ascii="Roboto" w:hAnsi="Roboto"/>
            <w:sz w:val="22"/>
            <w:szCs w:val="22"/>
            <w:lang w:val="en-US"/>
          </w:rPr>
          <w:t xml:space="preserve"> and outcomes within HCM, with a particular emphasis on the significant role genetics play in the progression of the disease</w:t>
        </w:r>
      </w:ins>
      <w:r w:rsidR="00DB6D77" w:rsidRPr="00DF613E">
        <w:rPr>
          <w:rFonts w:ascii="Roboto" w:hAnsi="Roboto"/>
          <w:sz w:val="22"/>
          <w:szCs w:val="22"/>
          <w:lang w:val="en-US"/>
        </w:rPr>
        <w:t>.</w:t>
      </w:r>
      <w:r w:rsidR="00D35FAB">
        <w:rPr>
          <w:rFonts w:ascii="Roboto" w:hAnsi="Roboto"/>
          <w:sz w:val="22"/>
          <w:szCs w:val="22"/>
          <w:lang w:val="en-US"/>
        </w:rPr>
        <w:t xml:space="preserve"> </w:t>
      </w:r>
      <w:proofErr w:type="spellStart"/>
      <w:r w:rsidR="00D35FAB">
        <w:rPr>
          <w:rFonts w:ascii="Roboto" w:hAnsi="Roboto"/>
          <w:sz w:val="22"/>
          <w:szCs w:val="22"/>
          <w:lang w:val="en-US"/>
        </w:rPr>
        <w:t>S</w:t>
      </w:r>
      <w:r w:rsidR="00AE4D82" w:rsidRPr="00DF613E">
        <w:rPr>
          <w:rFonts w:ascii="Roboto" w:hAnsi="Roboto"/>
          <w:sz w:val="22"/>
          <w:szCs w:val="22"/>
          <w:lang w:val="en-US"/>
        </w:rPr>
        <w:t>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w:t>
      </w:r>
      <w:ins w:id="183" w:author="Christoffer Vissing" w:date="2024-02-08T14:02:00Z">
        <w:r w:rsidR="00335B40">
          <w:rPr>
            <w:rFonts w:ascii="Roboto" w:hAnsi="Roboto"/>
            <w:sz w:val="22"/>
            <w:szCs w:val="22"/>
            <w:lang w:val="en-US"/>
          </w:rPr>
          <w:t xml:space="preserve"> </w:t>
        </w:r>
      </w:ins>
      <w:del w:id="184" w:author="Christoffer Vissing" w:date="2024-02-08T14:01:00Z">
        <w:r w:rsidR="00EC0FCE" w:rsidRPr="00DF613E" w:rsidDel="00335B40">
          <w:rPr>
            <w:rFonts w:ascii="Roboto" w:hAnsi="Roboto"/>
            <w:sz w:val="22"/>
            <w:szCs w:val="22"/>
            <w:lang w:val="en-US"/>
          </w:rPr>
          <w:delText xml:space="preserve"> patients diagnosed a</w:delText>
        </w:r>
      </w:del>
      <w:del w:id="185" w:author="Christoffer Vissing" w:date="2024-02-08T14:02:00Z">
        <w:r w:rsidR="00EC0FCE" w:rsidRPr="00DF613E" w:rsidDel="00335B40">
          <w:rPr>
            <w:rFonts w:ascii="Roboto" w:hAnsi="Roboto"/>
            <w:sz w:val="22"/>
            <w:szCs w:val="22"/>
            <w:lang w:val="en-US"/>
          </w:rPr>
          <w:delText>t</w:delText>
        </w:r>
        <w:r w:rsidRPr="00DF613E" w:rsidDel="00335B40">
          <w:rPr>
            <w:rFonts w:ascii="Roboto" w:hAnsi="Roboto"/>
            <w:sz w:val="22"/>
            <w:szCs w:val="22"/>
            <w:lang w:val="en-US"/>
          </w:rPr>
          <w:delText xml:space="preserve"> </w:delText>
        </w:r>
      </w:del>
      <w:r w:rsidRPr="00DF613E">
        <w:rPr>
          <w:rFonts w:ascii="Roboto" w:hAnsi="Roboto"/>
          <w:sz w:val="22"/>
          <w:szCs w:val="22"/>
          <w:lang w:val="en-US"/>
        </w:rPr>
        <w:t xml:space="preserve">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ins w:id="186" w:author="Christoffer Vissing" w:date="2024-02-08T14:02:00Z">
        <w:r w:rsidR="00335B40">
          <w:rPr>
            <w:rFonts w:ascii="Roboto" w:hAnsi="Roboto"/>
            <w:sz w:val="22"/>
            <w:szCs w:val="22"/>
            <w:lang w:val="en-US"/>
          </w:rPr>
          <w:t xml:space="preserve"> at onset,</w:t>
        </w:r>
      </w:ins>
      <w:r w:rsidR="00D35FAB">
        <w:rPr>
          <w:rFonts w:ascii="Roboto" w:hAnsi="Roboto"/>
          <w:sz w:val="22"/>
          <w:szCs w:val="22"/>
          <w:lang w:val="en-US"/>
        </w:rPr>
        <w:t xml:space="preserve"> </w:t>
      </w:r>
      <w:del w:id="187" w:author="Christoffer Vissing" w:date="2024-02-08T14:02:00Z">
        <w:r w:rsidRPr="00DF613E" w:rsidDel="00335B40">
          <w:rPr>
            <w:rFonts w:ascii="Roboto" w:hAnsi="Roboto"/>
            <w:sz w:val="22"/>
            <w:szCs w:val="22"/>
            <w:lang w:val="en-US"/>
          </w:rPr>
          <w:delText xml:space="preserve">and </w:delText>
        </w:r>
        <w:r w:rsidR="00EC0FCE" w:rsidRPr="00DF613E" w:rsidDel="00335B40">
          <w:rPr>
            <w:rFonts w:ascii="Roboto" w:hAnsi="Roboto"/>
            <w:sz w:val="22"/>
            <w:szCs w:val="22"/>
            <w:lang w:val="en-US"/>
          </w:rPr>
          <w:delText xml:space="preserve">having </w:delText>
        </w:r>
      </w:del>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ins w:id="188" w:author="Christoffer Vissing" w:date="2024-02-08T14:02:00Z">
        <w:r w:rsidR="00335B40">
          <w:rPr>
            <w:rFonts w:ascii="Roboto" w:hAnsi="Roboto"/>
            <w:sz w:val="22"/>
            <w:szCs w:val="22"/>
            <w:lang w:val="en-US"/>
          </w:rPr>
          <w:t xml:space="preserve">, and </w:t>
        </w:r>
      </w:ins>
      <w:del w:id="189" w:author="Christoffer Vissing" w:date="2024-02-08T14:02:00Z">
        <w:r w:rsidR="00EC0FCE" w:rsidRPr="00DF613E" w:rsidDel="00335B40">
          <w:rPr>
            <w:rFonts w:ascii="Roboto" w:hAnsi="Roboto"/>
            <w:sz w:val="22"/>
            <w:szCs w:val="22"/>
            <w:lang w:val="en-US"/>
          </w:rPr>
          <w:delText>. Furthermore, the</w:delText>
        </w:r>
      </w:del>
      <w:ins w:id="190" w:author="Christoffer Vissing" w:date="2024-02-08T14:02:00Z">
        <w:r w:rsidR="00335B40">
          <w:rPr>
            <w:rFonts w:ascii="Roboto" w:hAnsi="Roboto"/>
            <w:sz w:val="22"/>
            <w:szCs w:val="22"/>
            <w:lang w:val="en-US"/>
          </w:rPr>
          <w:t>an</w:t>
        </w:r>
      </w:ins>
      <w:r w:rsidR="00EC0FCE" w:rsidRPr="00DF613E">
        <w:rPr>
          <w:rFonts w:ascii="Roboto" w:hAnsi="Roboto"/>
          <w:sz w:val="22"/>
          <w:szCs w:val="22"/>
          <w:lang w:val="en-US"/>
        </w:rPr>
        <w:t xml:space="preserve"> </w:t>
      </w:r>
      <w:r w:rsidR="00AE4D82" w:rsidRPr="00DF613E">
        <w:rPr>
          <w:rFonts w:ascii="Roboto" w:hAnsi="Roboto"/>
          <w:sz w:val="22"/>
          <w:szCs w:val="22"/>
          <w:lang w:val="en-US"/>
        </w:rPr>
        <w:t>HCM-related mortality</w:t>
      </w:r>
      <w:r w:rsidR="00EC0FCE" w:rsidRPr="00DF613E">
        <w:rPr>
          <w:rFonts w:ascii="Roboto" w:hAnsi="Roboto"/>
          <w:sz w:val="22"/>
          <w:szCs w:val="22"/>
          <w:lang w:val="en-US"/>
        </w:rPr>
        <w:t xml:space="preserve">-rate </w:t>
      </w:r>
      <w:del w:id="191" w:author="Christoffer Vissing" w:date="2024-02-08T14:02:00Z">
        <w:r w:rsidR="00EC0FCE" w:rsidRPr="00DF613E" w:rsidDel="00335B40">
          <w:rPr>
            <w:rFonts w:ascii="Roboto" w:hAnsi="Roboto"/>
            <w:sz w:val="22"/>
            <w:szCs w:val="22"/>
            <w:lang w:val="en-US"/>
          </w:rPr>
          <w:delText xml:space="preserve">was </w:delText>
        </w:r>
      </w:del>
      <w:r w:rsidR="00EC0FCE" w:rsidRPr="00DF613E">
        <w:rPr>
          <w:rFonts w:ascii="Roboto" w:hAnsi="Roboto"/>
          <w:sz w:val="22"/>
          <w:szCs w:val="22"/>
          <w:lang w:val="en-US"/>
        </w:rPr>
        <w:t>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1F2967">
        <w:rPr>
          <w:rFonts w:ascii="Roboto" w:hAnsi="Roboto"/>
          <w:sz w:val="22"/>
          <w:szCs w:val="22"/>
          <w:lang w:val="en-US"/>
        </w:rPr>
        <w:t xml:space="preserve"> </w:t>
      </w:r>
      <w:del w:id="192" w:author="Christoffer Vissing" w:date="2024-02-08T14:51:00Z">
        <w:r w:rsidR="00EB5A65" w:rsidDel="008D66E8">
          <w:rPr>
            <w:rFonts w:ascii="Roboto" w:hAnsi="Roboto"/>
            <w:sz w:val="22"/>
            <w:szCs w:val="22"/>
            <w:lang w:val="en-US"/>
          </w:rPr>
          <w:delText>Non-sarcomeric HCM was associated with a higher prevalence of obesity and hypertensio</w:delText>
        </w:r>
        <w:r w:rsidR="00581BBC" w:rsidDel="008D66E8">
          <w:rPr>
            <w:rFonts w:ascii="Roboto" w:hAnsi="Roboto"/>
            <w:sz w:val="22"/>
            <w:szCs w:val="22"/>
            <w:lang w:val="en-US"/>
          </w:rPr>
          <w:delText>n</w:delText>
        </w:r>
        <w:r w:rsidR="00EB5A65" w:rsidDel="008D66E8">
          <w:rPr>
            <w:rFonts w:ascii="Roboto" w:hAnsi="Roboto"/>
            <w:sz w:val="22"/>
            <w:szCs w:val="22"/>
            <w:lang w:val="en-US"/>
          </w:rPr>
          <w:delText xml:space="preserve">. </w:delText>
        </w:r>
      </w:del>
      <w:ins w:id="193" w:author="Christoffer Vissing" w:date="2024-02-08T14:53:00Z">
        <w:r w:rsidR="008D66E8">
          <w:rPr>
            <w:rFonts w:ascii="Roboto" w:hAnsi="Roboto"/>
            <w:sz w:val="22"/>
            <w:szCs w:val="22"/>
            <w:lang w:val="en-US"/>
          </w:rPr>
          <w:t>W</w:t>
        </w:r>
      </w:ins>
      <w:ins w:id="194" w:author="Christoffer Vissing" w:date="2024-02-08T14:52:00Z">
        <w:r w:rsidR="008D66E8">
          <w:rPr>
            <w:rFonts w:ascii="Roboto" w:hAnsi="Roboto"/>
            <w:sz w:val="22"/>
            <w:szCs w:val="22"/>
            <w:lang w:val="en-US"/>
          </w:rPr>
          <w:t xml:space="preserve">e found </w:t>
        </w:r>
      </w:ins>
      <w:del w:id="195" w:author="Christoffer Vissing" w:date="2024-02-08T14:53:00Z">
        <w:r w:rsidR="00B564ED" w:rsidRPr="00DF613E" w:rsidDel="008D66E8">
          <w:rPr>
            <w:rFonts w:ascii="Roboto" w:hAnsi="Roboto"/>
            <w:sz w:val="22"/>
            <w:szCs w:val="22"/>
            <w:lang w:val="en-US"/>
          </w:rPr>
          <w:delText>We also investigated</w:delText>
        </w:r>
        <w:r w:rsidR="00EB5A65" w:rsidDel="008D66E8">
          <w:rPr>
            <w:rFonts w:ascii="Roboto" w:hAnsi="Roboto"/>
            <w:sz w:val="22"/>
            <w:szCs w:val="22"/>
            <w:lang w:val="en-US"/>
          </w:rPr>
          <w:delText xml:space="preserve"> the impact and</w:delText>
        </w:r>
        <w:r w:rsidRPr="00DF613E" w:rsidDel="008D66E8">
          <w:rPr>
            <w:rFonts w:ascii="Roboto" w:hAnsi="Roboto"/>
            <w:sz w:val="22"/>
            <w:szCs w:val="22"/>
            <w:lang w:val="en-US"/>
          </w:rPr>
          <w:delText xml:space="preserve"> temporal associations between </w:delText>
        </w:r>
        <w:r w:rsidR="00EC0FCE" w:rsidRPr="00DF613E" w:rsidDel="008D66E8">
          <w:rPr>
            <w:rFonts w:ascii="Roboto" w:hAnsi="Roboto"/>
            <w:sz w:val="22"/>
            <w:szCs w:val="22"/>
            <w:lang w:val="en-US"/>
          </w:rPr>
          <w:delText>various</w:delText>
        </w:r>
        <w:r w:rsidRPr="00DF613E" w:rsidDel="008D66E8">
          <w:rPr>
            <w:rFonts w:ascii="Roboto" w:hAnsi="Roboto"/>
            <w:sz w:val="22"/>
            <w:szCs w:val="22"/>
            <w:lang w:val="en-US"/>
          </w:rPr>
          <w:delText xml:space="preserve"> cardiovascular </w:delText>
        </w:r>
        <w:r w:rsidR="00941C96" w:rsidRPr="00DF613E" w:rsidDel="008D66E8">
          <w:rPr>
            <w:rFonts w:ascii="Roboto" w:hAnsi="Roboto"/>
            <w:sz w:val="22"/>
            <w:szCs w:val="22"/>
            <w:lang w:val="en-US"/>
          </w:rPr>
          <w:delText>modifiers</w:delText>
        </w:r>
        <w:r w:rsidR="00EC0FCE" w:rsidRPr="00DF613E" w:rsidDel="008D66E8">
          <w:rPr>
            <w:rFonts w:ascii="Roboto" w:hAnsi="Roboto"/>
            <w:sz w:val="22"/>
            <w:szCs w:val="22"/>
            <w:lang w:val="en-US"/>
          </w:rPr>
          <w:delText xml:space="preserve"> and HCM outcomes</w:delText>
        </w:r>
        <w:r w:rsidR="00EB5A65" w:rsidDel="008D66E8">
          <w:rPr>
            <w:rFonts w:ascii="Roboto" w:hAnsi="Roboto"/>
            <w:sz w:val="22"/>
            <w:szCs w:val="22"/>
            <w:lang w:val="en-US"/>
          </w:rPr>
          <w:delText xml:space="preserve"> A</w:delText>
        </w:r>
      </w:del>
      <w:ins w:id="196" w:author="Christoffer Vissing" w:date="2024-02-08T14:53:00Z">
        <w:r w:rsidR="008D66E8">
          <w:rPr>
            <w:rFonts w:ascii="Roboto" w:hAnsi="Roboto"/>
            <w:sz w:val="22"/>
            <w:szCs w:val="22"/>
            <w:lang w:val="en-US"/>
          </w:rPr>
          <w:t>a</w:t>
        </w:r>
      </w:ins>
      <w:r w:rsidR="00EB5A65">
        <w:rPr>
          <w:rFonts w:ascii="Roboto" w:hAnsi="Roboto"/>
          <w:sz w:val="22"/>
          <w:szCs w:val="22"/>
          <w:lang w:val="en-US"/>
        </w:rPr>
        <w:t>trial fibrillation</w:t>
      </w:r>
      <w:ins w:id="197" w:author="Christoffer Vissing" w:date="2024-02-08T14:58:00Z">
        <w:r w:rsidR="008D66E8">
          <w:rPr>
            <w:rFonts w:ascii="Roboto" w:hAnsi="Roboto"/>
            <w:sz w:val="22"/>
            <w:szCs w:val="22"/>
            <w:lang w:val="en-US"/>
          </w:rPr>
          <w:t xml:space="preserve"> </w:t>
        </w:r>
      </w:ins>
      <w:ins w:id="198" w:author="Christoffer Vissing" w:date="2024-02-08T14:59:00Z">
        <w:r w:rsidR="008D66E8">
          <w:rPr>
            <w:rFonts w:ascii="Roboto" w:hAnsi="Roboto"/>
            <w:sz w:val="22"/>
            <w:szCs w:val="22"/>
            <w:lang w:val="en-US"/>
          </w:rPr>
          <w:t>and LV systolic dysfunction</w:t>
        </w:r>
      </w:ins>
      <w:ins w:id="199" w:author="Christoffer Vissing" w:date="2024-02-08T14:53:00Z">
        <w:r w:rsidR="008D66E8">
          <w:rPr>
            <w:rFonts w:ascii="Roboto" w:hAnsi="Roboto"/>
            <w:sz w:val="22"/>
            <w:szCs w:val="22"/>
            <w:lang w:val="en-US"/>
          </w:rPr>
          <w:t xml:space="preserve"> </w:t>
        </w:r>
      </w:ins>
      <w:ins w:id="200" w:author="Christoffer Vissing" w:date="2024-02-08T14:54:00Z">
        <w:r w:rsidR="008D66E8">
          <w:rPr>
            <w:rFonts w:ascii="Roboto" w:hAnsi="Roboto"/>
            <w:sz w:val="22"/>
            <w:szCs w:val="22"/>
            <w:lang w:val="en-US"/>
          </w:rPr>
          <w:t xml:space="preserve">led to higher rates of </w:t>
        </w:r>
      </w:ins>
      <w:ins w:id="201" w:author="Christoffer Vissing" w:date="2024-02-08T14:53:00Z">
        <w:r w:rsidR="008D66E8">
          <w:rPr>
            <w:rFonts w:ascii="Roboto" w:hAnsi="Roboto"/>
            <w:sz w:val="22"/>
            <w:szCs w:val="22"/>
            <w:lang w:val="en-US"/>
          </w:rPr>
          <w:t>ventricular arrhyt</w:t>
        </w:r>
      </w:ins>
      <w:ins w:id="202" w:author="Christoffer Vissing" w:date="2024-02-08T14:54:00Z">
        <w:r w:rsidR="008D66E8">
          <w:rPr>
            <w:rFonts w:ascii="Roboto" w:hAnsi="Roboto"/>
            <w:sz w:val="22"/>
            <w:szCs w:val="22"/>
            <w:lang w:val="en-US"/>
          </w:rPr>
          <w:t>h</w:t>
        </w:r>
      </w:ins>
      <w:ins w:id="203" w:author="Christoffer Vissing" w:date="2024-02-08T14:53:00Z">
        <w:r w:rsidR="008D66E8">
          <w:rPr>
            <w:rFonts w:ascii="Roboto" w:hAnsi="Roboto"/>
            <w:sz w:val="22"/>
            <w:szCs w:val="22"/>
            <w:lang w:val="en-US"/>
          </w:rPr>
          <w:t>mia</w:t>
        </w:r>
      </w:ins>
      <w:ins w:id="204" w:author="Christoffer Vissing" w:date="2024-02-08T14:54:00Z">
        <w:r w:rsidR="008D66E8">
          <w:rPr>
            <w:rFonts w:ascii="Roboto" w:hAnsi="Roboto"/>
            <w:sz w:val="22"/>
            <w:szCs w:val="22"/>
            <w:lang w:val="en-US"/>
          </w:rPr>
          <w:t xml:space="preserve"> and </w:t>
        </w:r>
      </w:ins>
      <w:ins w:id="205" w:author="Christoffer Vissing" w:date="2024-02-08T14:59:00Z">
        <w:r w:rsidR="008D66E8">
          <w:rPr>
            <w:rFonts w:ascii="Roboto" w:hAnsi="Roboto"/>
            <w:sz w:val="22"/>
            <w:szCs w:val="22"/>
            <w:lang w:val="en-US"/>
          </w:rPr>
          <w:t xml:space="preserve">end-stage </w:t>
        </w:r>
      </w:ins>
      <w:ins w:id="206" w:author="Christoffer Vissing" w:date="2024-02-08T14:54:00Z">
        <w:r w:rsidR="008D66E8">
          <w:rPr>
            <w:rFonts w:ascii="Roboto" w:hAnsi="Roboto"/>
            <w:sz w:val="22"/>
            <w:szCs w:val="22"/>
            <w:lang w:val="en-US"/>
          </w:rPr>
          <w:t>heart failure outcomes</w:t>
        </w:r>
      </w:ins>
      <w:ins w:id="207" w:author="Christoffer Vissing" w:date="2024-02-08T14:59:00Z">
        <w:r w:rsidR="008D66E8">
          <w:rPr>
            <w:rFonts w:ascii="Roboto" w:hAnsi="Roboto"/>
            <w:sz w:val="22"/>
            <w:szCs w:val="22"/>
            <w:lang w:val="en-US"/>
          </w:rPr>
          <w:t>. Both atrial fib</w:t>
        </w:r>
      </w:ins>
      <w:ins w:id="208" w:author="Christoffer Vissing" w:date="2024-02-08T15:00:00Z">
        <w:r w:rsidR="008D66E8">
          <w:rPr>
            <w:rFonts w:ascii="Roboto" w:hAnsi="Roboto"/>
            <w:sz w:val="22"/>
            <w:szCs w:val="22"/>
            <w:lang w:val="en-US"/>
          </w:rPr>
          <w:t>rillation</w:t>
        </w:r>
      </w:ins>
      <w:r w:rsidR="00EB5A65">
        <w:rPr>
          <w:rFonts w:ascii="Roboto" w:hAnsi="Roboto"/>
          <w:sz w:val="22"/>
          <w:szCs w:val="22"/>
          <w:lang w:val="en-US"/>
        </w:rPr>
        <w:t xml:space="preserve"> and LV systolic dysfunction were significantly more impactful in </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conferring a greater risk of heart failure and death compared with non-</w:t>
      </w:r>
      <w:proofErr w:type="spellStart"/>
      <w:r w:rsidR="00EB5A65">
        <w:rPr>
          <w:rFonts w:ascii="Roboto" w:hAnsi="Roboto"/>
          <w:sz w:val="22"/>
          <w:szCs w:val="22"/>
          <w:lang w:val="en-US"/>
        </w:rPr>
        <w:t>sarcomeric</w:t>
      </w:r>
      <w:proofErr w:type="spellEnd"/>
      <w:r w:rsidR="00EB5A65">
        <w:rPr>
          <w:rFonts w:ascii="Roboto" w:hAnsi="Roboto"/>
          <w:sz w:val="22"/>
          <w:szCs w:val="22"/>
          <w:lang w:val="en-US"/>
        </w:rPr>
        <w:t xml:space="preserve"> HCM. </w:t>
      </w:r>
      <w:del w:id="209" w:author="Christoffer Vissing" w:date="2024-02-08T15:00:00Z">
        <w:r w:rsidR="00EB5A65" w:rsidRPr="001F2967" w:rsidDel="008D66E8">
          <w:rPr>
            <w:rFonts w:ascii="Roboto" w:hAnsi="Roboto"/>
            <w:sz w:val="22"/>
            <w:szCs w:val="22"/>
            <w:highlight w:val="yellow"/>
            <w:lang w:val="en-US"/>
          </w:rPr>
          <w:delText>***Something here about the timeline/temporal sequence***</w:delText>
        </w:r>
        <w:r w:rsidR="00AB73EF" w:rsidRPr="001F2967" w:rsidDel="008D66E8">
          <w:rPr>
            <w:rFonts w:ascii="Roboto" w:hAnsi="Roboto"/>
            <w:sz w:val="22"/>
            <w:szCs w:val="22"/>
            <w:highlight w:val="yellow"/>
            <w:lang w:val="en-US"/>
          </w:rPr>
          <w:delText>.</w:delText>
        </w:r>
        <w:r w:rsidR="00AB73EF" w:rsidRPr="00DF613E" w:rsidDel="008D66E8">
          <w:rPr>
            <w:rFonts w:ascii="Roboto" w:hAnsi="Roboto"/>
            <w:sz w:val="22"/>
            <w:szCs w:val="22"/>
            <w:lang w:val="en-US"/>
          </w:rPr>
          <w:delText xml:space="preserve"> </w:delText>
        </w:r>
      </w:del>
      <w:r w:rsidR="00EB5A65">
        <w:rPr>
          <w:rFonts w:ascii="Roboto" w:hAnsi="Roboto"/>
          <w:sz w:val="22"/>
          <w:szCs w:val="22"/>
          <w:lang w:val="en-US"/>
        </w:rPr>
        <w:t xml:space="preserve">Improved understanding of </w:t>
      </w:r>
      <w:r w:rsidR="003A633A" w:rsidRPr="00DF613E">
        <w:rPr>
          <w:rFonts w:ascii="Roboto" w:hAnsi="Roboto"/>
          <w:sz w:val="22"/>
          <w:szCs w:val="22"/>
          <w:lang w:val="en-US"/>
        </w:rPr>
        <w:t xml:space="preserve">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w:t>
      </w:r>
      <w:del w:id="210" w:author="Christoffer Vissing" w:date="2024-02-08T15:18:00Z">
        <w:r w:rsidR="00F0537B" w:rsidRPr="00DF613E" w:rsidDel="00646167">
          <w:rPr>
            <w:rFonts w:ascii="Roboto" w:hAnsi="Roboto"/>
            <w:sz w:val="22"/>
            <w:szCs w:val="22"/>
            <w:lang w:val="en-US"/>
          </w:rPr>
          <w:delText xml:space="preserve">and </w:delText>
        </w:r>
      </w:del>
      <w:r w:rsidR="00EB5A65">
        <w:rPr>
          <w:rFonts w:ascii="Roboto" w:hAnsi="Roboto"/>
          <w:sz w:val="22"/>
          <w:szCs w:val="22"/>
          <w:lang w:val="en-US"/>
        </w:rPr>
        <w:t>will improve</w:t>
      </w:r>
      <w:r w:rsidR="00AB73EF" w:rsidRPr="00DF613E">
        <w:rPr>
          <w:rFonts w:ascii="Roboto" w:hAnsi="Roboto"/>
          <w:sz w:val="22"/>
          <w:szCs w:val="22"/>
          <w:lang w:val="en-US"/>
        </w:rPr>
        <w:t xml:space="preserve"> </w:t>
      </w:r>
      <w:r w:rsidR="00C55FA8" w:rsidRPr="00DF613E">
        <w:rPr>
          <w:rFonts w:ascii="Roboto" w:hAnsi="Roboto"/>
          <w:sz w:val="22"/>
          <w:szCs w:val="22"/>
          <w:lang w:val="en-US"/>
        </w:rPr>
        <w:t>risk stratification and</w:t>
      </w:r>
      <w:r w:rsidR="00EB5A65">
        <w:rPr>
          <w:rFonts w:ascii="Roboto" w:hAnsi="Roboto"/>
          <w:sz w:val="22"/>
          <w:szCs w:val="22"/>
          <w:lang w:val="en-US"/>
        </w:rPr>
        <w:t xml:space="preserve"> clinical</w:t>
      </w:r>
      <w:r w:rsidR="00C55FA8" w:rsidRPr="00DF613E">
        <w:rPr>
          <w:rFonts w:ascii="Roboto" w:hAnsi="Roboto"/>
          <w:sz w:val="22"/>
          <w:szCs w:val="22"/>
          <w:lang w:val="en-US"/>
        </w:rPr>
        <w:t xml:space="preserve">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78D4F402"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w:t>
      </w:r>
      <w:r w:rsidR="00EB5A65">
        <w:rPr>
          <w:rFonts w:ascii="Roboto" w:hAnsi="Roboto"/>
          <w:b/>
          <w:bCs/>
          <w:sz w:val="22"/>
          <w:szCs w:val="22"/>
          <w:lang w:val="en-US"/>
        </w:rPr>
        <w:t xml:space="preserve">Cardiovascular </w:t>
      </w:r>
      <w:r w:rsidRPr="00CC498B">
        <w:rPr>
          <w:rFonts w:ascii="Roboto" w:hAnsi="Roboto"/>
          <w:b/>
          <w:bCs/>
          <w:sz w:val="22"/>
          <w:szCs w:val="22"/>
          <w:lang w:val="en-US"/>
        </w:rPr>
        <w:t>Comorbidities</w:t>
      </w:r>
    </w:p>
    <w:p w14:paraId="4B2E481E" w14:textId="62F8A026" w:rsidR="008F135E" w:rsidRPr="00DF613E" w:rsidRDefault="00EC3708" w:rsidP="00790484">
      <w:pPr>
        <w:spacing w:line="480" w:lineRule="auto"/>
        <w:rPr>
          <w:rFonts w:ascii="Roboto" w:hAnsi="Roboto"/>
          <w:sz w:val="22"/>
          <w:szCs w:val="22"/>
          <w:lang w:val="en-US"/>
        </w:rPr>
      </w:pPr>
      <w:r>
        <w:rPr>
          <w:rFonts w:ascii="Roboto" w:hAnsi="Roboto"/>
          <w:sz w:val="22"/>
          <w:szCs w:val="22"/>
          <w:lang w:val="en-US"/>
        </w:rPr>
        <w:t>As reported previously</w:t>
      </w:r>
      <w:r w:rsidR="00875D58" w:rsidRPr="00CC498B">
        <w:rPr>
          <w:rFonts w:ascii="Roboto" w:hAnsi="Roboto"/>
          <w:sz w:val="22"/>
          <w:szCs w:val="22"/>
          <w:lang w:val="en-US"/>
        </w:rPr>
        <w:t xml:space="preserve">, we </w:t>
      </w:r>
      <w:r w:rsidR="00827161" w:rsidRPr="00CC498B">
        <w:rPr>
          <w:rFonts w:ascii="Roboto" w:hAnsi="Roboto"/>
          <w:sz w:val="22"/>
          <w:szCs w:val="22"/>
          <w:lang w:val="en-US"/>
        </w:rPr>
        <w:t xml:space="preserve">found </w:t>
      </w:r>
      <w:r w:rsidR="00875D58" w:rsidRPr="00CC498B">
        <w:rPr>
          <w:rFonts w:ascii="Roboto" w:hAnsi="Roboto"/>
          <w:sz w:val="22"/>
          <w:szCs w:val="22"/>
          <w:lang w:val="en-US"/>
        </w:rPr>
        <w:t>that patients with non-</w:t>
      </w:r>
      <w:proofErr w:type="spellStart"/>
      <w:r w:rsidR="00875D58" w:rsidRPr="00CC498B">
        <w:rPr>
          <w:rFonts w:ascii="Roboto" w:hAnsi="Roboto"/>
          <w:sz w:val="22"/>
          <w:szCs w:val="22"/>
          <w:lang w:val="en-US"/>
        </w:rPr>
        <w:t>sarcomeric</w:t>
      </w:r>
      <w:proofErr w:type="spellEnd"/>
      <w:r w:rsidR="00875D58"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r w:rsidR="007100EB">
        <w:rPr>
          <w:rFonts w:ascii="Roboto" w:hAnsi="Roboto"/>
          <w:sz w:val="22"/>
          <w:szCs w:val="22"/>
          <w:lang w:val="en-US"/>
        </w:rPr>
        <w:t xml:space="preserve">of </w:t>
      </w:r>
      <w:r w:rsidR="00EB5A65">
        <w:rPr>
          <w:rFonts w:ascii="Roboto" w:hAnsi="Roboto"/>
          <w:sz w:val="22"/>
          <w:szCs w:val="22"/>
          <w:lang w:val="en-US"/>
        </w:rPr>
        <w:t>having</w:t>
      </w:r>
      <w:r w:rsidR="007100EB">
        <w:rPr>
          <w:rFonts w:ascii="Roboto" w:hAnsi="Roboto"/>
          <w:sz w:val="22"/>
          <w:szCs w:val="22"/>
          <w:lang w:val="en-US"/>
        </w:rPr>
        <w:t xml:space="preserve"> obstructive physiology </w:t>
      </w:r>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322C4C3"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w:t>
      </w:r>
      <w:r w:rsidR="008417BA">
        <w:rPr>
          <w:rFonts w:ascii="Roboto" w:hAnsi="Roboto"/>
          <w:sz w:val="22"/>
          <w:szCs w:val="22"/>
          <w:lang w:val="en-US"/>
        </w:rPr>
        <w:lastRenderedPageBreak/>
        <w:t xml:space="preserve">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w:t>
      </w:r>
      <w:r w:rsidR="004A1BC5">
        <w:rPr>
          <w:rFonts w:ascii="Roboto" w:hAnsi="Roboto"/>
          <w:sz w:val="22"/>
          <w:szCs w:val="22"/>
          <w:lang w:val="en-US"/>
        </w:rPr>
        <w:t>.</w:t>
      </w:r>
      <w:r w:rsidR="00581BBC">
        <w:rPr>
          <w:rFonts w:ascii="Roboto" w:hAnsi="Roboto"/>
          <w:sz w:val="22"/>
          <w:szCs w:val="22"/>
          <w:lang w:val="en-US"/>
        </w:rPr>
        <w:t xml:space="preserve"> </w:t>
      </w:r>
      <w:r w:rsidR="00EC3708">
        <w:rPr>
          <w:rFonts w:ascii="Roboto" w:hAnsi="Roboto"/>
          <w:sz w:val="22"/>
          <w:szCs w:val="22"/>
          <w:lang w:val="en-US"/>
        </w:rPr>
        <w:t>The consistency of these findings</w:t>
      </w:r>
      <w:r w:rsidR="00581BBC">
        <w:rPr>
          <w:rFonts w:ascii="Roboto" w:hAnsi="Roboto"/>
          <w:sz w:val="22"/>
          <w:szCs w:val="22"/>
          <w:lang w:val="en-US"/>
        </w:rPr>
        <w:t xml:space="preserve"> </w:t>
      </w:r>
      <w:r w:rsidR="001F2967">
        <w:rPr>
          <w:rFonts w:ascii="Roboto" w:hAnsi="Roboto"/>
          <w:sz w:val="22"/>
          <w:szCs w:val="22"/>
          <w:lang w:val="en-US"/>
        </w:rPr>
        <w:t>support</w:t>
      </w:r>
      <w:ins w:id="211" w:author="Christoffer Vissing" w:date="2024-02-08T15:19:00Z">
        <w:r w:rsidR="00646167">
          <w:rPr>
            <w:rFonts w:ascii="Roboto" w:hAnsi="Roboto"/>
            <w:sz w:val="22"/>
            <w:szCs w:val="22"/>
            <w:lang w:val="en-US"/>
          </w:rPr>
          <w:t>s</w:t>
        </w:r>
      </w:ins>
      <w:r w:rsidR="00581BBC">
        <w:rPr>
          <w:rFonts w:ascii="Roboto" w:hAnsi="Roboto"/>
          <w:sz w:val="22"/>
          <w:szCs w:val="22"/>
          <w:lang w:val="en-US"/>
        </w:rPr>
        <w:t xml:space="preserve"> </w:t>
      </w:r>
      <w:del w:id="212" w:author="Christoffer Vissing" w:date="2024-02-08T15:19:00Z">
        <w:r w:rsidR="00581BBC" w:rsidDel="00646167">
          <w:rPr>
            <w:rFonts w:ascii="Roboto" w:hAnsi="Roboto"/>
            <w:sz w:val="22"/>
            <w:szCs w:val="22"/>
            <w:lang w:val="en-US"/>
          </w:rPr>
          <w:delText>a</w:delText>
        </w:r>
      </w:del>
      <w:ins w:id="213" w:author="Christoffer Vissing" w:date="2024-02-08T15:19:00Z">
        <w:r w:rsidR="00646167">
          <w:rPr>
            <w:rFonts w:ascii="Roboto" w:hAnsi="Roboto"/>
            <w:sz w:val="22"/>
            <w:szCs w:val="22"/>
            <w:lang w:val="en-US"/>
          </w:rPr>
          <w:t>the</w:t>
        </w:r>
      </w:ins>
      <w:r w:rsidR="00581BBC">
        <w:rPr>
          <w:rFonts w:ascii="Roboto" w:hAnsi="Roboto"/>
          <w:sz w:val="22"/>
          <w:szCs w:val="22"/>
          <w:lang w:val="en-US"/>
        </w:rPr>
        <w:t xml:space="preserve"> hypothesis that hypertension and obesity may be in the causal pathway that </w:t>
      </w:r>
      <w:proofErr w:type="gramStart"/>
      <w:r w:rsidR="00581BBC">
        <w:rPr>
          <w:rFonts w:ascii="Roboto" w:hAnsi="Roboto"/>
          <w:sz w:val="22"/>
          <w:szCs w:val="22"/>
          <w:lang w:val="en-US"/>
        </w:rPr>
        <w:t>lead</w:t>
      </w:r>
      <w:proofErr w:type="gramEnd"/>
      <w:r w:rsidR="00581BBC">
        <w:rPr>
          <w:rFonts w:ascii="Roboto" w:hAnsi="Roboto"/>
          <w:sz w:val="22"/>
          <w:szCs w:val="22"/>
          <w:lang w:val="en-US"/>
        </w:rPr>
        <w:t xml:space="preserve"> to developing </w:t>
      </w:r>
      <w:del w:id="214" w:author="Christoffer Vissing" w:date="2024-02-08T15:20:00Z">
        <w:r w:rsidR="00581BBC" w:rsidDel="00646167">
          <w:rPr>
            <w:rFonts w:ascii="Roboto" w:hAnsi="Roboto"/>
            <w:sz w:val="22"/>
            <w:szCs w:val="22"/>
            <w:lang w:val="en-US"/>
          </w:rPr>
          <w:delText xml:space="preserve">non-sarcomeric </w:delText>
        </w:r>
      </w:del>
      <w:r w:rsidR="00581BBC">
        <w:rPr>
          <w:rFonts w:ascii="Roboto" w:hAnsi="Roboto"/>
          <w:sz w:val="22"/>
          <w:szCs w:val="22"/>
          <w:lang w:val="en-US"/>
        </w:rPr>
        <w:t xml:space="preserve">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6204C38"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w:t>
      </w:r>
      <w:r w:rsidR="00581BBC">
        <w:rPr>
          <w:rFonts w:ascii="Roboto" w:hAnsi="Roboto"/>
          <w:b/>
          <w:bCs/>
          <w:sz w:val="22"/>
          <w:szCs w:val="22"/>
          <w:lang w:val="en-US"/>
        </w:rPr>
        <w:t>Prevalence of and Impact of</w:t>
      </w:r>
      <w:ins w:id="215" w:author="Christoffer Vissing" w:date="2024-01-31T11:21:00Z">
        <w:r w:rsidR="00A5713E">
          <w:rPr>
            <w:rFonts w:ascii="Roboto" w:hAnsi="Roboto"/>
            <w:b/>
            <w:bCs/>
            <w:sz w:val="22"/>
            <w:szCs w:val="22"/>
            <w:lang w:val="en-US"/>
          </w:rPr>
          <w:t xml:space="preserve"> </w:t>
        </w:r>
      </w:ins>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F26C3AC"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581BBC">
        <w:rPr>
          <w:rFonts w:ascii="Roboto" w:hAnsi="Roboto"/>
          <w:sz w:val="22"/>
          <w:szCs w:val="22"/>
          <w:lang w:val="en-US"/>
        </w:rPr>
        <w:t>From a clinical perspective, t</w:t>
      </w:r>
      <w:r w:rsidR="00F904AB" w:rsidRPr="00DF613E">
        <w:rPr>
          <w:rFonts w:ascii="Roboto" w:hAnsi="Roboto"/>
          <w:sz w:val="22"/>
          <w:szCs w:val="22"/>
          <w:lang w:val="en-US"/>
        </w:rPr>
        <w:t>h</w:t>
      </w:r>
      <w:r w:rsidRPr="00DF613E">
        <w:rPr>
          <w:rFonts w:ascii="Roboto" w:hAnsi="Roboto"/>
          <w:sz w:val="22"/>
          <w:szCs w:val="22"/>
          <w:lang w:val="en-US"/>
        </w:rPr>
        <w:t>ese findings</w:t>
      </w:r>
      <w:r w:rsidR="00F904AB" w:rsidRPr="00DF613E">
        <w:rPr>
          <w:rFonts w:ascii="Roboto" w:hAnsi="Roboto"/>
          <w:sz w:val="22"/>
          <w:szCs w:val="22"/>
          <w:lang w:val="en-US"/>
        </w:rPr>
        <w:t xml:space="preserve"> suggest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w:t>
      </w:r>
      <w:r w:rsidR="00581BBC">
        <w:rPr>
          <w:rFonts w:ascii="Roboto" w:hAnsi="Roboto"/>
          <w:sz w:val="22"/>
          <w:szCs w:val="22"/>
          <w:lang w:val="en-US"/>
        </w:rPr>
        <w:t>worse</w:t>
      </w:r>
      <w:r w:rsidR="001F2967">
        <w:rPr>
          <w:rFonts w:ascii="Roboto" w:hAnsi="Roboto"/>
          <w:sz w:val="22"/>
          <w:szCs w:val="22"/>
          <w:lang w:val="en-US"/>
        </w:rPr>
        <w:t xml:space="preserve"> </w:t>
      </w:r>
      <w:r w:rsidR="00FC7180" w:rsidRPr="00DF613E">
        <w:rPr>
          <w:rFonts w:ascii="Roboto" w:hAnsi="Roboto"/>
          <w:sz w:val="22"/>
          <w:szCs w:val="22"/>
          <w:lang w:val="en-US"/>
        </w:rPr>
        <w:t>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120E2F58"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w:t>
      </w:r>
      <w:r w:rsidR="00EC3708">
        <w:rPr>
          <w:rFonts w:ascii="Roboto" w:hAnsi="Roboto"/>
          <w:sz w:val="22"/>
          <w:szCs w:val="22"/>
          <w:lang w:val="en-US"/>
        </w:rPr>
        <w:t>almost 4</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w:t>
      </w:r>
      <w:r w:rsidR="006D62AB">
        <w:rPr>
          <w:rFonts w:ascii="Roboto" w:hAnsi="Roboto"/>
          <w:sz w:val="22"/>
          <w:szCs w:val="22"/>
          <w:lang w:val="en-US"/>
        </w:rPr>
        <w:lastRenderedPageBreak/>
        <w:t>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t>Clinical I</w:t>
      </w:r>
      <w:r w:rsidR="00DB6D77" w:rsidRPr="00DF613E">
        <w:rPr>
          <w:rFonts w:ascii="Roboto" w:hAnsi="Roboto"/>
          <w:b/>
          <w:bCs/>
          <w:sz w:val="22"/>
          <w:szCs w:val="22"/>
          <w:lang w:val="en-US"/>
        </w:rPr>
        <w:t>mplications</w:t>
      </w:r>
    </w:p>
    <w:p w14:paraId="0C9A26A6" w14:textId="3C557BF5"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w:t>
      </w:r>
      <w:r w:rsidR="00EC3708">
        <w:rPr>
          <w:rFonts w:ascii="Roboto" w:hAnsi="Roboto"/>
          <w:sz w:val="22"/>
          <w:szCs w:val="22"/>
          <w:lang w:val="en-US"/>
        </w:rPr>
        <w:t xml:space="preserve">atrial and ventricular </w:t>
      </w:r>
      <w:r w:rsidR="00D04DBA" w:rsidRPr="00DF613E">
        <w:rPr>
          <w:rFonts w:ascii="Roboto" w:hAnsi="Roboto"/>
          <w:sz w:val="22"/>
          <w:szCs w:val="22"/>
          <w:lang w:val="en-US"/>
        </w:rPr>
        <w:t>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r w:rsidR="00AE7D20" w:rsidRPr="00DF613E">
        <w:rPr>
          <w:rFonts w:ascii="Roboto" w:hAnsi="Roboto"/>
          <w:sz w:val="22"/>
          <w:szCs w:val="22"/>
          <w:lang w:val="en-US"/>
        </w:rPr>
        <w:t>These findings suggest that implementing information regarding genetic substrate</w:t>
      </w:r>
      <w:r w:rsidR="00087C51">
        <w:rPr>
          <w:rFonts w:ascii="Roboto" w:hAnsi="Roboto"/>
          <w:sz w:val="22"/>
          <w:szCs w:val="22"/>
          <w:lang w:val="en-US"/>
        </w:rPr>
        <w:t xml:space="preserve"> </w:t>
      </w:r>
      <w:r w:rsidR="00AE7D20" w:rsidRPr="00DF613E">
        <w:rPr>
          <w:rFonts w:ascii="Roboto" w:hAnsi="Roboto"/>
          <w:sz w:val="22"/>
          <w:szCs w:val="22"/>
          <w:lang w:val="en-US"/>
        </w:rPr>
        <w:t xml:space="preserve">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 xml:space="preserve">models could improve model performance and better guide management decisions regarding primary prevention ICD.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lastRenderedPageBreak/>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19F32E3B"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171B3C">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18999764" w:rsidR="006A6C59" w:rsidRPr="000F427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0F4274">
              <w:rPr>
                <w:rFonts w:ascii="Roboto" w:eastAsia="Helvetica" w:hAnsi="Roboto"/>
                <w:bCs/>
                <w:color w:val="000000"/>
                <w:sz w:val="21"/>
                <w:szCs w:val="21"/>
                <w:lang w:val="en-US"/>
              </w:rPr>
              <w:t xml:space="preserve">    LV </w:t>
            </w:r>
            <w:r w:rsidR="00C52160" w:rsidRPr="000F4274">
              <w:rPr>
                <w:rFonts w:ascii="Roboto" w:eastAsia="Helvetica" w:hAnsi="Roboto"/>
                <w:bCs/>
                <w:color w:val="000000"/>
                <w:sz w:val="21"/>
                <w:szCs w:val="21"/>
                <w:lang w:val="en-US"/>
              </w:rPr>
              <w:t>ejection fraction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7290E11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w:t>
            </w:r>
            <w:r w:rsidR="006A6C59" w:rsidRPr="007C4859">
              <w:rPr>
                <w:rFonts w:ascii="Roboto" w:hAnsi="Roboto" w:cs="Segoe UI"/>
                <w:color w:val="333333"/>
                <w:sz w:val="21"/>
                <w:szCs w:val="21"/>
              </w:rPr>
              <w:t>3</w:t>
            </w:r>
            <w:r>
              <w:rPr>
                <w:rFonts w:ascii="Roboto" w:hAnsi="Roboto" w:cs="Segoe UI"/>
                <w:color w:val="333333"/>
                <w:sz w:val="21"/>
                <w:szCs w:val="21"/>
              </w:rPr>
              <w:t>.7</w:t>
            </w:r>
            <w:r>
              <w:rPr>
                <w:rFonts w:ascii="Roboto" w:hAnsi="Roboto" w:cs="Segoe UI"/>
                <w:color w:val="333333"/>
                <w:sz w:val="21"/>
                <w:szCs w:val="21"/>
              </w:rPr>
              <w:sym w:font="Symbol" w:char="F0B1"/>
            </w:r>
            <w:r>
              <w:rPr>
                <w:rFonts w:ascii="Roboto" w:hAnsi="Roboto" w:cs="Segoe UI"/>
                <w:color w:val="333333"/>
                <w:sz w:val="21"/>
                <w:szCs w:val="21"/>
              </w:rPr>
              <w:t>10.4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3B18A0DA"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49E222E"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216" w:author="Christoffer Vissing" w:date="2024-01-31T11:20:00Z">
              <w:r w:rsidR="00C52160" w:rsidDel="00A5713E">
                <w:rPr>
                  <w:rFonts w:ascii="Roboto" w:eastAsia="Helvetica" w:hAnsi="Roboto"/>
                  <w:bCs/>
                  <w:color w:val="000000"/>
                  <w:sz w:val="21"/>
                  <w:szCs w:val="21"/>
                </w:rPr>
                <w:delText>Peak LV gradient</w:delText>
              </w:r>
            </w:del>
            <w:proofErr w:type="spellStart"/>
            <w:ins w:id="217" w:author="Christoffer Vissing" w:date="2024-01-31T11:20:00Z">
              <w:r w:rsidR="00A5713E">
                <w:rPr>
                  <w:rFonts w:ascii="Roboto" w:eastAsia="Helvetica" w:hAnsi="Roboto"/>
                  <w:bCs/>
                  <w:color w:val="000000"/>
                  <w:sz w:val="21"/>
                  <w:szCs w:val="21"/>
                </w:rPr>
                <w:t>Obstructive</w:t>
              </w:r>
              <w:proofErr w:type="spellEnd"/>
              <w:r w:rsidR="00A5713E">
                <w:rPr>
                  <w:rFonts w:ascii="Roboto" w:eastAsia="Helvetica" w:hAnsi="Roboto"/>
                  <w:bCs/>
                  <w:color w:val="000000"/>
                  <w:sz w:val="21"/>
                  <w:szCs w:val="21"/>
                </w:rPr>
                <w:t xml:space="preserve"> </w:t>
              </w:r>
              <w:proofErr w:type="spellStart"/>
              <w:r w:rsidR="00A5713E">
                <w:rPr>
                  <w:rFonts w:ascii="Roboto" w:eastAsia="Helvetica" w:hAnsi="Roboto"/>
                  <w:bCs/>
                  <w:color w:val="000000"/>
                  <w:sz w:val="21"/>
                  <w:szCs w:val="21"/>
                </w:rPr>
                <w:t>physiology</w:t>
              </w:r>
            </w:ins>
            <w:proofErr w:type="spellEnd"/>
            <w:del w:id="218" w:author="Christoffer Vissing" w:date="2024-01-31T11:21:00Z">
              <w:r w:rsidR="00C52160" w:rsidDel="00A5713E">
                <w:rPr>
                  <w:rFonts w:ascii="Roboto" w:eastAsia="Helvetica" w:hAnsi="Roboto"/>
                  <w:bCs/>
                  <w:color w:val="000000"/>
                  <w:sz w:val="21"/>
                  <w:szCs w:val="21"/>
                </w:rPr>
                <w:delText>,</w:delText>
              </w:r>
            </w:del>
            <w:r w:rsidR="00C52160">
              <w:rPr>
                <w:rFonts w:ascii="Roboto" w:eastAsia="Helvetica" w:hAnsi="Roboto"/>
                <w:bCs/>
                <w:color w:val="000000"/>
                <w:sz w:val="21"/>
                <w:szCs w:val="21"/>
              </w:rPr>
              <w:t xml:space="preserve"> </w:t>
            </w:r>
            <w:del w:id="219" w:author="Christoffer Vissing" w:date="2024-01-31T11:21:00Z">
              <w:r w:rsidR="00C52160" w:rsidDel="00A5713E">
                <w:rPr>
                  <w:rFonts w:ascii="Roboto" w:eastAsia="Helvetica" w:hAnsi="Roboto"/>
                  <w:bCs/>
                  <w:color w:val="000000"/>
                  <w:sz w:val="21"/>
                  <w:szCs w:val="21"/>
                </w:rPr>
                <w:delText>mmHg</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2F535502"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20" w:author="Christoffer Vissing" w:date="2024-01-31T11:20:00Z">
              <w:r w:rsidDel="00A5713E">
                <w:rPr>
                  <w:rFonts w:ascii="Roboto" w:eastAsia="Helvetica" w:hAnsi="Roboto"/>
                  <w:color w:val="000000"/>
                  <w:sz w:val="21"/>
                  <w:szCs w:val="21"/>
                </w:rPr>
                <w:delText>10</w:delText>
              </w:r>
              <w:r w:rsidRPr="00A62DC8" w:rsidDel="00A5713E">
                <w:rPr>
                  <w:rFonts w:ascii="Roboto" w:eastAsia="Helvetica" w:hAnsi="Roboto"/>
                  <w:color w:val="000000"/>
                  <w:sz w:val="21"/>
                  <w:szCs w:val="21"/>
                </w:rPr>
                <w:delText xml:space="preserve"> </w:delText>
              </w:r>
            </w:del>
            <w:ins w:id="221" w:author="Christoffer Vissing" w:date="2024-01-31T11:20:00Z">
              <w:r w:rsidR="00A5713E">
                <w:rPr>
                  <w:rFonts w:ascii="Roboto" w:eastAsia="Helvetica" w:hAnsi="Roboto"/>
                  <w:color w:val="000000"/>
                  <w:sz w:val="21"/>
                  <w:szCs w:val="21"/>
                </w:rPr>
                <w:t>467</w:t>
              </w:r>
              <w:r w:rsidR="00A5713E" w:rsidRPr="00A62DC8">
                <w:rPr>
                  <w:rFonts w:ascii="Roboto" w:eastAsia="Helvetica" w:hAnsi="Roboto"/>
                  <w:color w:val="000000"/>
                  <w:sz w:val="21"/>
                  <w:szCs w:val="21"/>
                </w:rPr>
                <w:t xml:space="preserve"> </w:t>
              </w:r>
            </w:ins>
            <w:r w:rsidR="006A6C59" w:rsidRPr="00A62DC8">
              <w:rPr>
                <w:rFonts w:ascii="Roboto" w:eastAsia="Helvetica" w:hAnsi="Roboto"/>
                <w:color w:val="000000"/>
                <w:sz w:val="21"/>
                <w:szCs w:val="21"/>
              </w:rPr>
              <w:t>(</w:t>
            </w:r>
            <w:del w:id="222" w:author="Christoffer Vissing" w:date="2024-01-31T11:20:00Z">
              <w:r w:rsidDel="00A5713E">
                <w:rPr>
                  <w:rFonts w:ascii="Roboto" w:eastAsia="Helvetica" w:hAnsi="Roboto"/>
                  <w:color w:val="000000"/>
                  <w:sz w:val="21"/>
                  <w:szCs w:val="21"/>
                </w:rPr>
                <w:delText>8</w:delText>
              </w:r>
              <w:r w:rsidRPr="00A62DC8" w:rsidDel="00A5713E">
                <w:rPr>
                  <w:rFonts w:ascii="Roboto" w:eastAsia="Helvetica" w:hAnsi="Roboto"/>
                  <w:color w:val="000000"/>
                  <w:sz w:val="21"/>
                  <w:szCs w:val="21"/>
                </w:rPr>
                <w:delText xml:space="preserve"> </w:delText>
              </w:r>
              <w:r w:rsidR="006A6C59" w:rsidRPr="00A62DC8" w:rsidDel="00A5713E">
                <w:rPr>
                  <w:rFonts w:ascii="Roboto" w:eastAsia="Helvetica" w:hAnsi="Roboto"/>
                  <w:color w:val="000000"/>
                  <w:sz w:val="21"/>
                  <w:szCs w:val="21"/>
                </w:rPr>
                <w:delText xml:space="preserve">to </w:delText>
              </w:r>
              <w:r w:rsidDel="00A5713E">
                <w:rPr>
                  <w:rFonts w:ascii="Roboto" w:eastAsia="Helvetica" w:hAnsi="Roboto"/>
                  <w:color w:val="000000"/>
                  <w:sz w:val="21"/>
                  <w:szCs w:val="21"/>
                </w:rPr>
                <w:delText>2</w:delText>
              </w:r>
              <w:r w:rsidR="00C52160" w:rsidDel="00A5713E">
                <w:rPr>
                  <w:rFonts w:ascii="Roboto" w:eastAsia="Helvetica" w:hAnsi="Roboto"/>
                  <w:color w:val="000000"/>
                  <w:sz w:val="21"/>
                  <w:szCs w:val="21"/>
                </w:rPr>
                <w:delText>5</w:delText>
              </w:r>
            </w:del>
            <w:ins w:id="223" w:author="Christoffer Vissing" w:date="2024-01-31T11:20:00Z">
              <w:r w:rsidR="00A5713E">
                <w:rPr>
                  <w:rFonts w:ascii="Roboto" w:eastAsia="Helvetica" w:hAnsi="Roboto"/>
                  <w:color w:val="000000"/>
                  <w:sz w:val="21"/>
                  <w:szCs w:val="21"/>
                </w:rPr>
                <w:t>16%</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064A940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24" w:author="Christoffer Vissing" w:date="2024-01-31T11:20:00Z">
              <w:r w:rsidDel="00A5713E">
                <w:rPr>
                  <w:rFonts w:ascii="Roboto" w:eastAsia="Helvetica" w:hAnsi="Roboto"/>
                  <w:color w:val="000000"/>
                  <w:sz w:val="21"/>
                  <w:szCs w:val="21"/>
                </w:rPr>
                <w:delText>21</w:delText>
              </w:r>
              <w:r w:rsidR="005B00FE" w:rsidRPr="00A62DC8" w:rsidDel="00A5713E">
                <w:rPr>
                  <w:rFonts w:ascii="Roboto" w:eastAsia="Helvetica" w:hAnsi="Roboto"/>
                  <w:color w:val="000000"/>
                  <w:sz w:val="21"/>
                  <w:szCs w:val="21"/>
                </w:rPr>
                <w:delText xml:space="preserve"> </w:delText>
              </w:r>
            </w:del>
            <w:ins w:id="225" w:author="Christoffer Vissing" w:date="2024-01-31T11:20:00Z">
              <w:r w:rsidR="00A5713E">
                <w:rPr>
                  <w:rFonts w:ascii="Roboto" w:eastAsia="Helvetica" w:hAnsi="Roboto"/>
                  <w:color w:val="000000"/>
                  <w:sz w:val="21"/>
                  <w:szCs w:val="21"/>
                </w:rPr>
                <w:t>849</w:t>
              </w:r>
              <w:r w:rsidR="00A5713E" w:rsidRPr="00A62DC8">
                <w:rPr>
                  <w:rFonts w:ascii="Roboto" w:eastAsia="Helvetica" w:hAnsi="Roboto"/>
                  <w:color w:val="000000"/>
                  <w:sz w:val="21"/>
                  <w:szCs w:val="21"/>
                </w:rPr>
                <w:t xml:space="preserve"> </w:t>
              </w:r>
            </w:ins>
            <w:r w:rsidR="006A6C59" w:rsidRPr="00A62DC8">
              <w:rPr>
                <w:rFonts w:ascii="Roboto" w:eastAsia="Helvetica" w:hAnsi="Roboto"/>
                <w:color w:val="000000"/>
                <w:sz w:val="21"/>
                <w:szCs w:val="21"/>
              </w:rPr>
              <w:t>(</w:t>
            </w:r>
            <w:del w:id="226" w:author="Christoffer Vissing" w:date="2024-01-31T11:20:00Z">
              <w:r w:rsidR="005B00FE" w:rsidDel="00A5713E">
                <w:rPr>
                  <w:rFonts w:ascii="Roboto" w:eastAsia="Helvetica" w:hAnsi="Roboto"/>
                  <w:color w:val="000000"/>
                  <w:sz w:val="21"/>
                  <w:szCs w:val="21"/>
                </w:rPr>
                <w:delText>10</w:delText>
              </w:r>
              <w:r w:rsidR="005B00FE" w:rsidRPr="00A62DC8" w:rsidDel="00A5713E">
                <w:rPr>
                  <w:rFonts w:ascii="Roboto" w:eastAsia="Helvetica" w:hAnsi="Roboto"/>
                  <w:color w:val="000000"/>
                  <w:sz w:val="21"/>
                  <w:szCs w:val="21"/>
                </w:rPr>
                <w:delText xml:space="preserve"> </w:delText>
              </w:r>
              <w:r w:rsidR="006A6C59" w:rsidRPr="00A62DC8" w:rsidDel="00A5713E">
                <w:rPr>
                  <w:rFonts w:ascii="Roboto" w:eastAsia="Helvetica" w:hAnsi="Roboto"/>
                  <w:color w:val="000000"/>
                  <w:sz w:val="21"/>
                  <w:szCs w:val="21"/>
                </w:rPr>
                <w:delText xml:space="preserve">to </w:delText>
              </w:r>
              <w:r w:rsidDel="00A5713E">
                <w:rPr>
                  <w:rFonts w:ascii="Roboto" w:eastAsia="Helvetica" w:hAnsi="Roboto"/>
                  <w:color w:val="000000"/>
                  <w:sz w:val="21"/>
                  <w:szCs w:val="21"/>
                </w:rPr>
                <w:delText>70</w:delText>
              </w:r>
            </w:del>
            <w:ins w:id="227" w:author="Christoffer Vissing" w:date="2024-01-31T11:20:00Z">
              <w:r w:rsidR="00A5713E">
                <w:rPr>
                  <w:rFonts w:ascii="Roboto" w:eastAsia="Helvetica" w:hAnsi="Roboto"/>
                  <w:color w:val="000000"/>
                  <w:sz w:val="21"/>
                  <w:szCs w:val="21"/>
                </w:rPr>
                <w:t>29%</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C1409A7"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10E5DF62"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40.2 ± 10.8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1F62E89"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0F4274">
              <w:rPr>
                <w:rFonts w:ascii="Roboto" w:hAnsi="Roboto" w:cs="Segoe UI"/>
                <w:color w:val="333333"/>
                <w:sz w:val="21"/>
                <w:szCs w:val="21"/>
                <w:shd w:val="clear" w:color="auto" w:fill="FFFFFF"/>
              </w:rPr>
              <w:t>40.0 ± 10.3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56A2E1A3" w:rsidR="006A6C59" w:rsidRPr="00FE233A"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FE233A">
              <w:rPr>
                <w:rFonts w:ascii="Roboto" w:eastAsia="Helvetica" w:hAnsi="Roboto"/>
                <w:color w:val="000000"/>
                <w:sz w:val="21"/>
                <w:szCs w:val="21"/>
              </w:rPr>
              <w:t>0.</w:t>
            </w:r>
            <w:r w:rsidR="00FE233A" w:rsidRPr="00FE233A">
              <w:rPr>
                <w:rFonts w:ascii="Roboto" w:eastAsia="Helvetica" w:hAnsi="Roboto"/>
                <w:color w:val="000000"/>
                <w:sz w:val="21"/>
                <w:szCs w:val="21"/>
              </w:rPr>
              <w:t>5</w:t>
            </w:r>
          </w:p>
        </w:tc>
      </w:tr>
      <w:tr w:rsidR="006A6C59" w:rsidRPr="00C82F9D"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3D5DB892" w:rsidR="00A62DC8" w:rsidRPr="007C4859" w:rsidRDefault="00A62DC8" w:rsidP="001F2967">
            <w:pPr>
              <w:pBdr>
                <w:top w:val="none" w:sz="0" w:space="0" w:color="000000"/>
                <w:left w:val="none" w:sz="0" w:space="0" w:color="000000"/>
                <w:bottom w:val="none" w:sz="0" w:space="0" w:color="000000"/>
                <w:right w:val="none" w:sz="0" w:space="0" w:color="000000"/>
              </w:pBdr>
              <w:ind w:left="360" w:right="100" w:hanging="260"/>
              <w:rPr>
                <w:rFonts w:ascii="Roboto" w:hAnsi="Roboto"/>
                <w:sz w:val="21"/>
                <w:szCs w:val="21"/>
                <w:lang w:val="en-US"/>
              </w:rPr>
            </w:pPr>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1F2967">
            <w:pPr>
              <w:pBdr>
                <w:top w:val="none" w:sz="0" w:space="0" w:color="000000"/>
                <w:left w:val="none" w:sz="0" w:space="0" w:color="000000"/>
                <w:bottom w:val="none" w:sz="0" w:space="0" w:color="000000"/>
                <w:right w:val="none" w:sz="0" w:space="0" w:color="000000"/>
              </w:pBdr>
              <w:ind w:left="360" w:right="100" w:hanging="26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A5713E" w:rsidRPr="00DB6D77" w14:paraId="43B6CC5A" w14:textId="77777777" w:rsidTr="0053705B">
        <w:trPr>
          <w:jc w:val="center"/>
          <w:ins w:id="228" w:author="Christoffer Vissing" w:date="2024-01-31T11:16: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ED9F" w14:textId="014E1C13" w:rsidR="00A5713E" w:rsidRPr="00A62DC8" w:rsidRDefault="00A5713E" w:rsidP="00A5713E">
            <w:pPr>
              <w:pBdr>
                <w:top w:val="none" w:sz="0" w:space="0" w:color="000000"/>
                <w:left w:val="none" w:sz="0" w:space="0" w:color="000000"/>
                <w:bottom w:val="none" w:sz="0" w:space="0" w:color="000000"/>
                <w:right w:val="none" w:sz="0" w:space="0" w:color="000000"/>
              </w:pBdr>
              <w:ind w:left="300" w:right="100"/>
              <w:rPr>
                <w:ins w:id="229" w:author="Christoffer Vissing" w:date="2024-01-31T11:16:00Z"/>
                <w:rFonts w:ascii="Roboto" w:eastAsia="Helvetica" w:hAnsi="Roboto"/>
                <w:color w:val="000000"/>
                <w:sz w:val="21"/>
                <w:szCs w:val="21"/>
              </w:rPr>
            </w:pPr>
            <w:proofErr w:type="spellStart"/>
            <w:ins w:id="230" w:author="Christoffer Vissing" w:date="2024-01-31T11:16:00Z">
              <w:r w:rsidRPr="00A62DC8">
                <w:rPr>
                  <w:rFonts w:ascii="Roboto" w:eastAsia="Helvetica" w:hAnsi="Roboto"/>
                  <w:color w:val="000000"/>
                  <w:sz w:val="21"/>
                  <w:szCs w:val="21"/>
                </w:rPr>
                <w:t>Unknown</w:t>
              </w:r>
              <w:proofErr w:type="spellEnd"/>
            </w:ins>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DE21" w14:textId="2C97B0BD"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231" w:author="Christoffer Vissing" w:date="2024-01-31T11:16:00Z"/>
                <w:rFonts w:ascii="Roboto" w:eastAsia="Helvetica" w:hAnsi="Roboto"/>
                <w:color w:val="000000"/>
                <w:sz w:val="21"/>
                <w:szCs w:val="21"/>
              </w:rPr>
            </w:pPr>
            <w:ins w:id="232" w:author="Christoffer Vissing" w:date="2024-01-31T11:16:00Z">
              <w:r w:rsidRPr="00A62DC8">
                <w:rPr>
                  <w:rFonts w:ascii="Roboto" w:eastAsia="Helvetica" w:hAnsi="Roboto"/>
                  <w:color w:val="000000"/>
                  <w:sz w:val="21"/>
                  <w:szCs w:val="21"/>
                </w:rPr>
                <w:t>1,</w:t>
              </w:r>
              <w:r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Pr>
                  <w:rFonts w:ascii="Roboto" w:eastAsia="Helvetica" w:hAnsi="Roboto"/>
                  <w:color w:val="000000"/>
                  <w:sz w:val="21"/>
                  <w:szCs w:val="21"/>
                </w:rPr>
                <w:t>94</w:t>
              </w:r>
            </w:ins>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6B02" w14:textId="5264001A"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233" w:author="Christoffer Vissing" w:date="2024-01-31T11:16:00Z"/>
                <w:rFonts w:ascii="Roboto" w:eastAsia="Helvetica" w:hAnsi="Roboto"/>
                <w:color w:val="000000"/>
                <w:sz w:val="21"/>
                <w:szCs w:val="21"/>
              </w:rPr>
            </w:pPr>
            <w:ins w:id="234" w:author="Christoffer Vissing" w:date="2024-01-31T11:16:00Z">
              <w:r w:rsidRPr="00A62DC8">
                <w:rPr>
                  <w:rFonts w:ascii="Roboto" w:eastAsia="Helvetica" w:hAnsi="Roboto"/>
                  <w:color w:val="000000"/>
                  <w:sz w:val="21"/>
                  <w:szCs w:val="21"/>
                </w:rPr>
                <w:t>1,</w:t>
              </w:r>
              <w:r>
                <w:rPr>
                  <w:rFonts w:ascii="Roboto" w:eastAsia="Helvetica" w:hAnsi="Roboto"/>
                  <w:color w:val="000000"/>
                  <w:sz w:val="21"/>
                  <w:szCs w:val="21"/>
                </w:rPr>
                <w:t>242</w:t>
              </w:r>
            </w:ins>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0F76" w14:textId="77777777"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ins w:id="235" w:author="Christoffer Vissing" w:date="2024-01-31T11:16:00Z"/>
                <w:rFonts w:ascii="Roboto" w:hAnsi="Roboto"/>
                <w:sz w:val="21"/>
                <w:szCs w:val="21"/>
              </w:rPr>
            </w:pPr>
          </w:p>
        </w:tc>
      </w:tr>
      <w:tr w:rsidR="00A5713E"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454A39E4" w:rsidR="00A5713E" w:rsidRPr="00A5713E" w:rsidRDefault="00A5713E" w:rsidP="00A5713E">
            <w:pPr>
              <w:pBdr>
                <w:top w:val="none" w:sz="0" w:space="0" w:color="000000"/>
                <w:left w:val="none" w:sz="0" w:space="0" w:color="000000"/>
                <w:bottom w:val="none" w:sz="0" w:space="0" w:color="000000"/>
                <w:right w:val="none" w:sz="0" w:space="0" w:color="000000"/>
              </w:pBdr>
              <w:ind w:left="300" w:right="100"/>
              <w:rPr>
                <w:rFonts w:ascii="Roboto" w:hAnsi="Roboto"/>
                <w:sz w:val="21"/>
                <w:szCs w:val="21"/>
                <w:lang w:val="en-US"/>
                <w:rPrChange w:id="236" w:author="Christoffer Vissing" w:date="2024-01-31T11:17:00Z">
                  <w:rPr>
                    <w:rFonts w:ascii="Roboto" w:hAnsi="Roboto"/>
                    <w:sz w:val="21"/>
                    <w:szCs w:val="21"/>
                  </w:rPr>
                </w:rPrChange>
              </w:rPr>
            </w:pPr>
            <w:del w:id="237" w:author="Christoffer Vissing" w:date="2024-01-31T11:16:00Z">
              <w:r w:rsidRPr="00A5713E" w:rsidDel="00A5713E">
                <w:rPr>
                  <w:rFonts w:ascii="Roboto" w:eastAsia="Helvetica" w:hAnsi="Roboto"/>
                  <w:color w:val="000000"/>
                  <w:sz w:val="21"/>
                  <w:szCs w:val="21"/>
                  <w:lang w:val="en-US"/>
                  <w:rPrChange w:id="238" w:author="Christoffer Vissing" w:date="2024-01-31T11:17:00Z">
                    <w:rPr>
                      <w:rFonts w:ascii="Roboto" w:eastAsia="Helvetica" w:hAnsi="Roboto"/>
                      <w:color w:val="000000"/>
                      <w:sz w:val="21"/>
                      <w:szCs w:val="21"/>
                    </w:rPr>
                  </w:rPrChange>
                </w:rPr>
                <w:delText>Unknown</w:delText>
              </w:r>
            </w:del>
            <w:ins w:id="239" w:author="Christoffer Vissing" w:date="2024-01-31T11:17:00Z">
              <w:r w:rsidRPr="00A5713E">
                <w:rPr>
                  <w:rFonts w:ascii="Roboto" w:eastAsia="Helvetica" w:hAnsi="Roboto"/>
                  <w:color w:val="000000"/>
                  <w:sz w:val="21"/>
                  <w:szCs w:val="21"/>
                  <w:lang w:val="en-US"/>
                  <w:rPrChange w:id="240" w:author="Christoffer Vissing" w:date="2024-01-31T11:17:00Z">
                    <w:rPr>
                      <w:rFonts w:ascii="Roboto" w:eastAsia="Helvetica" w:hAnsi="Roboto"/>
                      <w:color w:val="000000"/>
                      <w:sz w:val="21"/>
                      <w:szCs w:val="21"/>
                    </w:rPr>
                  </w:rPrChange>
                </w:rPr>
                <w:t>Absolute score in % per 5 years</w:t>
              </w:r>
            </w:ins>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6EF73893"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41" w:author="Christoffer Vissing" w:date="2024-01-31T11:17:00Z">
              <w:r>
                <w:rPr>
                  <w:rFonts w:ascii="Roboto" w:eastAsia="Helvetica" w:hAnsi="Roboto"/>
                  <w:color w:val="000000"/>
                  <w:sz w:val="21"/>
                  <w:szCs w:val="21"/>
                </w:rPr>
                <w:t>2.3 (1.5 to 3.6)</w:t>
              </w:r>
            </w:ins>
            <w:del w:id="242" w:author="Christoffer Vissing" w:date="2024-01-31T11:17:00Z">
              <w:r w:rsidRPr="00A62DC8" w:rsidDel="00A5713E">
                <w:rPr>
                  <w:rFonts w:ascii="Roboto" w:eastAsia="Helvetica" w:hAnsi="Roboto"/>
                  <w:color w:val="000000"/>
                  <w:sz w:val="21"/>
                  <w:szCs w:val="21"/>
                </w:rPr>
                <w:delText>1, 2</w:delText>
              </w:r>
              <w:r w:rsidDel="00A5713E">
                <w:rPr>
                  <w:rFonts w:ascii="Roboto" w:eastAsia="Helvetica" w:hAnsi="Roboto"/>
                  <w:color w:val="000000"/>
                  <w:sz w:val="21"/>
                  <w:szCs w:val="21"/>
                </w:rPr>
                <w:delText>94</w:delText>
              </w:r>
            </w:del>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1668C075"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43" w:author="Christoffer Vissing" w:date="2024-01-31T11:17:00Z">
              <w:r>
                <w:rPr>
                  <w:rFonts w:ascii="Roboto" w:eastAsia="Helvetica" w:hAnsi="Roboto"/>
                  <w:color w:val="000000"/>
                  <w:sz w:val="21"/>
                  <w:szCs w:val="21"/>
                </w:rPr>
                <w:t xml:space="preserve">1.8 (1.3 </w:t>
              </w:r>
            </w:ins>
            <w:ins w:id="244" w:author="Christoffer Vissing" w:date="2024-01-31T11:18:00Z">
              <w:r>
                <w:rPr>
                  <w:rFonts w:ascii="Roboto" w:eastAsia="Helvetica" w:hAnsi="Roboto"/>
                  <w:color w:val="000000"/>
                  <w:sz w:val="21"/>
                  <w:szCs w:val="21"/>
                </w:rPr>
                <w:t>to 2.7)</w:t>
              </w:r>
            </w:ins>
            <w:del w:id="245" w:author="Christoffer Vissing" w:date="2024-01-31T11:18:00Z">
              <w:r w:rsidRPr="00A62DC8" w:rsidDel="00A5713E">
                <w:rPr>
                  <w:rFonts w:ascii="Roboto" w:eastAsia="Helvetica" w:hAnsi="Roboto"/>
                  <w:color w:val="000000"/>
                  <w:sz w:val="21"/>
                  <w:szCs w:val="21"/>
                </w:rPr>
                <w:delText>1,</w:delText>
              </w:r>
              <w:r w:rsidDel="00A5713E">
                <w:rPr>
                  <w:rFonts w:ascii="Roboto" w:eastAsia="Helvetica" w:hAnsi="Roboto"/>
                  <w:color w:val="000000"/>
                  <w:sz w:val="21"/>
                  <w:szCs w:val="21"/>
                </w:rPr>
                <w:delText>242</w:delText>
              </w:r>
            </w:del>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3DA2E900" w:rsidR="00A5713E" w:rsidRPr="00A62DC8" w:rsidRDefault="00A5713E" w:rsidP="00A5713E">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46" w:author="Christoffer Vissing" w:date="2024-01-31T11:18:00Z">
              <w:r>
                <w:rPr>
                  <w:rFonts w:ascii="Roboto" w:hAnsi="Roboto"/>
                  <w:sz w:val="21"/>
                  <w:szCs w:val="21"/>
                </w:rPr>
                <w:t>&lt;0.001</w:t>
              </w:r>
            </w:ins>
          </w:p>
        </w:tc>
      </w:tr>
      <w:tr w:rsidR="00A5713E"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A5713E" w:rsidRPr="007A5844" w:rsidRDefault="00A5713E" w:rsidP="00A5713E">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A5713E"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A5713E" w:rsidRPr="00DB6D77" w:rsidRDefault="00A5713E" w:rsidP="00A5713E">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C6DEC46" w:rsidR="00B24EA1" w:rsidRPr="003333B1" w:rsidDel="0031226B" w:rsidRDefault="00B24EA1" w:rsidP="00B24EA1">
      <w:pPr>
        <w:tabs>
          <w:tab w:val="left" w:pos="2650"/>
        </w:tabs>
        <w:spacing w:line="360" w:lineRule="auto"/>
        <w:rPr>
          <w:del w:id="247" w:author="Christoffer Vissing" w:date="2024-02-08T12:56:00Z"/>
          <w:rFonts w:ascii="Roboto" w:hAnsi="Roboto"/>
          <w:color w:val="000000"/>
          <w:lang w:val="en-US"/>
        </w:rPr>
      </w:pPr>
      <w:del w:id="248" w:author="Christoffer Vissing" w:date="2024-02-08T12:56:00Z">
        <w:r w:rsidRPr="007C4859" w:rsidDel="0031226B">
          <w:rPr>
            <w:rFonts w:ascii="Roboto" w:hAnsi="Roboto" w:cs="Segoe UI"/>
            <w:b/>
            <w:bCs/>
            <w:color w:val="333333"/>
            <w:lang w:val="en-US"/>
          </w:rPr>
          <w:lastRenderedPageBreak/>
          <w:delText xml:space="preserve">Table 2: </w:delText>
        </w:r>
        <w:r w:rsidDel="0031226B">
          <w:rPr>
            <w:rFonts w:ascii="Roboto" w:hAnsi="Roboto" w:cs="Segoe UI"/>
            <w:color w:val="333333"/>
            <w:lang w:val="en-US"/>
          </w:rPr>
          <w:delText>Disease trajectories</w:delText>
        </w:r>
      </w:del>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D83727" w:rsidDel="0031226B" w14:paraId="005F6316" w14:textId="7B3B9939" w:rsidTr="003333B1">
        <w:trPr>
          <w:trHeight w:val="238"/>
          <w:tblHeader/>
          <w:del w:id="249" w:author="Christoffer Vissing" w:date="2024-02-08T12:56:00Z"/>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2722CE72" w:rsidR="00B24EA1" w:rsidRPr="009B37F7" w:rsidDel="0031226B" w:rsidRDefault="00B24EA1" w:rsidP="003333B1">
            <w:pPr>
              <w:jc w:val="center"/>
              <w:rPr>
                <w:del w:id="250" w:author="Christoffer Vissing" w:date="2024-02-08T12:56:00Z"/>
                <w:rFonts w:ascii="Roboto" w:hAnsi="Roboto" w:cs="Segoe UI"/>
                <w:b/>
                <w:bCs/>
                <w:color w:val="333333"/>
                <w:sz w:val="21"/>
                <w:szCs w:val="21"/>
              </w:rPr>
            </w:pPr>
            <w:del w:id="251" w:author="Christoffer Vissing" w:date="2024-02-08T12:56:00Z">
              <w:r w:rsidRPr="009B37F7" w:rsidDel="0031226B">
                <w:rPr>
                  <w:rFonts w:ascii="Roboto" w:hAnsi="Roboto" w:cs="Segoe UI"/>
                  <w:b/>
                  <w:bCs/>
                  <w:color w:val="333333"/>
                  <w:sz w:val="21"/>
                  <w:szCs w:val="21"/>
                </w:rPr>
                <w:delText>D1</w:delText>
              </w:r>
            </w:del>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045BA5FB" w:rsidR="00B24EA1" w:rsidRPr="009B37F7" w:rsidDel="0031226B" w:rsidRDefault="00B24EA1" w:rsidP="003333B1">
            <w:pPr>
              <w:jc w:val="center"/>
              <w:rPr>
                <w:del w:id="252" w:author="Christoffer Vissing" w:date="2024-02-08T12:56:00Z"/>
                <w:rFonts w:ascii="Roboto" w:hAnsi="Roboto" w:cs="Segoe UI"/>
                <w:b/>
                <w:bCs/>
                <w:color w:val="333333"/>
                <w:sz w:val="21"/>
                <w:szCs w:val="21"/>
              </w:rPr>
            </w:pPr>
            <w:del w:id="253" w:author="Christoffer Vissing" w:date="2024-02-08T12:56:00Z">
              <w:r w:rsidRPr="009B37F7" w:rsidDel="0031226B">
                <w:rPr>
                  <w:rFonts w:ascii="Roboto" w:hAnsi="Roboto" w:cs="Segoe UI"/>
                  <w:b/>
                  <w:bCs/>
                  <w:color w:val="333333"/>
                  <w:sz w:val="21"/>
                  <w:szCs w:val="21"/>
                </w:rPr>
                <w:delText>D2</w:delText>
              </w:r>
            </w:del>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226F14F3" w:rsidR="00B24EA1" w:rsidRPr="009B37F7" w:rsidDel="0031226B" w:rsidRDefault="00B24EA1" w:rsidP="003333B1">
            <w:pPr>
              <w:jc w:val="center"/>
              <w:rPr>
                <w:del w:id="254" w:author="Christoffer Vissing" w:date="2024-02-08T12:56:00Z"/>
                <w:rFonts w:ascii="Roboto" w:hAnsi="Roboto" w:cs="Segoe UI"/>
                <w:b/>
                <w:bCs/>
                <w:color w:val="333333"/>
                <w:sz w:val="21"/>
                <w:szCs w:val="21"/>
              </w:rPr>
            </w:pPr>
            <w:del w:id="255" w:author="Christoffer Vissing" w:date="2024-02-08T12:56:00Z">
              <w:r w:rsidRPr="009B37F7" w:rsidDel="0031226B">
                <w:rPr>
                  <w:rFonts w:ascii="Roboto" w:hAnsi="Roboto" w:cs="Segoe UI"/>
                  <w:b/>
                  <w:bCs/>
                  <w:color w:val="333333"/>
                  <w:sz w:val="21"/>
                  <w:szCs w:val="21"/>
                </w:rPr>
                <w:delText>D3</w:delText>
              </w:r>
            </w:del>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08C514CD" w:rsidR="00B24EA1" w:rsidRPr="009B37F7" w:rsidDel="0031226B" w:rsidRDefault="00B24EA1" w:rsidP="003333B1">
            <w:pPr>
              <w:jc w:val="center"/>
              <w:rPr>
                <w:del w:id="256" w:author="Christoffer Vissing" w:date="2024-02-08T12:56:00Z"/>
                <w:rFonts w:ascii="Roboto" w:hAnsi="Roboto" w:cs="Segoe UI"/>
                <w:b/>
                <w:bCs/>
                <w:color w:val="333333"/>
                <w:sz w:val="21"/>
                <w:szCs w:val="21"/>
                <w:lang w:val="en-US"/>
              </w:rPr>
            </w:pPr>
            <w:del w:id="257" w:author="Christoffer Vissing" w:date="2024-02-08T12:56:00Z">
              <w:r w:rsidRPr="009B37F7" w:rsidDel="0031226B">
                <w:rPr>
                  <w:rFonts w:ascii="Roboto" w:hAnsi="Roboto" w:cs="Segoe UI"/>
                  <w:b/>
                  <w:bCs/>
                  <w:color w:val="333333"/>
                  <w:sz w:val="21"/>
                  <w:szCs w:val="21"/>
                  <w:lang w:val="en-US"/>
                </w:rPr>
                <w:delText>D1 to D2</w:delText>
              </w:r>
              <w:r w:rsidRPr="00203135" w:rsidDel="0031226B">
                <w:rPr>
                  <w:rFonts w:ascii="Roboto" w:hAnsi="Roboto" w:cs="Segoe UI"/>
                  <w:b/>
                  <w:bCs/>
                  <w:color w:val="333333"/>
                  <w:sz w:val="21"/>
                  <w:szCs w:val="21"/>
                  <w:lang w:val="en-US"/>
                </w:rPr>
                <w:delText xml:space="preserve"> hazard ratio</w:delText>
              </w:r>
            </w:del>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205F1880" w:rsidR="00B24EA1" w:rsidRPr="009B37F7" w:rsidDel="0031226B" w:rsidRDefault="00B24EA1" w:rsidP="003333B1">
            <w:pPr>
              <w:jc w:val="center"/>
              <w:rPr>
                <w:del w:id="258" w:author="Christoffer Vissing" w:date="2024-02-08T12:56:00Z"/>
                <w:rFonts w:ascii="Roboto" w:hAnsi="Roboto" w:cs="Segoe UI"/>
                <w:b/>
                <w:bCs/>
                <w:color w:val="333333"/>
                <w:sz w:val="21"/>
                <w:szCs w:val="21"/>
                <w:lang w:val="en-US"/>
              </w:rPr>
            </w:pPr>
            <w:del w:id="259" w:author="Christoffer Vissing" w:date="2024-02-08T12:56:00Z">
              <w:r w:rsidRPr="009B37F7" w:rsidDel="0031226B">
                <w:rPr>
                  <w:rFonts w:ascii="Roboto" w:hAnsi="Roboto" w:cs="Segoe UI"/>
                  <w:b/>
                  <w:bCs/>
                  <w:color w:val="333333"/>
                  <w:sz w:val="21"/>
                  <w:szCs w:val="21"/>
                  <w:lang w:val="en-US"/>
                </w:rPr>
                <w:delText>D2 to D3</w:delText>
              </w:r>
              <w:r w:rsidRPr="00203135" w:rsidDel="0031226B">
                <w:rPr>
                  <w:rFonts w:ascii="Roboto" w:hAnsi="Roboto" w:cs="Segoe UI"/>
                  <w:b/>
                  <w:bCs/>
                  <w:color w:val="333333"/>
                  <w:sz w:val="21"/>
                  <w:szCs w:val="21"/>
                  <w:lang w:val="en-US"/>
                </w:rPr>
                <w:delText xml:space="preserve"> hazard ratio</w:delText>
              </w:r>
            </w:del>
          </w:p>
        </w:tc>
      </w:tr>
      <w:tr w:rsidR="00B24EA1" w:rsidRPr="009B37F7" w:rsidDel="0031226B" w14:paraId="6DD5E2BF" w14:textId="5E419EAB" w:rsidTr="003333B1">
        <w:trPr>
          <w:trHeight w:val="273"/>
          <w:del w:id="260"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0D13E142" w:rsidR="00B24EA1" w:rsidRPr="009B37F7" w:rsidDel="0031226B" w:rsidRDefault="00B24EA1" w:rsidP="003333B1">
            <w:pPr>
              <w:ind w:left="150" w:right="150"/>
              <w:jc w:val="center"/>
              <w:rPr>
                <w:del w:id="261" w:author="Christoffer Vissing" w:date="2024-02-08T12:56:00Z"/>
                <w:rFonts w:ascii="Roboto" w:hAnsi="Roboto" w:cs="Segoe UI"/>
                <w:color w:val="333333"/>
                <w:sz w:val="21"/>
                <w:szCs w:val="21"/>
              </w:rPr>
            </w:pPr>
            <w:del w:id="262" w:author="Christoffer Vissing" w:date="2024-02-08T12:56:00Z">
              <w:r w:rsidRPr="009B37F7" w:rsidDel="0031226B">
                <w:rPr>
                  <w:rFonts w:ascii="Roboto" w:hAnsi="Roboto" w:cs="Segoe UI"/>
                  <w:color w:val="333333"/>
                  <w:sz w:val="21"/>
                  <w:szCs w:val="21"/>
                </w:rPr>
                <w:delText>Obesity</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20E8301D" w:rsidR="00B24EA1" w:rsidRPr="009B37F7" w:rsidDel="0031226B" w:rsidRDefault="00B24EA1" w:rsidP="003333B1">
            <w:pPr>
              <w:ind w:left="150" w:right="150"/>
              <w:jc w:val="center"/>
              <w:rPr>
                <w:del w:id="263" w:author="Christoffer Vissing" w:date="2024-02-08T12:56:00Z"/>
                <w:rFonts w:ascii="Roboto" w:hAnsi="Roboto" w:cs="Segoe UI"/>
                <w:color w:val="333333"/>
                <w:sz w:val="21"/>
                <w:szCs w:val="21"/>
              </w:rPr>
            </w:pPr>
            <w:del w:id="264" w:author="Christoffer Vissing" w:date="2024-02-08T12:56:00Z">
              <w:r w:rsidRPr="009B37F7" w:rsidDel="0031226B">
                <w:rPr>
                  <w:rFonts w:ascii="Roboto" w:hAnsi="Roboto" w:cs="Segoe UI"/>
                  <w:color w:val="333333"/>
                  <w:sz w:val="21"/>
                  <w:szCs w:val="21"/>
                </w:rPr>
                <w:delText>Obstruction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09D2B01E" w:rsidR="00B24EA1" w:rsidRPr="009B37F7" w:rsidDel="0031226B" w:rsidRDefault="00B24EA1" w:rsidP="003333B1">
            <w:pPr>
              <w:ind w:left="150" w:right="150"/>
              <w:jc w:val="center"/>
              <w:rPr>
                <w:del w:id="265" w:author="Christoffer Vissing" w:date="2024-02-08T12:56:00Z"/>
                <w:rFonts w:ascii="Roboto" w:hAnsi="Roboto" w:cs="Segoe UI"/>
                <w:color w:val="333333"/>
                <w:sz w:val="21"/>
                <w:szCs w:val="21"/>
              </w:rPr>
            </w:pPr>
            <w:del w:id="266" w:author="Christoffer Vissing" w:date="2024-02-08T12:56:00Z">
              <w:r w:rsidRPr="009B37F7" w:rsidDel="0031226B">
                <w:rPr>
                  <w:rFonts w:ascii="Roboto" w:hAnsi="Roboto" w:cs="Segoe UI"/>
                  <w:color w:val="333333"/>
                  <w:sz w:val="21"/>
                  <w:szCs w:val="21"/>
                </w:rPr>
                <w:delText>NYHA III-IV</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12BA90AD" w:rsidR="00B24EA1" w:rsidRPr="009B37F7" w:rsidDel="0031226B" w:rsidRDefault="00B24EA1" w:rsidP="003333B1">
            <w:pPr>
              <w:ind w:left="150" w:right="150"/>
              <w:jc w:val="center"/>
              <w:rPr>
                <w:del w:id="267" w:author="Christoffer Vissing" w:date="2024-02-08T12:56:00Z"/>
                <w:rFonts w:ascii="Roboto" w:hAnsi="Roboto" w:cs="Segoe UI"/>
                <w:color w:val="333333"/>
                <w:sz w:val="21"/>
                <w:szCs w:val="21"/>
              </w:rPr>
            </w:pPr>
            <w:del w:id="268" w:author="Christoffer Vissing" w:date="2024-02-08T12:56:00Z">
              <w:r w:rsidRPr="009B37F7" w:rsidDel="0031226B">
                <w:rPr>
                  <w:rFonts w:ascii="Roboto" w:hAnsi="Roboto" w:cs="Segoe UI"/>
                  <w:color w:val="333333"/>
                  <w:sz w:val="21"/>
                  <w:szCs w:val="21"/>
                </w:rPr>
                <w:delText>1.79 (1.58 to 2.02)</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16ABF779" w:rsidR="00B24EA1" w:rsidRPr="009B37F7" w:rsidDel="0031226B" w:rsidRDefault="00B24EA1" w:rsidP="003333B1">
            <w:pPr>
              <w:ind w:left="150" w:right="150"/>
              <w:jc w:val="center"/>
              <w:rPr>
                <w:del w:id="269" w:author="Christoffer Vissing" w:date="2024-02-08T12:56:00Z"/>
                <w:rFonts w:ascii="Roboto" w:hAnsi="Roboto" w:cs="Segoe UI"/>
                <w:color w:val="000000" w:themeColor="text1"/>
                <w:sz w:val="21"/>
                <w:szCs w:val="21"/>
              </w:rPr>
            </w:pPr>
            <w:del w:id="270" w:author="Christoffer Vissing" w:date="2024-02-08T12:56:00Z">
              <w:r w:rsidRPr="009B37F7" w:rsidDel="0031226B">
                <w:rPr>
                  <w:rFonts w:ascii="Roboto" w:hAnsi="Roboto" w:cs="Segoe UI"/>
                  <w:color w:val="000000" w:themeColor="text1"/>
                  <w:sz w:val="21"/>
                  <w:szCs w:val="21"/>
                </w:rPr>
                <w:delText>2.8</w:delText>
              </w:r>
              <w:r w:rsidDel="0031226B">
                <w:rPr>
                  <w:rFonts w:ascii="Roboto" w:hAnsi="Roboto" w:cs="Segoe UI"/>
                  <w:color w:val="000000" w:themeColor="text1"/>
                  <w:sz w:val="21"/>
                  <w:szCs w:val="21"/>
                </w:rPr>
                <w:delText>0</w:delText>
              </w:r>
              <w:r w:rsidRPr="009B37F7" w:rsidDel="0031226B">
                <w:rPr>
                  <w:rFonts w:ascii="Roboto" w:hAnsi="Roboto" w:cs="Segoe UI"/>
                  <w:color w:val="000000" w:themeColor="text1"/>
                  <w:sz w:val="21"/>
                  <w:szCs w:val="21"/>
                </w:rPr>
                <w:delText xml:space="preserve"> (2.31 to 3.38)</w:delText>
              </w:r>
            </w:del>
          </w:p>
        </w:tc>
      </w:tr>
      <w:tr w:rsidR="00B24EA1" w:rsidRPr="009B37F7" w:rsidDel="0031226B" w14:paraId="410FB26B" w14:textId="4DE5CD64" w:rsidTr="003333B1">
        <w:trPr>
          <w:trHeight w:val="255"/>
          <w:del w:id="271"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05047E42" w:rsidR="00B24EA1" w:rsidRPr="009B37F7" w:rsidDel="0031226B" w:rsidRDefault="00B24EA1" w:rsidP="003333B1">
            <w:pPr>
              <w:ind w:left="150" w:right="150"/>
              <w:jc w:val="center"/>
              <w:rPr>
                <w:del w:id="272" w:author="Christoffer Vissing" w:date="2024-02-08T12:56:00Z"/>
                <w:rFonts w:ascii="Roboto" w:hAnsi="Roboto" w:cs="Segoe UI"/>
                <w:color w:val="333333"/>
                <w:sz w:val="21"/>
                <w:szCs w:val="21"/>
              </w:rPr>
            </w:pPr>
            <w:del w:id="273" w:author="Christoffer Vissing" w:date="2024-02-08T12:56:00Z">
              <w:r w:rsidRPr="009B37F7" w:rsidDel="0031226B">
                <w:rPr>
                  <w:rFonts w:ascii="Roboto" w:hAnsi="Roboto" w:cs="Segoe UI"/>
                  <w:color w:val="333333"/>
                  <w:sz w:val="21"/>
                  <w:szCs w:val="21"/>
                </w:rPr>
                <w:delText>Obesity</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0DB7BA6E" w:rsidR="00B24EA1" w:rsidRPr="009B37F7" w:rsidDel="0031226B" w:rsidRDefault="00B24EA1" w:rsidP="003333B1">
            <w:pPr>
              <w:ind w:left="150" w:right="150"/>
              <w:jc w:val="center"/>
              <w:rPr>
                <w:del w:id="274" w:author="Christoffer Vissing" w:date="2024-02-08T12:56:00Z"/>
                <w:rFonts w:ascii="Roboto" w:hAnsi="Roboto" w:cs="Segoe UI"/>
                <w:color w:val="333333"/>
                <w:sz w:val="21"/>
                <w:szCs w:val="21"/>
              </w:rPr>
            </w:pPr>
            <w:del w:id="275" w:author="Christoffer Vissing" w:date="2024-02-08T12:56:00Z">
              <w:r w:rsidRPr="009B37F7" w:rsidDel="0031226B">
                <w:rPr>
                  <w:rFonts w:ascii="Roboto" w:hAnsi="Roboto" w:cs="Segoe UI"/>
                  <w:color w:val="333333"/>
                  <w:sz w:val="21"/>
                  <w:szCs w:val="21"/>
                </w:rPr>
                <w:delText>Obstruction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CA5F06E" w:rsidR="00B24EA1" w:rsidRPr="009B37F7" w:rsidDel="0031226B" w:rsidRDefault="00B24EA1" w:rsidP="003333B1">
            <w:pPr>
              <w:ind w:left="150" w:right="150"/>
              <w:jc w:val="center"/>
              <w:rPr>
                <w:del w:id="276" w:author="Christoffer Vissing" w:date="2024-02-08T12:56:00Z"/>
                <w:rFonts w:ascii="Roboto" w:hAnsi="Roboto" w:cs="Segoe UI"/>
                <w:color w:val="333333"/>
                <w:sz w:val="21"/>
                <w:szCs w:val="21"/>
              </w:rPr>
            </w:pPr>
            <w:del w:id="277"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43ADCFD2" w:rsidR="00B24EA1" w:rsidRPr="009B37F7" w:rsidDel="0031226B" w:rsidRDefault="00B24EA1" w:rsidP="003333B1">
            <w:pPr>
              <w:ind w:left="150" w:right="150"/>
              <w:jc w:val="center"/>
              <w:rPr>
                <w:del w:id="278" w:author="Christoffer Vissing" w:date="2024-02-08T12:56:00Z"/>
                <w:rFonts w:ascii="Roboto" w:hAnsi="Roboto" w:cs="Segoe UI"/>
                <w:color w:val="333333"/>
                <w:sz w:val="21"/>
                <w:szCs w:val="21"/>
              </w:rPr>
            </w:pPr>
            <w:del w:id="279" w:author="Christoffer Vissing" w:date="2024-02-08T12:56:00Z">
              <w:r w:rsidRPr="009B37F7" w:rsidDel="0031226B">
                <w:rPr>
                  <w:rFonts w:ascii="Roboto" w:hAnsi="Roboto" w:cs="Segoe UI"/>
                  <w:color w:val="333333"/>
                  <w:sz w:val="21"/>
                  <w:szCs w:val="21"/>
                </w:rPr>
                <w:delText>1.79 (1.58 to 2.02)</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45DABF" w:rsidR="00B24EA1" w:rsidRPr="009B37F7" w:rsidDel="0031226B" w:rsidRDefault="00B24EA1" w:rsidP="003333B1">
            <w:pPr>
              <w:ind w:left="150" w:right="150"/>
              <w:jc w:val="center"/>
              <w:rPr>
                <w:del w:id="280" w:author="Christoffer Vissing" w:date="2024-02-08T12:56:00Z"/>
                <w:rFonts w:ascii="Roboto" w:hAnsi="Roboto" w:cs="Segoe UI"/>
                <w:color w:val="000000" w:themeColor="text1"/>
                <w:sz w:val="21"/>
                <w:szCs w:val="21"/>
              </w:rPr>
            </w:pPr>
            <w:del w:id="281" w:author="Christoffer Vissing" w:date="2024-02-08T12:56:00Z">
              <w:r w:rsidRPr="009B37F7" w:rsidDel="0031226B">
                <w:rPr>
                  <w:rFonts w:ascii="Roboto" w:hAnsi="Roboto" w:cs="Segoe UI"/>
                  <w:color w:val="000000" w:themeColor="text1"/>
                  <w:sz w:val="21"/>
                  <w:szCs w:val="21"/>
                </w:rPr>
                <w:delText>1.68 (1.14 to 2.49)</w:delText>
              </w:r>
            </w:del>
          </w:p>
        </w:tc>
      </w:tr>
      <w:tr w:rsidR="00B24EA1" w:rsidRPr="009B37F7" w:rsidDel="0031226B" w14:paraId="7D4755FC" w14:textId="4C0E271D" w:rsidTr="003333B1">
        <w:trPr>
          <w:trHeight w:val="273"/>
          <w:del w:id="282"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5E474D6D" w:rsidR="00B24EA1" w:rsidRPr="009B37F7" w:rsidDel="0031226B" w:rsidRDefault="00B24EA1" w:rsidP="003333B1">
            <w:pPr>
              <w:ind w:left="150" w:right="150"/>
              <w:jc w:val="center"/>
              <w:rPr>
                <w:del w:id="283" w:author="Christoffer Vissing" w:date="2024-02-08T12:56:00Z"/>
                <w:rFonts w:ascii="Roboto" w:hAnsi="Roboto" w:cs="Segoe UI"/>
                <w:color w:val="333333"/>
                <w:sz w:val="21"/>
                <w:szCs w:val="21"/>
              </w:rPr>
            </w:pPr>
            <w:del w:id="284" w:author="Christoffer Vissing" w:date="2024-02-08T12:56:00Z">
              <w:r w:rsidRPr="009B37F7" w:rsidDel="0031226B">
                <w:rPr>
                  <w:rFonts w:ascii="Roboto" w:hAnsi="Roboto" w:cs="Segoe UI"/>
                  <w:color w:val="333333"/>
                  <w:sz w:val="21"/>
                  <w:szCs w:val="21"/>
                </w:rPr>
                <w:delText>Obesity</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66C55F83" w:rsidR="00B24EA1" w:rsidRPr="009B37F7" w:rsidDel="0031226B" w:rsidRDefault="00B24EA1" w:rsidP="003333B1">
            <w:pPr>
              <w:ind w:left="150" w:right="150"/>
              <w:jc w:val="center"/>
              <w:rPr>
                <w:del w:id="285" w:author="Christoffer Vissing" w:date="2024-02-08T12:56:00Z"/>
                <w:rFonts w:ascii="Roboto" w:hAnsi="Roboto" w:cs="Segoe UI"/>
                <w:color w:val="333333"/>
                <w:sz w:val="21"/>
                <w:szCs w:val="21"/>
              </w:rPr>
            </w:pPr>
            <w:del w:id="286" w:author="Christoffer Vissing" w:date="2024-02-08T12:56:00Z">
              <w:r w:rsidRPr="009B37F7" w:rsidDel="0031226B">
                <w:rPr>
                  <w:rFonts w:ascii="Roboto" w:hAnsi="Roboto" w:cs="Segoe UI"/>
                  <w:color w:val="333333"/>
                  <w:sz w:val="21"/>
                  <w:szCs w:val="21"/>
                </w:rPr>
                <w:delText>Atrial fibrillation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14DE6A40" w:rsidR="00B24EA1" w:rsidRPr="009B37F7" w:rsidDel="0031226B" w:rsidRDefault="00B24EA1" w:rsidP="003333B1">
            <w:pPr>
              <w:ind w:left="150" w:right="150"/>
              <w:jc w:val="center"/>
              <w:rPr>
                <w:del w:id="287" w:author="Christoffer Vissing" w:date="2024-02-08T12:56:00Z"/>
                <w:rFonts w:ascii="Roboto" w:hAnsi="Roboto" w:cs="Segoe UI"/>
                <w:color w:val="333333"/>
                <w:sz w:val="21"/>
                <w:szCs w:val="21"/>
              </w:rPr>
            </w:pPr>
            <w:del w:id="288" w:author="Christoffer Vissing" w:date="2024-02-08T12:56:00Z">
              <w:r w:rsidRPr="009B37F7" w:rsidDel="0031226B">
                <w:rPr>
                  <w:rFonts w:ascii="Roboto" w:hAnsi="Roboto" w:cs="Segoe UI"/>
                  <w:color w:val="333333"/>
                  <w:sz w:val="21"/>
                  <w:szCs w:val="21"/>
                </w:rPr>
                <w:delText>NYHA III-IV</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1A764A2" w:rsidR="00B24EA1" w:rsidRPr="009B37F7" w:rsidDel="0031226B" w:rsidRDefault="00B24EA1" w:rsidP="003333B1">
            <w:pPr>
              <w:ind w:left="150" w:right="150"/>
              <w:jc w:val="center"/>
              <w:rPr>
                <w:del w:id="289" w:author="Christoffer Vissing" w:date="2024-02-08T12:56:00Z"/>
                <w:rFonts w:ascii="Roboto" w:hAnsi="Roboto" w:cs="Segoe UI"/>
                <w:color w:val="333333"/>
                <w:sz w:val="21"/>
                <w:szCs w:val="21"/>
              </w:rPr>
            </w:pPr>
            <w:del w:id="290" w:author="Christoffer Vissing" w:date="2024-02-08T12:56:00Z">
              <w:r w:rsidRPr="009B37F7" w:rsidDel="0031226B">
                <w:rPr>
                  <w:rFonts w:ascii="Roboto" w:hAnsi="Roboto" w:cs="Segoe UI"/>
                  <w:color w:val="333333"/>
                  <w:sz w:val="21"/>
                  <w:szCs w:val="21"/>
                </w:rPr>
                <w:delText>1.49 (1.28 to 1.73)</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61D88FB6" w:rsidR="00B24EA1" w:rsidRPr="009B37F7" w:rsidDel="0031226B" w:rsidRDefault="00B24EA1" w:rsidP="003333B1">
            <w:pPr>
              <w:ind w:left="150" w:right="150"/>
              <w:jc w:val="center"/>
              <w:rPr>
                <w:del w:id="291" w:author="Christoffer Vissing" w:date="2024-02-08T12:56:00Z"/>
                <w:rFonts w:ascii="Roboto" w:hAnsi="Roboto" w:cs="Segoe UI"/>
                <w:color w:val="000000" w:themeColor="text1"/>
                <w:sz w:val="21"/>
                <w:szCs w:val="21"/>
              </w:rPr>
            </w:pPr>
            <w:del w:id="292" w:author="Christoffer Vissing" w:date="2024-02-08T12:56:00Z">
              <w:r w:rsidRPr="009B37F7" w:rsidDel="0031226B">
                <w:rPr>
                  <w:rFonts w:ascii="Roboto" w:hAnsi="Roboto" w:cs="Segoe UI"/>
                  <w:color w:val="000000" w:themeColor="text1"/>
                  <w:sz w:val="21"/>
                  <w:szCs w:val="21"/>
                </w:rPr>
                <w:delText>3</w:delText>
              </w:r>
              <w:r w:rsidDel="0031226B">
                <w:rPr>
                  <w:rFonts w:ascii="Roboto" w:hAnsi="Roboto" w:cs="Segoe UI"/>
                  <w:color w:val="000000" w:themeColor="text1"/>
                  <w:sz w:val="21"/>
                  <w:szCs w:val="21"/>
                </w:rPr>
                <w:delText>.00</w:delText>
              </w:r>
              <w:r w:rsidRPr="009B37F7" w:rsidDel="0031226B">
                <w:rPr>
                  <w:rFonts w:ascii="Roboto" w:hAnsi="Roboto" w:cs="Segoe UI"/>
                  <w:color w:val="000000" w:themeColor="text1"/>
                  <w:sz w:val="21"/>
                  <w:szCs w:val="21"/>
                </w:rPr>
                <w:delText xml:space="preserve"> (2.33 to 3.88)</w:delText>
              </w:r>
            </w:del>
          </w:p>
        </w:tc>
      </w:tr>
      <w:tr w:rsidR="00B24EA1" w:rsidRPr="009B37F7" w:rsidDel="0031226B" w14:paraId="4F82E3CB" w14:textId="0C347263" w:rsidTr="003333B1">
        <w:trPr>
          <w:trHeight w:val="528"/>
          <w:del w:id="293"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3EA894D3" w:rsidR="00B24EA1" w:rsidRPr="009B37F7" w:rsidDel="0031226B" w:rsidRDefault="00B24EA1" w:rsidP="003333B1">
            <w:pPr>
              <w:ind w:left="150" w:right="150"/>
              <w:jc w:val="center"/>
              <w:rPr>
                <w:del w:id="294" w:author="Christoffer Vissing" w:date="2024-02-08T12:56:00Z"/>
                <w:rFonts w:ascii="Roboto" w:hAnsi="Roboto" w:cs="Segoe UI"/>
                <w:color w:val="333333"/>
                <w:sz w:val="21"/>
                <w:szCs w:val="21"/>
              </w:rPr>
            </w:pPr>
            <w:del w:id="295" w:author="Christoffer Vissing" w:date="2024-02-08T12:56:00Z">
              <w:r w:rsidRPr="009B37F7" w:rsidDel="0031226B">
                <w:rPr>
                  <w:rFonts w:ascii="Roboto" w:hAnsi="Roboto" w:cs="Segoe UI"/>
                  <w:color w:val="333333"/>
                  <w:sz w:val="21"/>
                  <w:szCs w:val="21"/>
                </w:rPr>
                <w:delText>Atrial fibrillation</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2994A9FB" w:rsidR="00B24EA1" w:rsidRPr="009B37F7" w:rsidDel="0031226B" w:rsidRDefault="00B24EA1" w:rsidP="003333B1">
            <w:pPr>
              <w:ind w:left="150" w:right="150"/>
              <w:jc w:val="center"/>
              <w:rPr>
                <w:del w:id="296" w:author="Christoffer Vissing" w:date="2024-02-08T12:56:00Z"/>
                <w:rFonts w:ascii="Roboto" w:hAnsi="Roboto" w:cs="Segoe UI"/>
                <w:color w:val="333333"/>
                <w:sz w:val="21"/>
                <w:szCs w:val="21"/>
              </w:rPr>
            </w:pPr>
            <w:del w:id="297" w:author="Christoffer Vissing" w:date="2024-02-08T12:56:00Z">
              <w:r w:rsidRPr="009B37F7" w:rsidDel="0031226B">
                <w:rPr>
                  <w:rFonts w:ascii="Roboto" w:hAnsi="Roboto" w:cs="Segoe UI"/>
                  <w:color w:val="333333"/>
                  <w:sz w:val="21"/>
                  <w:szCs w:val="21"/>
                </w:rPr>
                <w:delText>LVSD</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2B0DBB8" w:rsidR="00B24EA1" w:rsidRPr="009B37F7" w:rsidDel="0031226B" w:rsidRDefault="00B24EA1" w:rsidP="003333B1">
            <w:pPr>
              <w:ind w:left="150" w:right="150"/>
              <w:jc w:val="center"/>
              <w:rPr>
                <w:del w:id="298" w:author="Christoffer Vissing" w:date="2024-02-08T12:56:00Z"/>
                <w:rFonts w:ascii="Roboto" w:hAnsi="Roboto" w:cs="Segoe UI"/>
                <w:color w:val="333333"/>
                <w:sz w:val="21"/>
                <w:szCs w:val="21"/>
              </w:rPr>
            </w:pPr>
            <w:del w:id="299" w:author="Christoffer Vissing" w:date="2024-02-08T12:56:00Z">
              <w:r w:rsidRPr="009B37F7" w:rsidDel="0031226B">
                <w:rPr>
                  <w:rFonts w:ascii="Roboto" w:hAnsi="Roboto" w:cs="Segoe UI"/>
                  <w:color w:val="333333"/>
                  <w:sz w:val="21"/>
                  <w:szCs w:val="21"/>
                </w:rPr>
                <w:delText>Composite VA</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EADE032" w:rsidR="00B24EA1" w:rsidRPr="009B37F7" w:rsidDel="0031226B" w:rsidRDefault="00B24EA1" w:rsidP="003333B1">
            <w:pPr>
              <w:ind w:left="150" w:right="150"/>
              <w:jc w:val="center"/>
              <w:rPr>
                <w:del w:id="300" w:author="Christoffer Vissing" w:date="2024-02-08T12:56:00Z"/>
                <w:rFonts w:ascii="Roboto" w:hAnsi="Roboto" w:cs="Segoe UI"/>
                <w:color w:val="333333"/>
                <w:sz w:val="21"/>
                <w:szCs w:val="21"/>
              </w:rPr>
            </w:pPr>
            <w:del w:id="301" w:author="Christoffer Vissing" w:date="2024-02-08T12:56:00Z">
              <w:r w:rsidRPr="009B37F7" w:rsidDel="0031226B">
                <w:rPr>
                  <w:rFonts w:ascii="Roboto" w:hAnsi="Roboto" w:cs="Segoe UI"/>
                  <w:color w:val="333333"/>
                  <w:sz w:val="21"/>
                  <w:szCs w:val="21"/>
                </w:rPr>
                <w:delText>2.71 (2.22 to 3.31)</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6E1A90DD" w:rsidR="00B24EA1" w:rsidRPr="009B37F7" w:rsidDel="0031226B" w:rsidRDefault="00B24EA1" w:rsidP="003333B1">
            <w:pPr>
              <w:ind w:left="150" w:right="150"/>
              <w:jc w:val="center"/>
              <w:rPr>
                <w:del w:id="302" w:author="Christoffer Vissing" w:date="2024-02-08T12:56:00Z"/>
                <w:rFonts w:ascii="Roboto" w:hAnsi="Roboto" w:cs="Segoe UI"/>
                <w:color w:val="000000" w:themeColor="text1"/>
                <w:sz w:val="21"/>
                <w:szCs w:val="21"/>
              </w:rPr>
            </w:pPr>
            <w:del w:id="303" w:author="Christoffer Vissing" w:date="2024-02-08T12:56:00Z">
              <w:r w:rsidRPr="009B37F7" w:rsidDel="0031226B">
                <w:rPr>
                  <w:rFonts w:ascii="Roboto" w:hAnsi="Roboto" w:cs="Segoe UI"/>
                  <w:color w:val="000000" w:themeColor="text1"/>
                  <w:sz w:val="21"/>
                  <w:szCs w:val="21"/>
                </w:rPr>
                <w:delText>4.32 (2.28 to 8.17)</w:delText>
              </w:r>
            </w:del>
          </w:p>
        </w:tc>
      </w:tr>
      <w:tr w:rsidR="00B24EA1" w:rsidRPr="009B37F7" w:rsidDel="0031226B" w14:paraId="476A004B" w14:textId="05791FED" w:rsidTr="003333B1">
        <w:trPr>
          <w:trHeight w:val="511"/>
          <w:del w:id="304"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6724F834" w:rsidR="00B24EA1" w:rsidRPr="009B37F7" w:rsidDel="0031226B" w:rsidRDefault="00B24EA1" w:rsidP="003333B1">
            <w:pPr>
              <w:ind w:left="150" w:right="150"/>
              <w:jc w:val="center"/>
              <w:rPr>
                <w:del w:id="305" w:author="Christoffer Vissing" w:date="2024-02-08T12:56:00Z"/>
                <w:rFonts w:ascii="Roboto" w:hAnsi="Roboto" w:cs="Segoe UI"/>
                <w:color w:val="333333"/>
                <w:sz w:val="21"/>
                <w:szCs w:val="21"/>
              </w:rPr>
            </w:pPr>
            <w:del w:id="306" w:author="Christoffer Vissing" w:date="2024-02-08T12:56:00Z">
              <w:r w:rsidRPr="009B37F7" w:rsidDel="0031226B">
                <w:rPr>
                  <w:rFonts w:ascii="Roboto" w:hAnsi="Roboto" w:cs="Segoe UI"/>
                  <w:color w:val="333333"/>
                  <w:sz w:val="21"/>
                  <w:szCs w:val="21"/>
                </w:rPr>
                <w:delText>Atrial fibrillation</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51AEDD23" w:rsidR="00B24EA1" w:rsidRPr="009B37F7" w:rsidDel="0031226B" w:rsidRDefault="00B24EA1" w:rsidP="003333B1">
            <w:pPr>
              <w:ind w:left="150" w:right="150"/>
              <w:jc w:val="center"/>
              <w:rPr>
                <w:del w:id="307" w:author="Christoffer Vissing" w:date="2024-02-08T12:56:00Z"/>
                <w:rFonts w:ascii="Roboto" w:hAnsi="Roboto" w:cs="Segoe UI"/>
                <w:color w:val="333333"/>
                <w:sz w:val="21"/>
                <w:szCs w:val="21"/>
              </w:rPr>
            </w:pPr>
            <w:del w:id="308" w:author="Christoffer Vissing" w:date="2024-02-08T12:56:00Z">
              <w:r w:rsidRPr="009B37F7" w:rsidDel="0031226B">
                <w:rPr>
                  <w:rFonts w:ascii="Roboto" w:hAnsi="Roboto" w:cs="Segoe UI"/>
                  <w:color w:val="333333"/>
                  <w:sz w:val="21"/>
                  <w:szCs w:val="21"/>
                </w:rPr>
                <w:delText>LVSD</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4245AD64" w:rsidR="00B24EA1" w:rsidRPr="009B37F7" w:rsidDel="0031226B" w:rsidRDefault="00B24EA1" w:rsidP="003333B1">
            <w:pPr>
              <w:ind w:left="150" w:right="150"/>
              <w:jc w:val="center"/>
              <w:rPr>
                <w:del w:id="309" w:author="Christoffer Vissing" w:date="2024-02-08T12:56:00Z"/>
                <w:rFonts w:ascii="Roboto" w:hAnsi="Roboto" w:cs="Segoe UI"/>
                <w:color w:val="333333"/>
                <w:sz w:val="21"/>
                <w:szCs w:val="21"/>
              </w:rPr>
            </w:pPr>
            <w:del w:id="310"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22A11373" w:rsidR="00B24EA1" w:rsidRPr="009B37F7" w:rsidDel="0031226B" w:rsidRDefault="00B24EA1" w:rsidP="003333B1">
            <w:pPr>
              <w:ind w:left="150" w:right="150"/>
              <w:jc w:val="center"/>
              <w:rPr>
                <w:del w:id="311" w:author="Christoffer Vissing" w:date="2024-02-08T12:56:00Z"/>
                <w:rFonts w:ascii="Roboto" w:hAnsi="Roboto" w:cs="Segoe UI"/>
                <w:color w:val="333333"/>
                <w:sz w:val="21"/>
                <w:szCs w:val="21"/>
              </w:rPr>
            </w:pPr>
            <w:del w:id="312" w:author="Christoffer Vissing" w:date="2024-02-08T12:56:00Z">
              <w:r w:rsidRPr="009B37F7" w:rsidDel="0031226B">
                <w:rPr>
                  <w:rFonts w:ascii="Roboto" w:hAnsi="Roboto" w:cs="Segoe UI"/>
                  <w:color w:val="333333"/>
                  <w:sz w:val="21"/>
                  <w:szCs w:val="21"/>
                </w:rPr>
                <w:delText>2.71 (2.22 to 3.31)</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328723E7" w:rsidR="00B24EA1" w:rsidRPr="009B37F7" w:rsidDel="0031226B" w:rsidRDefault="00B24EA1" w:rsidP="003333B1">
            <w:pPr>
              <w:ind w:left="150" w:right="150"/>
              <w:jc w:val="center"/>
              <w:rPr>
                <w:del w:id="313" w:author="Christoffer Vissing" w:date="2024-02-08T12:56:00Z"/>
                <w:rFonts w:ascii="Roboto" w:hAnsi="Roboto" w:cs="Segoe UI"/>
                <w:color w:val="000000" w:themeColor="text1"/>
                <w:sz w:val="21"/>
                <w:szCs w:val="21"/>
              </w:rPr>
            </w:pPr>
            <w:del w:id="314" w:author="Christoffer Vissing" w:date="2024-02-08T12:56:00Z">
              <w:r w:rsidRPr="009B37F7" w:rsidDel="0031226B">
                <w:rPr>
                  <w:rFonts w:ascii="Roboto" w:hAnsi="Roboto" w:cs="Segoe UI"/>
                  <w:color w:val="000000" w:themeColor="text1"/>
                  <w:sz w:val="21"/>
                  <w:szCs w:val="21"/>
                </w:rPr>
                <w:delText>4.37 (2.3 to 8.28)</w:delText>
              </w:r>
            </w:del>
          </w:p>
        </w:tc>
      </w:tr>
      <w:tr w:rsidR="00B24EA1" w:rsidRPr="009B37F7" w:rsidDel="0031226B" w14:paraId="23E064E4" w14:textId="37B14DF1" w:rsidTr="003333B1">
        <w:trPr>
          <w:trHeight w:val="528"/>
          <w:del w:id="315"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BC796D7" w:rsidR="00B24EA1" w:rsidRPr="009B37F7" w:rsidDel="0031226B" w:rsidRDefault="00B24EA1" w:rsidP="003333B1">
            <w:pPr>
              <w:ind w:left="150" w:right="150"/>
              <w:jc w:val="center"/>
              <w:rPr>
                <w:del w:id="316" w:author="Christoffer Vissing" w:date="2024-02-08T12:56:00Z"/>
                <w:rFonts w:ascii="Roboto" w:hAnsi="Roboto" w:cs="Segoe UI"/>
                <w:color w:val="333333"/>
                <w:sz w:val="21"/>
                <w:szCs w:val="21"/>
              </w:rPr>
            </w:pPr>
            <w:del w:id="317" w:author="Christoffer Vissing" w:date="2024-02-08T12:56:00Z">
              <w:r w:rsidRPr="009B37F7" w:rsidDel="0031226B">
                <w:rPr>
                  <w:rFonts w:ascii="Roboto" w:hAnsi="Roboto" w:cs="Segoe UI"/>
                  <w:color w:val="333333"/>
                  <w:sz w:val="21"/>
                  <w:szCs w:val="21"/>
                </w:rPr>
                <w:delText>Atrial fibrillation</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22ECF606" w:rsidR="00B24EA1" w:rsidRPr="009B37F7" w:rsidDel="0031226B" w:rsidRDefault="00B24EA1" w:rsidP="003333B1">
            <w:pPr>
              <w:ind w:left="150" w:right="150"/>
              <w:jc w:val="center"/>
              <w:rPr>
                <w:del w:id="318" w:author="Christoffer Vissing" w:date="2024-02-08T12:56:00Z"/>
                <w:rFonts w:ascii="Roboto" w:hAnsi="Roboto" w:cs="Segoe UI"/>
                <w:color w:val="333333"/>
                <w:sz w:val="21"/>
                <w:szCs w:val="21"/>
              </w:rPr>
            </w:pPr>
            <w:del w:id="319" w:author="Christoffer Vissing" w:date="2024-02-08T12:56:00Z">
              <w:r w:rsidRPr="009B37F7" w:rsidDel="0031226B">
                <w:rPr>
                  <w:rFonts w:ascii="Roboto" w:hAnsi="Roboto" w:cs="Segoe UI"/>
                  <w:color w:val="333333"/>
                  <w:sz w:val="21"/>
                  <w:szCs w:val="21"/>
                </w:rPr>
                <w:delText>Composite VA</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5B639A9B" w:rsidR="00B24EA1" w:rsidRPr="009B37F7" w:rsidDel="0031226B" w:rsidRDefault="00B24EA1" w:rsidP="003333B1">
            <w:pPr>
              <w:ind w:left="150" w:right="150"/>
              <w:jc w:val="center"/>
              <w:rPr>
                <w:del w:id="320" w:author="Christoffer Vissing" w:date="2024-02-08T12:56:00Z"/>
                <w:rFonts w:ascii="Roboto" w:hAnsi="Roboto" w:cs="Segoe UI"/>
                <w:color w:val="333333"/>
                <w:sz w:val="21"/>
                <w:szCs w:val="21"/>
              </w:rPr>
            </w:pPr>
            <w:del w:id="321"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06500056" w:rsidR="00B24EA1" w:rsidRPr="009B37F7" w:rsidDel="0031226B" w:rsidRDefault="00B24EA1" w:rsidP="003333B1">
            <w:pPr>
              <w:ind w:left="150" w:right="150"/>
              <w:jc w:val="center"/>
              <w:rPr>
                <w:del w:id="322" w:author="Christoffer Vissing" w:date="2024-02-08T12:56:00Z"/>
                <w:rFonts w:ascii="Roboto" w:hAnsi="Roboto" w:cs="Segoe UI"/>
                <w:color w:val="333333"/>
                <w:sz w:val="21"/>
                <w:szCs w:val="21"/>
              </w:rPr>
            </w:pPr>
            <w:del w:id="323" w:author="Christoffer Vissing" w:date="2024-02-08T12:56:00Z">
              <w:r w:rsidRPr="009B37F7" w:rsidDel="0031226B">
                <w:rPr>
                  <w:rFonts w:ascii="Roboto" w:hAnsi="Roboto" w:cs="Segoe UI"/>
                  <w:color w:val="333333"/>
                  <w:sz w:val="21"/>
                  <w:szCs w:val="21"/>
                </w:rPr>
                <w:delText>3.21 (2.42 to 4.24)</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457F1765" w:rsidR="00B24EA1" w:rsidRPr="009B37F7" w:rsidDel="0031226B" w:rsidRDefault="00B24EA1" w:rsidP="003333B1">
            <w:pPr>
              <w:ind w:left="150" w:right="150"/>
              <w:jc w:val="center"/>
              <w:rPr>
                <w:del w:id="324" w:author="Christoffer Vissing" w:date="2024-02-08T12:56:00Z"/>
                <w:rFonts w:ascii="Roboto" w:hAnsi="Roboto" w:cs="Segoe UI"/>
                <w:color w:val="000000" w:themeColor="text1"/>
                <w:sz w:val="21"/>
                <w:szCs w:val="21"/>
              </w:rPr>
            </w:pPr>
            <w:del w:id="325" w:author="Christoffer Vissing" w:date="2024-02-08T12:56:00Z">
              <w:r w:rsidRPr="009B37F7" w:rsidDel="0031226B">
                <w:rPr>
                  <w:rFonts w:ascii="Roboto" w:hAnsi="Roboto" w:cs="Segoe UI"/>
                  <w:color w:val="000000" w:themeColor="text1"/>
                  <w:sz w:val="21"/>
                  <w:szCs w:val="21"/>
                </w:rPr>
                <w:delText>2.97 (1.57 to 5.63)</w:delText>
              </w:r>
            </w:del>
          </w:p>
        </w:tc>
      </w:tr>
      <w:tr w:rsidR="00B24EA1" w:rsidRPr="009B37F7" w:rsidDel="0031226B" w14:paraId="228ED4EA" w14:textId="02FC3D34" w:rsidTr="003333B1">
        <w:trPr>
          <w:trHeight w:val="273"/>
          <w:del w:id="326" w:author="Christoffer Vissing" w:date="2024-02-08T12:56: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50F4BCA6" w:rsidR="00B24EA1" w:rsidRPr="009B37F7" w:rsidDel="0031226B" w:rsidRDefault="00B24EA1" w:rsidP="003333B1">
            <w:pPr>
              <w:ind w:left="150" w:right="150"/>
              <w:jc w:val="center"/>
              <w:rPr>
                <w:del w:id="327" w:author="Christoffer Vissing" w:date="2024-02-08T12:56:00Z"/>
                <w:rFonts w:ascii="Roboto" w:hAnsi="Roboto" w:cs="Segoe UI"/>
                <w:color w:val="333333"/>
                <w:sz w:val="21"/>
                <w:szCs w:val="21"/>
              </w:rPr>
            </w:pPr>
            <w:del w:id="328" w:author="Christoffer Vissing" w:date="2024-02-08T12:56:00Z">
              <w:r w:rsidRPr="009B37F7" w:rsidDel="0031226B">
                <w:rPr>
                  <w:rFonts w:ascii="Roboto" w:hAnsi="Roboto" w:cs="Segoe UI"/>
                  <w:color w:val="333333"/>
                  <w:sz w:val="21"/>
                  <w:szCs w:val="21"/>
                </w:rPr>
                <w:delText>LVSD</w:delText>
              </w:r>
            </w:del>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16E8CD80" w:rsidR="00B24EA1" w:rsidRPr="009B37F7" w:rsidDel="0031226B" w:rsidRDefault="00B24EA1" w:rsidP="003333B1">
            <w:pPr>
              <w:ind w:left="150" w:right="150"/>
              <w:jc w:val="center"/>
              <w:rPr>
                <w:del w:id="329" w:author="Christoffer Vissing" w:date="2024-02-08T12:56:00Z"/>
                <w:rFonts w:ascii="Roboto" w:hAnsi="Roboto" w:cs="Segoe UI"/>
                <w:color w:val="333333"/>
                <w:sz w:val="21"/>
                <w:szCs w:val="21"/>
              </w:rPr>
            </w:pPr>
            <w:del w:id="330" w:author="Christoffer Vissing" w:date="2024-02-08T12:56:00Z">
              <w:r w:rsidRPr="009B37F7" w:rsidDel="0031226B">
                <w:rPr>
                  <w:rFonts w:ascii="Roboto" w:hAnsi="Roboto" w:cs="Segoe UI"/>
                  <w:color w:val="333333"/>
                  <w:sz w:val="21"/>
                  <w:szCs w:val="21"/>
                </w:rPr>
                <w:delText>Atrial fibrillation</w:delText>
              </w:r>
            </w:del>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028B00C3" w:rsidR="00B24EA1" w:rsidRPr="009B37F7" w:rsidDel="0031226B" w:rsidRDefault="00B24EA1" w:rsidP="003333B1">
            <w:pPr>
              <w:ind w:left="150" w:right="150"/>
              <w:jc w:val="center"/>
              <w:rPr>
                <w:del w:id="331" w:author="Christoffer Vissing" w:date="2024-02-08T12:56:00Z"/>
                <w:rFonts w:ascii="Roboto" w:hAnsi="Roboto" w:cs="Segoe UI"/>
                <w:color w:val="333333"/>
                <w:sz w:val="21"/>
                <w:szCs w:val="21"/>
              </w:rPr>
            </w:pPr>
            <w:del w:id="332" w:author="Christoffer Vissing" w:date="2024-02-08T12:56:00Z">
              <w:r w:rsidRPr="009B37F7" w:rsidDel="0031226B">
                <w:rPr>
                  <w:rFonts w:ascii="Roboto" w:hAnsi="Roboto" w:cs="Segoe UI"/>
                  <w:color w:val="333333"/>
                  <w:sz w:val="21"/>
                  <w:szCs w:val="21"/>
                </w:rPr>
                <w:delText>Stroke</w:delText>
              </w:r>
            </w:del>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4E458AB5" w:rsidR="00B24EA1" w:rsidRPr="009B37F7" w:rsidDel="0031226B" w:rsidRDefault="00B24EA1" w:rsidP="003333B1">
            <w:pPr>
              <w:ind w:left="150" w:right="150"/>
              <w:jc w:val="center"/>
              <w:rPr>
                <w:del w:id="333" w:author="Christoffer Vissing" w:date="2024-02-08T12:56:00Z"/>
                <w:rFonts w:ascii="Roboto" w:hAnsi="Roboto" w:cs="Segoe UI"/>
                <w:color w:val="333333"/>
                <w:sz w:val="21"/>
                <w:szCs w:val="21"/>
              </w:rPr>
            </w:pPr>
            <w:del w:id="334" w:author="Christoffer Vissing" w:date="2024-02-08T12:56:00Z">
              <w:r w:rsidRPr="009B37F7" w:rsidDel="0031226B">
                <w:rPr>
                  <w:rFonts w:ascii="Roboto" w:hAnsi="Roboto" w:cs="Segoe UI"/>
                  <w:color w:val="333333"/>
                  <w:sz w:val="21"/>
                  <w:szCs w:val="21"/>
                </w:rPr>
                <w:delText>1.49 (1.13 to 1.97)</w:delText>
              </w:r>
            </w:del>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28489155" w:rsidR="00B24EA1" w:rsidRPr="009B37F7" w:rsidDel="0031226B" w:rsidRDefault="00B24EA1" w:rsidP="003333B1">
            <w:pPr>
              <w:ind w:left="150" w:right="150"/>
              <w:jc w:val="center"/>
              <w:rPr>
                <w:del w:id="335" w:author="Christoffer Vissing" w:date="2024-02-08T12:56:00Z"/>
                <w:rFonts w:ascii="Roboto" w:hAnsi="Roboto" w:cs="Segoe UI"/>
                <w:color w:val="000000" w:themeColor="text1"/>
                <w:sz w:val="21"/>
                <w:szCs w:val="21"/>
              </w:rPr>
            </w:pPr>
            <w:del w:id="336" w:author="Christoffer Vissing" w:date="2024-02-08T12:56:00Z">
              <w:r w:rsidRPr="009B37F7" w:rsidDel="0031226B">
                <w:rPr>
                  <w:rFonts w:ascii="Roboto" w:hAnsi="Roboto" w:cs="Segoe UI"/>
                  <w:color w:val="000000" w:themeColor="text1"/>
                  <w:sz w:val="21"/>
                  <w:szCs w:val="21"/>
                </w:rPr>
                <w:delText>2.63 (1.7 to 4.08)</w:delText>
              </w:r>
            </w:del>
          </w:p>
        </w:tc>
      </w:tr>
    </w:tbl>
    <w:p w14:paraId="5C8AD8F7" w14:textId="21C4A6C5" w:rsidR="00B24EA1" w:rsidDel="0031226B" w:rsidRDefault="00B24EA1" w:rsidP="00B24EA1">
      <w:pPr>
        <w:tabs>
          <w:tab w:val="left" w:pos="2650"/>
        </w:tabs>
        <w:spacing w:line="360" w:lineRule="auto"/>
        <w:rPr>
          <w:del w:id="337" w:author="Christoffer Vissing" w:date="2024-02-08T12:56:00Z"/>
          <w:rFonts w:ascii="Roboto" w:hAnsi="Roboto"/>
          <w:color w:val="000000"/>
        </w:rPr>
      </w:pPr>
    </w:p>
    <w:p w14:paraId="55B27244" w14:textId="00989795" w:rsidR="00B24EA1" w:rsidDel="0031226B" w:rsidRDefault="00B24EA1" w:rsidP="00B24EA1">
      <w:pPr>
        <w:suppressLineNumbers/>
        <w:tabs>
          <w:tab w:val="left" w:pos="3946"/>
        </w:tabs>
        <w:spacing w:line="480" w:lineRule="auto"/>
        <w:rPr>
          <w:del w:id="338" w:author="Christoffer Vissing" w:date="2024-02-08T12:56:00Z"/>
          <w:rFonts w:ascii="Roboto" w:hAnsi="Roboto"/>
          <w:lang w:val="en-US"/>
        </w:rPr>
      </w:pPr>
      <w:del w:id="339" w:author="Christoffer Vissing" w:date="2024-02-08T12:56:00Z">
        <w:r w:rsidRPr="001529A1" w:rsidDel="0031226B">
          <w:rPr>
            <w:rFonts w:ascii="Roboto" w:hAnsi="Roboto"/>
            <w:b/>
            <w:bCs/>
            <w:sz w:val="22"/>
            <w:szCs w:val="22"/>
            <w:lang w:val="en-US"/>
          </w:rPr>
          <w:delText>Legend:</w:delText>
        </w:r>
        <w:r w:rsidRPr="001529A1" w:rsidDel="0031226B">
          <w:rPr>
            <w:rFonts w:ascii="Roboto" w:hAnsi="Roboto"/>
            <w:sz w:val="22"/>
            <w:szCs w:val="22"/>
            <w:lang w:val="en-US"/>
          </w:rPr>
          <w:delText xml:space="preserve"> </w:delText>
        </w:r>
        <w:r w:rsidDel="0031226B">
          <w:rPr>
            <w:rFonts w:ascii="Roboto" w:hAnsi="Roboto"/>
            <w:sz w:val="22"/>
            <w:szCs w:val="22"/>
            <w:lang w:val="en-US"/>
          </w:rPr>
          <w:delText>D1 signifies the first observed feature, D2 the second and D3 the third outcome</w:delText>
        </w:r>
        <w:r w:rsidRPr="001529A1" w:rsidDel="0031226B">
          <w:rPr>
            <w:rFonts w:ascii="Roboto" w:hAnsi="Roboto"/>
            <w:sz w:val="22"/>
            <w:szCs w:val="22"/>
            <w:lang w:val="en-US"/>
          </w:rPr>
          <w:delText>.</w:delText>
        </w:r>
        <w:r w:rsidDel="0031226B">
          <w:rPr>
            <w:rFonts w:ascii="Roboto" w:hAnsi="Roboto"/>
            <w:sz w:val="22"/>
            <w:szCs w:val="22"/>
            <w:lang w:val="en-US"/>
          </w:rPr>
          <w:delText xml:space="preserve"> Only trajectories where the D2 to D3 hazard ratio is larger than that for either of the hazard ratios for the D1 or D2 features in simple analysis are included. </w:delText>
        </w:r>
        <w:r w:rsidDel="0031226B">
          <w:rPr>
            <w:rFonts w:ascii="Roboto" w:hAnsi="Roboto"/>
            <w:i/>
            <w:iCs/>
            <w:sz w:val="22"/>
            <w:szCs w:val="22"/>
            <w:lang w:val="en-US"/>
          </w:rPr>
          <w:delText xml:space="preserve">Abbreviations: </w:delText>
        </w:r>
        <w:r w:rsidDel="0031226B">
          <w:rPr>
            <w:rFonts w:ascii="Roboto" w:hAnsi="Roboto"/>
            <w:sz w:val="22"/>
            <w:szCs w:val="22"/>
            <w:lang w:val="en-US"/>
          </w:rPr>
          <w:delText>LVSD = left ventricular systolic dysfunction, NYHA = New York Heart Association functional class, VA = ventricular arrhythmia.</w:delText>
        </w:r>
      </w:del>
    </w:p>
    <w:p w14:paraId="1A97141A" w14:textId="78FBD929" w:rsidR="005E755E" w:rsidRPr="007C4859" w:rsidDel="0031226B" w:rsidRDefault="005E755E" w:rsidP="007401B1">
      <w:pPr>
        <w:tabs>
          <w:tab w:val="left" w:pos="2650"/>
        </w:tabs>
        <w:spacing w:line="480" w:lineRule="auto"/>
        <w:rPr>
          <w:del w:id="340" w:author="Christoffer Vissing" w:date="2024-02-08T12:56:00Z"/>
          <w:rFonts w:ascii="Roboto" w:hAnsi="Roboto"/>
          <w:color w:val="000000"/>
          <w:lang w:val="en-US"/>
        </w:rPr>
      </w:pPr>
    </w:p>
    <w:p w14:paraId="2467F023" w14:textId="015F00C6" w:rsidR="00F704D4" w:rsidRPr="007C4859" w:rsidRDefault="00F704D4">
      <w:pPr>
        <w:rPr>
          <w:rFonts w:ascii="Roboto" w:hAnsi="Roboto"/>
          <w:color w:val="000000"/>
          <w:lang w:val="en-US"/>
        </w:rPr>
      </w:pPr>
      <w:del w:id="341" w:author="Christoffer Vissing" w:date="2024-02-08T12:56:00Z">
        <w:r w:rsidRPr="007C4859" w:rsidDel="0031226B">
          <w:rPr>
            <w:rFonts w:ascii="Roboto" w:hAnsi="Roboto"/>
            <w:color w:val="000000"/>
            <w:lang w:val="en-US"/>
          </w:rPr>
          <w:br w:type="page"/>
        </w:r>
      </w:del>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599"/>
        <w:gridCol w:w="2340"/>
        <w:gridCol w:w="2488"/>
        <w:gridCol w:w="1114"/>
        <w:tblGridChange w:id="342">
          <w:tblGrid>
            <w:gridCol w:w="2567"/>
            <w:gridCol w:w="2962"/>
            <w:gridCol w:w="2898"/>
            <w:gridCol w:w="1114"/>
          </w:tblGrid>
        </w:tblGridChange>
      </w:tblGrid>
      <w:tr w:rsidR="006A6C59" w:rsidRPr="00C82F9D"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746DDD87"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t xml:space="preserve">Table </w:t>
            </w:r>
            <w:ins w:id="343" w:author="Christoffer Vissing" w:date="2024-02-08T12:56:00Z">
              <w:r w:rsidR="0031226B">
                <w:rPr>
                  <w:rFonts w:ascii="Roboto" w:hAnsi="Roboto" w:cs="Segoe UI"/>
                  <w:b/>
                  <w:bCs/>
                  <w:color w:val="333333"/>
                  <w:lang w:val="en-US"/>
                </w:rPr>
                <w:t>2</w:t>
              </w:r>
            </w:ins>
            <w:del w:id="344" w:author="Christoffer Vissing" w:date="2024-02-08T12:56:00Z">
              <w:r w:rsidR="00B24EA1" w:rsidDel="0031226B">
                <w:rPr>
                  <w:rFonts w:ascii="Roboto" w:hAnsi="Roboto" w:cs="Segoe UI"/>
                  <w:b/>
                  <w:bCs/>
                  <w:color w:val="333333"/>
                  <w:lang w:val="en-US"/>
                </w:rPr>
                <w:delText>3</w:delText>
              </w:r>
            </w:del>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1F2967" w14:paraId="3DF44F6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45"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rPr>
          <w:tblHeader/>
          <w:trPrChange w:id="346" w:author="Christoffer Vissing" w:date="2024-01-25T08:44:00Z">
            <w:trPr>
              <w:tblHeader/>
            </w:trPr>
          </w:trPrChange>
        </w:trPr>
        <w:tc>
          <w:tcPr>
            <w:tcW w:w="4111" w:type="dxa"/>
            <w:tcBorders>
              <w:top w:val="nil"/>
              <w:left w:val="nil"/>
              <w:bottom w:val="nil"/>
              <w:right w:val="nil"/>
            </w:tcBorders>
            <w:shd w:val="clear" w:color="auto" w:fill="FFFFFF"/>
            <w:tcMar>
              <w:top w:w="75" w:type="dxa"/>
              <w:left w:w="75" w:type="dxa"/>
              <w:bottom w:w="90" w:type="dxa"/>
              <w:right w:w="75" w:type="dxa"/>
            </w:tcMar>
            <w:vAlign w:val="bottom"/>
            <w:hideMark/>
            <w:tcPrChange w:id="347"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1593" w:type="dxa"/>
            <w:tcBorders>
              <w:top w:val="nil"/>
              <w:left w:val="nil"/>
              <w:bottom w:val="nil"/>
              <w:right w:val="nil"/>
            </w:tcBorders>
            <w:shd w:val="clear" w:color="auto" w:fill="FFFFFF"/>
            <w:tcMar>
              <w:top w:w="75" w:type="dxa"/>
              <w:left w:w="75" w:type="dxa"/>
              <w:bottom w:w="90" w:type="dxa"/>
              <w:right w:w="75" w:type="dxa"/>
            </w:tcMar>
            <w:vAlign w:val="bottom"/>
            <w:hideMark/>
            <w:tcPrChange w:id="348"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02B89FB1" w14:textId="2AF2BC6E" w:rsidR="006A6C59" w:rsidRPr="007C4859" w:rsidRDefault="006A6C59" w:rsidP="007C4859">
            <w:pPr>
              <w:spacing w:line="360" w:lineRule="auto"/>
              <w:jc w:val="center"/>
              <w:rPr>
                <w:rFonts w:ascii="Roboto" w:hAnsi="Roboto" w:cs="Segoe UI"/>
                <w:caps/>
                <w:color w:val="A9A9A9"/>
                <w:sz w:val="22"/>
                <w:szCs w:val="22"/>
              </w:rPr>
            </w:pPr>
            <w:del w:id="349" w:author="Christoffer Vissing" w:date="2024-01-25T08:43:00Z">
              <w:r w:rsidRPr="007C4859" w:rsidDel="001F2967">
                <w:rPr>
                  <w:rStyle w:val="Strk"/>
                  <w:rFonts w:ascii="Roboto" w:hAnsi="Roboto" w:cs="Segoe UI"/>
                  <w:caps/>
                  <w:color w:val="A9A9A9"/>
                  <w:sz w:val="22"/>
                  <w:szCs w:val="22"/>
                </w:rPr>
                <w:delText>SARC</w:delText>
              </w:r>
            </w:del>
            <w:ins w:id="350" w:author="Christoffer Vissing" w:date="2024-01-25T08:43:00Z">
              <w:r w:rsidR="001F2967">
                <w:rPr>
                  <w:rStyle w:val="Strk"/>
                  <w:rFonts w:ascii="Roboto" w:hAnsi="Roboto" w:cs="Segoe UI"/>
                  <w:caps/>
                  <w:color w:val="A9A9A9"/>
                  <w:sz w:val="22"/>
                  <w:szCs w:val="22"/>
                </w:rPr>
                <w:t>Sarcomeric HCM</w:t>
              </w:r>
            </w:ins>
            <w:del w:id="351" w:author="Christoffer Vissing" w:date="2024-01-25T08:43:00Z">
              <w:r w:rsidRPr="007C4859" w:rsidDel="001F2967">
                <w:rPr>
                  <w:rStyle w:val="Strk"/>
                  <w:rFonts w:ascii="Roboto" w:hAnsi="Roboto" w:cs="Segoe UI"/>
                  <w:caps/>
                  <w:color w:val="A9A9A9"/>
                  <w:sz w:val="22"/>
                  <w:szCs w:val="22"/>
                </w:rPr>
                <w:delText>(+)</w:delText>
              </w:r>
            </w:del>
            <w:r w:rsidRPr="007C4859">
              <w:rPr>
                <w:rFonts w:ascii="Roboto" w:hAnsi="Roboto" w:cs="Segoe UI"/>
                <w:caps/>
                <w:color w:val="A9A9A9"/>
                <w:sz w:val="22"/>
                <w:szCs w:val="22"/>
              </w:rPr>
              <w:t>, N = 2,999</w:t>
            </w:r>
          </w:p>
        </w:tc>
        <w:tc>
          <w:tcPr>
            <w:tcW w:w="2723" w:type="dxa"/>
            <w:tcBorders>
              <w:top w:val="nil"/>
              <w:left w:val="nil"/>
              <w:bottom w:val="nil"/>
              <w:right w:val="nil"/>
            </w:tcBorders>
            <w:shd w:val="clear" w:color="auto" w:fill="FFFFFF"/>
            <w:tcMar>
              <w:top w:w="75" w:type="dxa"/>
              <w:left w:w="75" w:type="dxa"/>
              <w:bottom w:w="90" w:type="dxa"/>
              <w:right w:w="75" w:type="dxa"/>
            </w:tcMar>
            <w:vAlign w:val="bottom"/>
            <w:hideMark/>
            <w:tcPrChange w:id="352"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7FD2F01D" w14:textId="200C6370" w:rsidR="006A6C59" w:rsidRPr="007C4859" w:rsidRDefault="006A6C59" w:rsidP="007C4859">
            <w:pPr>
              <w:spacing w:line="360" w:lineRule="auto"/>
              <w:jc w:val="center"/>
              <w:rPr>
                <w:rFonts w:ascii="Roboto" w:hAnsi="Roboto" w:cs="Segoe UI"/>
                <w:caps/>
                <w:color w:val="A9A9A9"/>
                <w:sz w:val="22"/>
                <w:szCs w:val="22"/>
              </w:rPr>
            </w:pPr>
            <w:del w:id="353" w:author="Christoffer Vissing" w:date="2024-01-25T08:43:00Z">
              <w:r w:rsidRPr="007C4859" w:rsidDel="001F2967">
                <w:rPr>
                  <w:rStyle w:val="Strk"/>
                  <w:rFonts w:ascii="Roboto" w:hAnsi="Roboto" w:cs="Segoe UI"/>
                  <w:caps/>
                  <w:color w:val="A9A9A9"/>
                  <w:sz w:val="22"/>
                  <w:szCs w:val="22"/>
                </w:rPr>
                <w:delText>SARC</w:delText>
              </w:r>
            </w:del>
            <w:ins w:id="354" w:author="Christoffer Vissing" w:date="2024-01-25T08:43:00Z">
              <w:r w:rsidR="001F2967">
                <w:rPr>
                  <w:rStyle w:val="Strk"/>
                  <w:rFonts w:ascii="Roboto" w:hAnsi="Roboto" w:cs="Segoe UI"/>
                  <w:caps/>
                  <w:color w:val="A9A9A9"/>
                  <w:sz w:val="22"/>
                  <w:szCs w:val="22"/>
                </w:rPr>
                <w:t xml:space="preserve">Non-sarcomeric </w:t>
              </w:r>
              <w:proofErr w:type="gramStart"/>
              <w:r w:rsidR="001F2967">
                <w:rPr>
                  <w:rStyle w:val="Strk"/>
                  <w:rFonts w:ascii="Roboto" w:hAnsi="Roboto" w:cs="Segoe UI"/>
                  <w:caps/>
                  <w:color w:val="A9A9A9"/>
                  <w:sz w:val="22"/>
                  <w:szCs w:val="22"/>
                </w:rPr>
                <w:t>HCM</w:t>
              </w:r>
            </w:ins>
            <w:r w:rsidRPr="007C4859">
              <w:rPr>
                <w:rStyle w:val="Strk"/>
                <w:rFonts w:ascii="Roboto" w:hAnsi="Roboto" w:cs="Segoe UI"/>
                <w:caps/>
                <w:color w:val="A9A9A9"/>
                <w:sz w:val="22"/>
                <w:szCs w:val="22"/>
              </w:rPr>
              <w:t>(</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Change w:id="355" w:author="Christoffer Vissing" w:date="2024-01-25T08:44:00Z">
              <w:tcPr>
                <w:tcW w:w="0" w:type="auto"/>
                <w:tcBorders>
                  <w:top w:val="nil"/>
                  <w:left w:val="nil"/>
                  <w:bottom w:val="nil"/>
                  <w:right w:val="nil"/>
                </w:tcBorders>
                <w:shd w:val="clear" w:color="auto" w:fill="FFFFFF"/>
                <w:tcMar>
                  <w:top w:w="75" w:type="dxa"/>
                  <w:left w:w="75" w:type="dxa"/>
                  <w:bottom w:w="90" w:type="dxa"/>
                  <w:right w:w="75" w:type="dxa"/>
                </w:tcMar>
                <w:vAlign w:val="bottom"/>
                <w:hideMark/>
              </w:tcPr>
            </w:tcPrChange>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1F2967" w14:paraId="1741B391"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5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5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1F2967" w14:paraId="2D7B369D"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61"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1F2967" w14:paraId="0C61666B"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6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6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8E6986"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71"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5E685B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7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7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7926CA0F"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81"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901E46C"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8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8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0B551FF0"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91"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2"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3"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4"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395"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1F2967" w14:paraId="67076FC8" w14:textId="77777777" w:rsidTr="001F2967">
        <w:tblPrEx>
          <w:tblW w:w="9541" w:type="dxa"/>
          <w:tblBorders>
            <w:bottom w:val="single" w:sz="12" w:space="0" w:color="A8A8A8"/>
          </w:tblBorders>
          <w:shd w:val="clear" w:color="auto" w:fill="FFFFFF"/>
          <w:tblCellMar>
            <w:top w:w="15" w:type="dxa"/>
            <w:left w:w="15" w:type="dxa"/>
            <w:bottom w:w="15" w:type="dxa"/>
            <w:right w:w="15" w:type="dxa"/>
          </w:tblCellMar>
          <w:tblPrExChange w:id="396" w:author="Christoffer Vissing" w:date="2024-01-25T08:44:00Z">
            <w:tblPrEx>
              <w:tblW w:w="9541" w:type="dxa"/>
              <w:tblBorders>
                <w:bottom w:val="single" w:sz="12" w:space="0" w:color="A8A8A8"/>
              </w:tblBorders>
              <w:shd w:val="clear" w:color="auto" w:fill="FFFFFF"/>
              <w:tblCellMar>
                <w:top w:w="15" w:type="dxa"/>
                <w:left w:w="15" w:type="dxa"/>
                <w:bottom w:w="15" w:type="dxa"/>
                <w:right w:w="15" w:type="dxa"/>
              </w:tblCellMar>
            </w:tblPrEx>
          </w:tblPrExChange>
        </w:tblPrEx>
        <w:tc>
          <w:tcPr>
            <w:tcW w:w="4111"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97"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159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98"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2723" w:type="dxa"/>
            <w:tcBorders>
              <w:top w:val="single" w:sz="6" w:space="0" w:color="D3D3D3"/>
              <w:left w:val="nil"/>
              <w:bottom w:val="nil"/>
              <w:right w:val="nil"/>
            </w:tcBorders>
            <w:shd w:val="clear" w:color="auto" w:fill="FFFFFF"/>
            <w:tcMar>
              <w:top w:w="105" w:type="dxa"/>
              <w:left w:w="75" w:type="dxa"/>
              <w:bottom w:w="105" w:type="dxa"/>
              <w:right w:w="75" w:type="dxa"/>
            </w:tcMar>
            <w:vAlign w:val="center"/>
            <w:tcPrChange w:id="399"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tcPrChange>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Change w:id="400" w:author="Christoffer Vissing" w:date="2024-01-25T08:44:00Z">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tcPrChange>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rFonts w:ascii="Roboto" w:hAnsi="Roboto"/>
          <w:color w:val="000000"/>
        </w:rPr>
      </w:pPr>
    </w:p>
    <w:p w14:paraId="55C8D467" w14:textId="60C95CB6" w:rsidR="005E755E" w:rsidRPr="001F2967" w:rsidRDefault="005E755E">
      <w:pPr>
        <w:rPr>
          <w:rFonts w:ascii="Roboto" w:hAnsi="Roboto"/>
          <w:color w:val="000000"/>
          <w:lang w:val="en-US"/>
        </w:rPr>
      </w:pPr>
      <w:r w:rsidRPr="001F2967">
        <w:rPr>
          <w:rFonts w:ascii="Roboto" w:hAnsi="Roboto"/>
          <w:color w:val="000000"/>
          <w:lang w:val="en-US"/>
        </w:rPr>
        <w:br w:type="page"/>
      </w:r>
    </w:p>
    <w:p w14:paraId="1489488A" w14:textId="77777777" w:rsidR="004C0055" w:rsidRPr="001F2967" w:rsidRDefault="004C0055" w:rsidP="007401B1">
      <w:pPr>
        <w:tabs>
          <w:tab w:val="left" w:pos="2650"/>
        </w:tabs>
        <w:spacing w:line="480" w:lineRule="auto"/>
        <w:rPr>
          <w:rFonts w:ascii="Roboto" w:hAnsi="Roboto"/>
          <w:lang w:val="en-US"/>
        </w:rPr>
      </w:pPr>
      <w:r w:rsidRPr="001F2967">
        <w:rPr>
          <w:rFonts w:ascii="Roboto" w:hAnsi="Roboto"/>
          <w:b/>
          <w:bCs/>
          <w:lang w:val="en-US"/>
        </w:rPr>
        <w:lastRenderedPageBreak/>
        <w:t xml:space="preserve">Figure </w:t>
      </w:r>
      <w:r w:rsidR="007401B1" w:rsidRPr="001F2967">
        <w:rPr>
          <w:rFonts w:ascii="Roboto" w:hAnsi="Roboto"/>
          <w:b/>
          <w:bCs/>
          <w:lang w:val="en-US"/>
        </w:rPr>
        <w:t>1</w:t>
      </w:r>
      <w:r w:rsidRPr="001F2967">
        <w:rPr>
          <w:rFonts w:ascii="Roboto" w:hAnsi="Roboto"/>
          <w:b/>
          <w:bCs/>
          <w:lang w:val="en-US"/>
        </w:rPr>
        <w:t xml:space="preserve">: </w:t>
      </w:r>
    </w:p>
    <w:p w14:paraId="71B096CB" w14:textId="2EBE969A" w:rsidR="004C0055" w:rsidRPr="007C4859" w:rsidRDefault="00BB5EBE" w:rsidP="002E4BE9">
      <w:pPr>
        <w:tabs>
          <w:tab w:val="left" w:pos="2650"/>
        </w:tabs>
        <w:spacing w:line="480" w:lineRule="auto"/>
        <w:rPr>
          <w:rFonts w:ascii="Roboto" w:hAnsi="Roboto"/>
          <w:lang w:val="en-US"/>
        </w:rPr>
      </w:pPr>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r w:rsidR="00B14185" w:rsidRPr="007C4859">
        <w:rPr>
          <w:rFonts w:ascii="Roboto" w:hAnsi="Roboto"/>
          <w:b/>
          <w:bCs/>
          <w:sz w:val="22"/>
          <w:szCs w:val="22"/>
          <w:lang w:val="en-US"/>
        </w:rPr>
        <w:t xml:space="preserve">Legend: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Pr="001F2967">
        <w:rPr>
          <w:rFonts w:ascii="Roboto" w:hAnsi="Roboto"/>
          <w:b/>
          <w:bCs/>
          <w:sz w:val="22"/>
          <w:szCs w:val="22"/>
          <w:lang w:val="en-US"/>
        </w:rPr>
        <w:t>Abbreviations</w:t>
      </w:r>
      <w:r>
        <w:rPr>
          <w:rFonts w:ascii="Roboto" w:hAnsi="Roboto"/>
          <w:i/>
          <w:iCs/>
          <w:sz w:val="22"/>
          <w:szCs w:val="22"/>
          <w:lang w:val="en-US"/>
        </w:rPr>
        <w:t>:</w:t>
      </w:r>
      <w:r w:rsidRPr="00BB5EBE">
        <w:rPr>
          <w:rFonts w:ascii="Roboto" w:hAnsi="Roboto"/>
          <w:sz w:val="22"/>
          <w:szCs w:val="22"/>
          <w:lang w:val="en-US"/>
        </w:rPr>
        <w:t xml:space="preserve"> </w:t>
      </w:r>
      <w:r w:rsidRPr="001F2967">
        <w:rPr>
          <w:rFonts w:ascii="Roboto" w:hAnsi="Roboto"/>
          <w:i/>
          <w:iCs/>
          <w:sz w:val="22"/>
          <w:szCs w:val="22"/>
          <w:lang w:val="en-US"/>
        </w:rPr>
        <w:t>HCM</w:t>
      </w:r>
      <w:r>
        <w:rPr>
          <w:rFonts w:ascii="Roboto" w:hAnsi="Roboto"/>
          <w:sz w:val="22"/>
          <w:szCs w:val="22"/>
          <w:lang w:val="en-US"/>
        </w:rPr>
        <w:t xml:space="preserve"> = hypertrophic cardiomyopathy, </w:t>
      </w:r>
      <w:r w:rsidRPr="001F2967">
        <w:rPr>
          <w:rFonts w:ascii="Roboto" w:hAnsi="Roboto"/>
          <w:i/>
          <w:iCs/>
          <w:sz w:val="22"/>
          <w:szCs w:val="22"/>
          <w:lang w:val="en-US"/>
        </w:rPr>
        <w:t>ICD</w:t>
      </w:r>
      <w:r>
        <w:rPr>
          <w:rFonts w:ascii="Roboto" w:hAnsi="Roboto"/>
          <w:sz w:val="22"/>
          <w:szCs w:val="22"/>
          <w:lang w:val="en-US"/>
        </w:rPr>
        <w:t xml:space="preserve"> = implantable cardioverter defibrillator, </w:t>
      </w:r>
      <w:r w:rsidRPr="001F2967">
        <w:rPr>
          <w:rFonts w:ascii="Roboto" w:hAnsi="Roboto"/>
          <w:i/>
          <w:iCs/>
          <w:sz w:val="22"/>
          <w:szCs w:val="22"/>
          <w:lang w:val="en-US"/>
        </w:rPr>
        <w:t>LVSD</w:t>
      </w:r>
      <w:r>
        <w:rPr>
          <w:rFonts w:ascii="Roboto" w:hAnsi="Roboto"/>
          <w:sz w:val="22"/>
          <w:szCs w:val="22"/>
          <w:lang w:val="en-US"/>
        </w:rPr>
        <w:t xml:space="preserve"> = left ventricular systolic dysfunction, </w:t>
      </w:r>
      <w:r w:rsidRPr="001F2967">
        <w:rPr>
          <w:rFonts w:ascii="Roboto" w:hAnsi="Roboto"/>
          <w:i/>
          <w:iCs/>
          <w:sz w:val="22"/>
          <w:szCs w:val="22"/>
          <w:lang w:val="en-US"/>
        </w:rPr>
        <w:t>NSVT</w:t>
      </w:r>
      <w:r>
        <w:rPr>
          <w:rFonts w:ascii="Roboto" w:hAnsi="Roboto"/>
          <w:sz w:val="22"/>
          <w:szCs w:val="22"/>
          <w:lang w:val="en-US"/>
        </w:rPr>
        <w:t xml:space="preserve"> = non-sustained ventricular tachycardia, </w:t>
      </w:r>
      <w:r w:rsidRPr="001F2967">
        <w:rPr>
          <w:rFonts w:ascii="Roboto" w:hAnsi="Roboto"/>
          <w:i/>
          <w:iCs/>
          <w:sz w:val="22"/>
          <w:szCs w:val="22"/>
          <w:lang w:val="en-US"/>
        </w:rPr>
        <w:t>NYHA</w:t>
      </w:r>
      <w:r>
        <w:rPr>
          <w:rFonts w:ascii="Roboto" w:hAnsi="Roboto"/>
          <w:sz w:val="22"/>
          <w:szCs w:val="22"/>
          <w:lang w:val="en-US"/>
        </w:rPr>
        <w:t xml:space="preserve"> = New York Heart Association functional class, </w:t>
      </w:r>
      <w:r w:rsidRPr="001F2967">
        <w:rPr>
          <w:rFonts w:ascii="Roboto" w:hAnsi="Roboto"/>
          <w:i/>
          <w:iCs/>
          <w:sz w:val="22"/>
          <w:szCs w:val="22"/>
          <w:lang w:val="en-US"/>
        </w:rPr>
        <w:t>SRT</w:t>
      </w:r>
      <w:r>
        <w:rPr>
          <w:rFonts w:ascii="Roboto" w:hAnsi="Roboto"/>
          <w:sz w:val="22"/>
          <w:szCs w:val="22"/>
          <w:lang w:val="en-US"/>
        </w:rPr>
        <w:t xml:space="preserve"> = septal reduction therapy,</w:t>
      </w:r>
      <w:r w:rsidRPr="00BB5EBE">
        <w:rPr>
          <w:rFonts w:ascii="Roboto" w:hAnsi="Roboto"/>
          <w:sz w:val="22"/>
          <w:szCs w:val="22"/>
          <w:lang w:val="en-US"/>
        </w:rPr>
        <w:t xml:space="preserve"> </w:t>
      </w:r>
      <w:r w:rsidRPr="001F2967">
        <w:rPr>
          <w:rFonts w:ascii="Roboto" w:hAnsi="Roboto"/>
          <w:i/>
          <w:iCs/>
          <w:sz w:val="22"/>
          <w:szCs w:val="22"/>
          <w:lang w:val="en-US"/>
        </w:rPr>
        <w:t>VA</w:t>
      </w:r>
      <w:r>
        <w:rPr>
          <w:rFonts w:ascii="Roboto" w:hAnsi="Roboto"/>
          <w:sz w:val="22"/>
          <w:szCs w:val="22"/>
          <w:lang w:val="en-US"/>
        </w:rPr>
        <w:t xml:space="preserve"> = ventricular arrhythmia.</w:t>
      </w:r>
      <w:r w:rsidRPr="007C4859">
        <w:rPr>
          <w:rFonts w:ascii="Roboto" w:hAnsi="Roboto"/>
          <w:b/>
          <w:bCs/>
          <w:lang w:val="en-US"/>
        </w:rPr>
        <w:t xml:space="preserve"> </w:t>
      </w:r>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3342A1C9" w:rsidR="00426080" w:rsidRDefault="00F947A3" w:rsidP="00EA6D3E">
      <w:pPr>
        <w:spacing w:line="480" w:lineRule="auto"/>
        <w:ind w:left="-270"/>
        <w:rPr>
          <w:rFonts w:ascii="Roboto" w:hAnsi="Roboto"/>
        </w:rPr>
      </w:pPr>
      <w:r>
        <w:rPr>
          <w:rFonts w:ascii="Roboto" w:hAnsi="Roboto"/>
          <w:noProof/>
          <w14:ligatures w14:val="standardContextual"/>
        </w:rPr>
        <w:drawing>
          <wp:inline distT="0" distB="0" distL="0" distR="0" wp14:anchorId="767F9193" wp14:editId="01E5B371">
            <wp:extent cx="6058535" cy="4039235"/>
            <wp:effectExtent l="0" t="0" r="0" b="0"/>
            <wp:docPr id="104887254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2545" name="Billede 1048872545"/>
                    <pic:cNvPicPr/>
                  </pic:nvPicPr>
                  <pic:blipFill>
                    <a:blip r:embed="rId16">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r w:rsidRPr="007C4859">
        <w:rPr>
          <w:rFonts w:ascii="Roboto" w:hAnsi="Roboto"/>
          <w:b/>
          <w:bCs/>
          <w:sz w:val="22"/>
          <w:szCs w:val="22"/>
          <w:lang w:val="en-US"/>
        </w:rPr>
        <w:t>Legend:</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7">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304BCFB4" w:rsidR="00E27B32" w:rsidRPr="007C4859" w:rsidRDefault="005F2993" w:rsidP="005F2993">
      <w:pPr>
        <w:tabs>
          <w:tab w:val="left" w:pos="3946"/>
        </w:tabs>
        <w:spacing w:line="480" w:lineRule="auto"/>
        <w:rPr>
          <w:rFonts w:ascii="Roboto" w:hAnsi="Roboto"/>
          <w:sz w:val="22"/>
          <w:szCs w:val="22"/>
          <w:lang w:val="en-US"/>
        </w:rPr>
      </w:pPr>
      <w:r w:rsidRPr="007C4859">
        <w:rPr>
          <w:rFonts w:ascii="Roboto" w:hAnsi="Roboto"/>
          <w:b/>
          <w:bCs/>
          <w:sz w:val="22"/>
          <w:szCs w:val="22"/>
          <w:lang w:val="en-US"/>
        </w:rPr>
        <w:t xml:space="preserve">Legend: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8">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178B27CD"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r w:rsidR="00385868" w:rsidRPr="007C4859">
        <w:rPr>
          <w:rFonts w:ascii="Roboto" w:hAnsi="Roboto"/>
          <w:sz w:val="22"/>
          <w:szCs w:val="22"/>
          <w:lang w:val="en-US"/>
        </w:rPr>
        <w:t>timescale</w:t>
      </w:r>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r w:rsidR="00087C51" w:rsidRPr="00087C51">
        <w:rPr>
          <w:rFonts w:ascii="Roboto" w:hAnsi="Roboto"/>
          <w:b/>
          <w:bCs/>
          <w:sz w:val="22"/>
          <w:szCs w:val="22"/>
          <w:lang w:val="en-US"/>
        </w:rPr>
        <w:t xml:space="preserve"> </w:t>
      </w:r>
      <w:r w:rsidR="00087C51" w:rsidRPr="003207E9">
        <w:rPr>
          <w:rFonts w:ascii="Roboto" w:hAnsi="Roboto"/>
          <w:b/>
          <w:bCs/>
          <w:sz w:val="22"/>
          <w:szCs w:val="22"/>
          <w:lang w:val="en-US"/>
        </w:rPr>
        <w:t>Abbreviations</w:t>
      </w:r>
      <w:r w:rsidR="00087C51">
        <w:rPr>
          <w:rFonts w:ascii="Roboto" w:hAnsi="Roboto"/>
          <w:i/>
          <w:iCs/>
          <w:sz w:val="22"/>
          <w:szCs w:val="22"/>
          <w:lang w:val="en-US"/>
        </w:rPr>
        <w:t>:</w:t>
      </w:r>
      <w:r w:rsidR="00087C51" w:rsidRPr="00BB5EBE">
        <w:rPr>
          <w:rFonts w:ascii="Roboto" w:hAnsi="Roboto"/>
          <w:sz w:val="22"/>
          <w:szCs w:val="22"/>
          <w:lang w:val="en-US"/>
        </w:rPr>
        <w:t xml:space="preserve"> </w:t>
      </w:r>
      <w:r w:rsidR="00087C51" w:rsidRPr="003207E9">
        <w:rPr>
          <w:rFonts w:ascii="Roboto" w:hAnsi="Roboto"/>
          <w:i/>
          <w:iCs/>
          <w:sz w:val="22"/>
          <w:szCs w:val="22"/>
          <w:lang w:val="en-US"/>
        </w:rPr>
        <w:t>LVSD</w:t>
      </w:r>
      <w:r w:rsidR="00087C51">
        <w:rPr>
          <w:rFonts w:ascii="Roboto" w:hAnsi="Roboto"/>
          <w:sz w:val="22"/>
          <w:szCs w:val="22"/>
          <w:lang w:val="en-US"/>
        </w:rPr>
        <w:t xml:space="preserve"> = left ventricular systolic dysfunction, </w:t>
      </w:r>
      <w:r w:rsidR="00087C51" w:rsidRPr="003207E9">
        <w:rPr>
          <w:rFonts w:ascii="Roboto" w:hAnsi="Roboto"/>
          <w:i/>
          <w:iCs/>
          <w:sz w:val="22"/>
          <w:szCs w:val="22"/>
          <w:lang w:val="en-US"/>
        </w:rPr>
        <w:t>NYHA</w:t>
      </w:r>
      <w:r w:rsidR="00087C51">
        <w:rPr>
          <w:rFonts w:ascii="Roboto" w:hAnsi="Roboto"/>
          <w:sz w:val="22"/>
          <w:szCs w:val="22"/>
          <w:lang w:val="en-US"/>
        </w:rPr>
        <w:t xml:space="preserve"> = New York Heart Association functional class, </w:t>
      </w:r>
      <w:r w:rsidR="00087C51" w:rsidRPr="003207E9">
        <w:rPr>
          <w:rFonts w:ascii="Roboto" w:hAnsi="Roboto"/>
          <w:i/>
          <w:iCs/>
          <w:sz w:val="22"/>
          <w:szCs w:val="22"/>
          <w:lang w:val="en-US"/>
        </w:rPr>
        <w:t>VA</w:t>
      </w:r>
      <w:r w:rsidR="00087C51">
        <w:rPr>
          <w:rFonts w:ascii="Roboto" w:hAnsi="Roboto"/>
          <w:sz w:val="22"/>
          <w:szCs w:val="22"/>
          <w:lang w:val="en-US"/>
        </w:rPr>
        <w:t xml:space="preserve"> = ventricular arrhythmia.</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19">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171B3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Ho, Carolyn Y.,MD" w:date="2023-12-25T16:51:00Z" w:initials="HCY">
    <w:p w14:paraId="3932AD80" w14:textId="32B984E8" w:rsidR="00CC498B" w:rsidRDefault="00CC498B" w:rsidP="00CC498B">
      <w:pPr>
        <w:pStyle w:val="Kommentartekst"/>
      </w:pPr>
      <w:r>
        <w:rPr>
          <w:rStyle w:val="Kommentarhenvisning"/>
        </w:rPr>
        <w:annotationRef/>
      </w:r>
      <w:r>
        <w:t>This still needs a little more spark to differentiate it from the original SHaRe manuscript</w:t>
      </w:r>
    </w:p>
  </w:comment>
  <w:comment w:id="150" w:author="Ho, Carolyn Y.,MD" w:date="2024-01-24T17:04:00Z" w:initials="HCY">
    <w:p w14:paraId="3500A603" w14:textId="77777777" w:rsidR="00036BA5" w:rsidRDefault="00036BA5" w:rsidP="006C2F39">
      <w:pPr>
        <w:pStyle w:val="Kommentartekst"/>
      </w:pPr>
      <w:r>
        <w:rPr>
          <w:rStyle w:val="Kommentarhenvisning"/>
        </w:rPr>
        <w:annotationRef/>
      </w:r>
      <w:r>
        <w:t>The blue and pink colors don't seem to be coming across on my PC.</w:t>
      </w:r>
    </w:p>
  </w:comment>
  <w:comment w:id="151" w:author="Christoffer Vissing" w:date="2024-01-31T11:10:00Z" w:initials="CRV">
    <w:p w14:paraId="0954B9B4" w14:textId="77777777" w:rsidR="00070043" w:rsidRDefault="00070043" w:rsidP="00070043">
      <w:r>
        <w:rPr>
          <w:rStyle w:val="Kommentarhenvisning"/>
        </w:rPr>
        <w:annotationRef/>
      </w:r>
      <w:r>
        <w:rPr>
          <w:sz w:val="20"/>
          <w:szCs w:val="20"/>
          <w:lang w:val="en-US" w:eastAsia="en-US"/>
        </w:rPr>
        <w:t>Yeah, I don’t know why that is. It looks good on my computer, but I have tried this multiple times before. It always seems to end up being nicely filled out with the correct colors in the end :)</w:t>
      </w:r>
    </w:p>
  </w:comment>
  <w:comment w:id="169" w:author="Ho, Carolyn Y.,MD" w:date="2024-01-24T17:59:00Z" w:initials="HCY">
    <w:p w14:paraId="52AD0575" w14:textId="48989976" w:rsidR="00E5117D" w:rsidRDefault="00E5117D" w:rsidP="003368B1">
      <w:pPr>
        <w:pStyle w:val="Kommentartekst"/>
      </w:pPr>
      <w:r>
        <w:rPr>
          <w:rStyle w:val="Kommentarhenvisning"/>
        </w:rPr>
        <w:annotationRef/>
      </w:r>
      <w:r>
        <w:t>What does it mean that D1-D2 is higher than D3?</w:t>
      </w:r>
    </w:p>
  </w:comment>
  <w:comment w:id="170" w:author="Ho, Carolyn Y.,MD" w:date="2024-01-24T18:03:00Z" w:initials="HCY">
    <w:p w14:paraId="79EA5A9E" w14:textId="77777777" w:rsidR="00E5117D" w:rsidRDefault="00E5117D">
      <w:pPr>
        <w:pStyle w:val="Kommentartekst"/>
      </w:pPr>
      <w:r>
        <w:rPr>
          <w:rStyle w:val="Kommentarhenvisning"/>
        </w:rPr>
        <w:annotationRef/>
      </w:r>
      <w:r>
        <w:t>It would be good to summarize all where sequence is more impactful than single modifier.</w:t>
      </w:r>
    </w:p>
    <w:p w14:paraId="2EA36898" w14:textId="77777777" w:rsidR="00E5117D" w:rsidRDefault="00E5117D">
      <w:pPr>
        <w:pStyle w:val="Kommentartekst"/>
      </w:pPr>
      <w:r>
        <w:t>What else is there?</w:t>
      </w:r>
    </w:p>
    <w:p w14:paraId="4DF0592C" w14:textId="77777777" w:rsidR="00E5117D" w:rsidRDefault="00E5117D">
      <w:pPr>
        <w:pStyle w:val="Kommentartekst"/>
      </w:pPr>
    </w:p>
    <w:p w14:paraId="60332737" w14:textId="77777777" w:rsidR="00E5117D" w:rsidRDefault="00E5117D" w:rsidP="001B79B8">
      <w:pPr>
        <w:pStyle w:val="Kommentartekst"/>
      </w:pPr>
      <w:r>
        <w:t>Is it possible to quantify how much higher stroke risk with AF is if you have LVSD or composite VA as well rather than just AF alone?</w:t>
      </w:r>
    </w:p>
  </w:comment>
  <w:comment w:id="173" w:author="Ho, Carolyn Y.,MD" w:date="2024-01-24T18:09:00Z" w:initials="HCY">
    <w:p w14:paraId="5151D9D8" w14:textId="77777777" w:rsidR="00D35FAB" w:rsidRDefault="00D35FAB">
      <w:pPr>
        <w:pStyle w:val="Kommentartekst"/>
      </w:pPr>
      <w:r>
        <w:rPr>
          <w:rStyle w:val="Kommentarhenvisning"/>
        </w:rPr>
        <w:annotationRef/>
      </w:r>
      <w:r>
        <w:t>I am having difficulty reading and comparing the 3 different D1, D2, D3 tables since there are lots of permutations across the columns and they are different.</w:t>
      </w:r>
    </w:p>
    <w:p w14:paraId="4C1F1566" w14:textId="77777777" w:rsidR="00D35FAB" w:rsidRDefault="00D35FAB">
      <w:pPr>
        <w:pStyle w:val="Kommentartekst"/>
      </w:pPr>
    </w:p>
    <w:p w14:paraId="5AE4ABAC" w14:textId="77777777" w:rsidR="00D35FAB" w:rsidRDefault="00D35FAB" w:rsidP="00EC0D4C">
      <w:pPr>
        <w:pStyle w:val="Kommentartekst"/>
      </w:pPr>
      <w:r>
        <w:t>Is there another way the info can be visualized that might be more user friendly?</w:t>
      </w:r>
    </w:p>
  </w:comment>
  <w:comment w:id="174" w:author="Ho, Carolyn Y.,MD" w:date="2024-01-24T18:06:00Z" w:initials="HCY">
    <w:p w14:paraId="5C936510" w14:textId="05AEFF19" w:rsidR="00D35FAB" w:rsidRDefault="00D35FAB" w:rsidP="00676A74">
      <w:pPr>
        <w:pStyle w:val="Kommentartekst"/>
      </w:pPr>
      <w:r>
        <w:rPr>
          <w:rStyle w:val="Kommentarhenvisning"/>
        </w:rPr>
        <w:annotationRef/>
      </w:r>
      <w:r>
        <w:t>Ok as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2AD80" w15:done="0"/>
  <w15:commentEx w15:paraId="3500A603" w15:done="0"/>
  <w15:commentEx w15:paraId="0954B9B4" w15:paraIdParent="3500A603" w15:done="0"/>
  <w15:commentEx w15:paraId="52AD0575" w15:done="0"/>
  <w15:commentEx w15:paraId="60332737" w15:done="0"/>
  <w15:commentEx w15:paraId="5AE4ABAC" w15:done="0"/>
  <w15:commentEx w15:paraId="5C936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4319D" w16cex:dateUtc="2023-12-25T21:51:00Z"/>
  <w16cex:commentExtensible w16cex:durableId="295BC196" w16cex:dateUtc="2024-01-24T22:04:00Z"/>
  <w16cex:commentExtensible w16cex:durableId="5E576804" w16cex:dateUtc="2024-01-31T10:10:00Z"/>
  <w16cex:commentExtensible w16cex:durableId="295BCE88" w16cex:dateUtc="2024-01-24T22:59:00Z"/>
  <w16cex:commentExtensible w16cex:durableId="295BCF69" w16cex:dateUtc="2024-01-24T23:03:00Z"/>
  <w16cex:commentExtensible w16cex:durableId="295BD0F3" w16cex:dateUtc="2024-01-24T23:09:00Z"/>
  <w16cex:commentExtensible w16cex:durableId="295BD03C" w16cex:dateUtc="2024-01-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2AD80" w16cid:durableId="2934319D"/>
  <w16cid:commentId w16cid:paraId="3500A603" w16cid:durableId="295BC196"/>
  <w16cid:commentId w16cid:paraId="0954B9B4" w16cid:durableId="5E576804"/>
  <w16cid:commentId w16cid:paraId="52AD0575" w16cid:durableId="295BCE88"/>
  <w16cid:commentId w16cid:paraId="60332737" w16cid:durableId="295BCF69"/>
  <w16cid:commentId w16cid:paraId="5AE4ABAC" w16cid:durableId="295BD0F3"/>
  <w16cid:commentId w16cid:paraId="5C936510" w16cid:durableId="295BD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9E8B" w14:textId="77777777" w:rsidR="00171B3C" w:rsidRDefault="00171B3C">
      <w:r>
        <w:separator/>
      </w:r>
    </w:p>
  </w:endnote>
  <w:endnote w:type="continuationSeparator" w:id="0">
    <w:p w14:paraId="61D62873" w14:textId="77777777" w:rsidR="00171B3C" w:rsidRDefault="0017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2EFF" w:usb1="D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E638" w14:textId="77777777" w:rsidR="00171B3C" w:rsidRDefault="00171B3C">
      <w:r>
        <w:separator/>
      </w:r>
    </w:p>
  </w:footnote>
  <w:footnote w:type="continuationSeparator" w:id="0">
    <w:p w14:paraId="476BCD5E" w14:textId="77777777" w:rsidR="00171B3C" w:rsidRDefault="00171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6BA5"/>
    <w:rsid w:val="00037938"/>
    <w:rsid w:val="00037B48"/>
    <w:rsid w:val="00040F1C"/>
    <w:rsid w:val="0004148E"/>
    <w:rsid w:val="0004277A"/>
    <w:rsid w:val="00044362"/>
    <w:rsid w:val="00045C43"/>
    <w:rsid w:val="00045FF8"/>
    <w:rsid w:val="00047633"/>
    <w:rsid w:val="00051EAF"/>
    <w:rsid w:val="00056EEB"/>
    <w:rsid w:val="00060459"/>
    <w:rsid w:val="00066095"/>
    <w:rsid w:val="00070043"/>
    <w:rsid w:val="00071707"/>
    <w:rsid w:val="00071ECC"/>
    <w:rsid w:val="00073741"/>
    <w:rsid w:val="0007751F"/>
    <w:rsid w:val="00080A63"/>
    <w:rsid w:val="0008357F"/>
    <w:rsid w:val="00087C51"/>
    <w:rsid w:val="000958D0"/>
    <w:rsid w:val="000A2466"/>
    <w:rsid w:val="000B140C"/>
    <w:rsid w:val="000B753D"/>
    <w:rsid w:val="000B76C9"/>
    <w:rsid w:val="000C157F"/>
    <w:rsid w:val="000C5F50"/>
    <w:rsid w:val="000C64C0"/>
    <w:rsid w:val="000D0076"/>
    <w:rsid w:val="000D3354"/>
    <w:rsid w:val="000E24D6"/>
    <w:rsid w:val="000E33AA"/>
    <w:rsid w:val="000E3A07"/>
    <w:rsid w:val="000E754A"/>
    <w:rsid w:val="000F3B75"/>
    <w:rsid w:val="000F4274"/>
    <w:rsid w:val="000F5521"/>
    <w:rsid w:val="000F668B"/>
    <w:rsid w:val="000F6E5D"/>
    <w:rsid w:val="000F7E82"/>
    <w:rsid w:val="00100304"/>
    <w:rsid w:val="00100B81"/>
    <w:rsid w:val="00102552"/>
    <w:rsid w:val="00105422"/>
    <w:rsid w:val="001056F4"/>
    <w:rsid w:val="00107191"/>
    <w:rsid w:val="00112385"/>
    <w:rsid w:val="00122A66"/>
    <w:rsid w:val="0012307E"/>
    <w:rsid w:val="0013085D"/>
    <w:rsid w:val="00132B28"/>
    <w:rsid w:val="001340F8"/>
    <w:rsid w:val="00136696"/>
    <w:rsid w:val="00152E8D"/>
    <w:rsid w:val="00153C85"/>
    <w:rsid w:val="00154659"/>
    <w:rsid w:val="00167E21"/>
    <w:rsid w:val="00171B3C"/>
    <w:rsid w:val="001748BF"/>
    <w:rsid w:val="0018036F"/>
    <w:rsid w:val="00185626"/>
    <w:rsid w:val="00187E3F"/>
    <w:rsid w:val="00190371"/>
    <w:rsid w:val="00191A92"/>
    <w:rsid w:val="00192803"/>
    <w:rsid w:val="0019303B"/>
    <w:rsid w:val="00193C32"/>
    <w:rsid w:val="001977C7"/>
    <w:rsid w:val="0019798E"/>
    <w:rsid w:val="001A2D03"/>
    <w:rsid w:val="001A6523"/>
    <w:rsid w:val="001B3DE8"/>
    <w:rsid w:val="001C070C"/>
    <w:rsid w:val="001C44CF"/>
    <w:rsid w:val="001C5964"/>
    <w:rsid w:val="001D30C0"/>
    <w:rsid w:val="001D711A"/>
    <w:rsid w:val="001D766A"/>
    <w:rsid w:val="001E0DCC"/>
    <w:rsid w:val="001E27DC"/>
    <w:rsid w:val="001E5A55"/>
    <w:rsid w:val="001E7F65"/>
    <w:rsid w:val="001F2967"/>
    <w:rsid w:val="00200626"/>
    <w:rsid w:val="00201C66"/>
    <w:rsid w:val="0020425B"/>
    <w:rsid w:val="002045AA"/>
    <w:rsid w:val="00214E3D"/>
    <w:rsid w:val="00223E49"/>
    <w:rsid w:val="00224206"/>
    <w:rsid w:val="00226DDB"/>
    <w:rsid w:val="002270D2"/>
    <w:rsid w:val="0023131F"/>
    <w:rsid w:val="00234724"/>
    <w:rsid w:val="00234D5E"/>
    <w:rsid w:val="00235157"/>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E513F"/>
    <w:rsid w:val="002F2FB6"/>
    <w:rsid w:val="002F3BB5"/>
    <w:rsid w:val="002F6C0F"/>
    <w:rsid w:val="002F7734"/>
    <w:rsid w:val="003001C9"/>
    <w:rsid w:val="00301B34"/>
    <w:rsid w:val="003107E7"/>
    <w:rsid w:val="0031226B"/>
    <w:rsid w:val="003157B8"/>
    <w:rsid w:val="00317261"/>
    <w:rsid w:val="00317FF7"/>
    <w:rsid w:val="003221BA"/>
    <w:rsid w:val="0032350E"/>
    <w:rsid w:val="0032641D"/>
    <w:rsid w:val="003323F6"/>
    <w:rsid w:val="00335B40"/>
    <w:rsid w:val="00341B85"/>
    <w:rsid w:val="0034252B"/>
    <w:rsid w:val="00345718"/>
    <w:rsid w:val="00350333"/>
    <w:rsid w:val="00351DC9"/>
    <w:rsid w:val="00353802"/>
    <w:rsid w:val="00353BD0"/>
    <w:rsid w:val="00360381"/>
    <w:rsid w:val="00360FE2"/>
    <w:rsid w:val="00361197"/>
    <w:rsid w:val="00362CA3"/>
    <w:rsid w:val="0036707C"/>
    <w:rsid w:val="0037016C"/>
    <w:rsid w:val="00370E07"/>
    <w:rsid w:val="0037248F"/>
    <w:rsid w:val="0037380B"/>
    <w:rsid w:val="00385868"/>
    <w:rsid w:val="00387275"/>
    <w:rsid w:val="0039001D"/>
    <w:rsid w:val="003911BC"/>
    <w:rsid w:val="00391E8B"/>
    <w:rsid w:val="00394A0C"/>
    <w:rsid w:val="0039793A"/>
    <w:rsid w:val="003A41F5"/>
    <w:rsid w:val="003A633A"/>
    <w:rsid w:val="003B08C6"/>
    <w:rsid w:val="003B159A"/>
    <w:rsid w:val="003B5E2A"/>
    <w:rsid w:val="003C0184"/>
    <w:rsid w:val="003C0A32"/>
    <w:rsid w:val="003C1656"/>
    <w:rsid w:val="003C2490"/>
    <w:rsid w:val="003C3095"/>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13FB0"/>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3475"/>
    <w:rsid w:val="004754E7"/>
    <w:rsid w:val="0048195E"/>
    <w:rsid w:val="00482E50"/>
    <w:rsid w:val="004871C9"/>
    <w:rsid w:val="004877E1"/>
    <w:rsid w:val="004908BF"/>
    <w:rsid w:val="0049191A"/>
    <w:rsid w:val="00493348"/>
    <w:rsid w:val="004A06DA"/>
    <w:rsid w:val="004A1BC5"/>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26ED8"/>
    <w:rsid w:val="0052778E"/>
    <w:rsid w:val="00530695"/>
    <w:rsid w:val="005307F4"/>
    <w:rsid w:val="00535BD8"/>
    <w:rsid w:val="0053705B"/>
    <w:rsid w:val="00547A32"/>
    <w:rsid w:val="00551AF1"/>
    <w:rsid w:val="00554798"/>
    <w:rsid w:val="005559AF"/>
    <w:rsid w:val="00556B72"/>
    <w:rsid w:val="00567A14"/>
    <w:rsid w:val="00575910"/>
    <w:rsid w:val="00575C41"/>
    <w:rsid w:val="00580470"/>
    <w:rsid w:val="00581BBC"/>
    <w:rsid w:val="0058399C"/>
    <w:rsid w:val="005868E2"/>
    <w:rsid w:val="00592E28"/>
    <w:rsid w:val="00595F0C"/>
    <w:rsid w:val="005A08A3"/>
    <w:rsid w:val="005A45D2"/>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31BB"/>
    <w:rsid w:val="00625C27"/>
    <w:rsid w:val="00626F13"/>
    <w:rsid w:val="00627F19"/>
    <w:rsid w:val="00630307"/>
    <w:rsid w:val="00630A55"/>
    <w:rsid w:val="00632C1C"/>
    <w:rsid w:val="00633B91"/>
    <w:rsid w:val="006368C7"/>
    <w:rsid w:val="00636E22"/>
    <w:rsid w:val="0064123F"/>
    <w:rsid w:val="00641A39"/>
    <w:rsid w:val="0064270F"/>
    <w:rsid w:val="0064335B"/>
    <w:rsid w:val="00646167"/>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3EA6"/>
    <w:rsid w:val="00705B1C"/>
    <w:rsid w:val="00706DA4"/>
    <w:rsid w:val="007100EB"/>
    <w:rsid w:val="00711E23"/>
    <w:rsid w:val="00724D30"/>
    <w:rsid w:val="00727D41"/>
    <w:rsid w:val="007401B1"/>
    <w:rsid w:val="007544D9"/>
    <w:rsid w:val="00754B2F"/>
    <w:rsid w:val="00755D3B"/>
    <w:rsid w:val="00757421"/>
    <w:rsid w:val="00762103"/>
    <w:rsid w:val="007621F1"/>
    <w:rsid w:val="007747EB"/>
    <w:rsid w:val="007748D5"/>
    <w:rsid w:val="00777B45"/>
    <w:rsid w:val="00780625"/>
    <w:rsid w:val="007811CD"/>
    <w:rsid w:val="00782C80"/>
    <w:rsid w:val="00783844"/>
    <w:rsid w:val="00783E74"/>
    <w:rsid w:val="00784843"/>
    <w:rsid w:val="00790484"/>
    <w:rsid w:val="0079278C"/>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6EF8"/>
    <w:rsid w:val="00867A97"/>
    <w:rsid w:val="0087104C"/>
    <w:rsid w:val="00875D58"/>
    <w:rsid w:val="00881562"/>
    <w:rsid w:val="00893F12"/>
    <w:rsid w:val="00894A5E"/>
    <w:rsid w:val="00894D11"/>
    <w:rsid w:val="008A2E9A"/>
    <w:rsid w:val="008A4596"/>
    <w:rsid w:val="008A4E67"/>
    <w:rsid w:val="008A637F"/>
    <w:rsid w:val="008B3566"/>
    <w:rsid w:val="008B3D84"/>
    <w:rsid w:val="008B3EB1"/>
    <w:rsid w:val="008B59F9"/>
    <w:rsid w:val="008C2203"/>
    <w:rsid w:val="008C5F58"/>
    <w:rsid w:val="008C7B68"/>
    <w:rsid w:val="008D55D0"/>
    <w:rsid w:val="008D66E8"/>
    <w:rsid w:val="008E11EB"/>
    <w:rsid w:val="008E1D94"/>
    <w:rsid w:val="008E21C5"/>
    <w:rsid w:val="008E5B00"/>
    <w:rsid w:val="008F135E"/>
    <w:rsid w:val="008F6EC6"/>
    <w:rsid w:val="00900D32"/>
    <w:rsid w:val="00903497"/>
    <w:rsid w:val="0090368F"/>
    <w:rsid w:val="0090387A"/>
    <w:rsid w:val="00907D0E"/>
    <w:rsid w:val="00934456"/>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464"/>
    <w:rsid w:val="009B391A"/>
    <w:rsid w:val="009C07C4"/>
    <w:rsid w:val="009C1DBF"/>
    <w:rsid w:val="009C4FA6"/>
    <w:rsid w:val="009C7FDC"/>
    <w:rsid w:val="009D1EBF"/>
    <w:rsid w:val="009D2EF8"/>
    <w:rsid w:val="009D36E1"/>
    <w:rsid w:val="009D52A5"/>
    <w:rsid w:val="009E0DC7"/>
    <w:rsid w:val="009E16F1"/>
    <w:rsid w:val="009E1C4D"/>
    <w:rsid w:val="009E41E7"/>
    <w:rsid w:val="009E7B18"/>
    <w:rsid w:val="00A008C6"/>
    <w:rsid w:val="00A02633"/>
    <w:rsid w:val="00A031F7"/>
    <w:rsid w:val="00A03E37"/>
    <w:rsid w:val="00A12F57"/>
    <w:rsid w:val="00A175BD"/>
    <w:rsid w:val="00A175F9"/>
    <w:rsid w:val="00A201CC"/>
    <w:rsid w:val="00A22769"/>
    <w:rsid w:val="00A2547C"/>
    <w:rsid w:val="00A26503"/>
    <w:rsid w:val="00A330FA"/>
    <w:rsid w:val="00A45595"/>
    <w:rsid w:val="00A5713E"/>
    <w:rsid w:val="00A62DC8"/>
    <w:rsid w:val="00A64C92"/>
    <w:rsid w:val="00A751D0"/>
    <w:rsid w:val="00A77028"/>
    <w:rsid w:val="00A85FE9"/>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6F82"/>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4297"/>
    <w:rsid w:val="00B37BF6"/>
    <w:rsid w:val="00B4257D"/>
    <w:rsid w:val="00B4367C"/>
    <w:rsid w:val="00B43F0E"/>
    <w:rsid w:val="00B4400C"/>
    <w:rsid w:val="00B564ED"/>
    <w:rsid w:val="00B56DBA"/>
    <w:rsid w:val="00B577A4"/>
    <w:rsid w:val="00B60920"/>
    <w:rsid w:val="00B64860"/>
    <w:rsid w:val="00B6657A"/>
    <w:rsid w:val="00B71340"/>
    <w:rsid w:val="00B71E8E"/>
    <w:rsid w:val="00B816F2"/>
    <w:rsid w:val="00B826BA"/>
    <w:rsid w:val="00B83119"/>
    <w:rsid w:val="00B865B0"/>
    <w:rsid w:val="00B907DF"/>
    <w:rsid w:val="00B9219B"/>
    <w:rsid w:val="00B93BAE"/>
    <w:rsid w:val="00B96EAC"/>
    <w:rsid w:val="00BA44FB"/>
    <w:rsid w:val="00BB098E"/>
    <w:rsid w:val="00BB2AC0"/>
    <w:rsid w:val="00BB3F00"/>
    <w:rsid w:val="00BB4539"/>
    <w:rsid w:val="00BB4E02"/>
    <w:rsid w:val="00BB58AF"/>
    <w:rsid w:val="00BB5EBE"/>
    <w:rsid w:val="00BB654F"/>
    <w:rsid w:val="00BB6553"/>
    <w:rsid w:val="00BC0D22"/>
    <w:rsid w:val="00BC7409"/>
    <w:rsid w:val="00BD1425"/>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17E0A"/>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2F9D"/>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215"/>
    <w:rsid w:val="00CD38FF"/>
    <w:rsid w:val="00CD5D89"/>
    <w:rsid w:val="00CD5EA9"/>
    <w:rsid w:val="00CD7900"/>
    <w:rsid w:val="00CE536D"/>
    <w:rsid w:val="00CF5CE8"/>
    <w:rsid w:val="00CF65F0"/>
    <w:rsid w:val="00CF7939"/>
    <w:rsid w:val="00D005DC"/>
    <w:rsid w:val="00D01BF0"/>
    <w:rsid w:val="00D04008"/>
    <w:rsid w:val="00D04DBA"/>
    <w:rsid w:val="00D06A7A"/>
    <w:rsid w:val="00D11238"/>
    <w:rsid w:val="00D11CD7"/>
    <w:rsid w:val="00D12475"/>
    <w:rsid w:val="00D21631"/>
    <w:rsid w:val="00D3112F"/>
    <w:rsid w:val="00D3206F"/>
    <w:rsid w:val="00D33261"/>
    <w:rsid w:val="00D35FAB"/>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3727"/>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D773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117D"/>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5A65"/>
    <w:rsid w:val="00EB68FB"/>
    <w:rsid w:val="00EC0DCC"/>
    <w:rsid w:val="00EC0FCE"/>
    <w:rsid w:val="00EC3708"/>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47A3"/>
    <w:rsid w:val="00F9674B"/>
    <w:rsid w:val="00FA0FD1"/>
    <w:rsid w:val="00FA685D"/>
    <w:rsid w:val="00FB109B"/>
    <w:rsid w:val="00FB1A93"/>
    <w:rsid w:val="00FB2A36"/>
    <w:rsid w:val="00FC5FC2"/>
    <w:rsid w:val="00FC716E"/>
    <w:rsid w:val="00FC7180"/>
    <w:rsid w:val="00FD4F8B"/>
    <w:rsid w:val="00FE233A"/>
    <w:rsid w:val="00FE26BF"/>
    <w:rsid w:val="00FE6DAB"/>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oter" Target="footer3.xml"/><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19725</Words>
  <Characters>120324</Characters>
  <Application>Microsoft Office Word</Application>
  <DocSecurity>0</DocSecurity>
  <Lines>1002</Lines>
  <Paragraphs>279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4</cp:revision>
  <dcterms:created xsi:type="dcterms:W3CDTF">2024-02-09T10:28:00Z</dcterms:created>
  <dcterms:modified xsi:type="dcterms:W3CDTF">2024-02-09T11:01:00Z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