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6713" w14:textId="4365F8F4" w:rsidR="001D711A" w:rsidRPr="00DB6D77" w:rsidRDefault="004C6F6D" w:rsidP="00F35D8B">
      <w:pPr>
        <w:jc w:val="center"/>
        <w:rPr>
          <w:rFonts w:ascii="Roboto" w:hAnsi="Roboto"/>
          <w:b/>
          <w:bCs/>
        </w:rPr>
      </w:pPr>
      <w:bookmarkStart w:id="0" w:name="_Hlk113459061"/>
      <w:r>
        <w:rPr>
          <w:rFonts w:ascii="Roboto" w:hAnsi="Roboto"/>
          <w:b/>
          <w:bCs/>
        </w:rPr>
        <w:t xml:space="preserve">Differences in the Clinical Course of </w:t>
      </w:r>
      <w:proofErr w:type="spellStart"/>
      <w:r>
        <w:rPr>
          <w:rFonts w:ascii="Roboto" w:hAnsi="Roboto"/>
          <w:b/>
          <w:bCs/>
        </w:rPr>
        <w:t>Sarcomeric</w:t>
      </w:r>
      <w:proofErr w:type="spellEnd"/>
      <w:r>
        <w:rPr>
          <w:rFonts w:ascii="Roboto" w:hAnsi="Roboto"/>
          <w:b/>
          <w:bCs/>
        </w:rPr>
        <w:t xml:space="preserve"> and Non-</w:t>
      </w:r>
      <w:proofErr w:type="spellStart"/>
      <w:r>
        <w:rPr>
          <w:rFonts w:ascii="Roboto" w:hAnsi="Roboto"/>
          <w:b/>
          <w:bCs/>
        </w:rPr>
        <w:t>Sarcomeric</w:t>
      </w:r>
      <w:proofErr w:type="spellEnd"/>
      <w:r w:rsidR="00667385" w:rsidRPr="00DB6D77">
        <w:rPr>
          <w:rFonts w:ascii="Roboto" w:hAnsi="Roboto"/>
          <w:b/>
          <w:bCs/>
        </w:rPr>
        <w:t xml:space="preserve"> Hypertrophic Cardiomyopathy</w:t>
      </w:r>
      <w:r w:rsidR="00F35D8B" w:rsidRPr="00DB6D77">
        <w:rPr>
          <w:rFonts w:ascii="Roboto" w:hAnsi="Roboto"/>
          <w:b/>
          <w:bCs/>
        </w:rPr>
        <w:t xml:space="preserve"> </w:t>
      </w:r>
    </w:p>
    <w:p w14:paraId="3E911161" w14:textId="5657E6C2" w:rsidR="001D711A" w:rsidRPr="00DB6D77" w:rsidRDefault="001D711A" w:rsidP="001D711A">
      <w:pPr>
        <w:pStyle w:val="Ingenafstand"/>
        <w:rPr>
          <w:rFonts w:ascii="Roboto" w:hAnsi="Roboto" w:cs="Times"/>
          <w:sz w:val="18"/>
          <w:szCs w:val="18"/>
        </w:rPr>
      </w:pPr>
      <w:r w:rsidRPr="00DB6D77">
        <w:rPr>
          <w:rFonts w:ascii="Roboto" w:hAnsi="Roboto" w:cs="Times"/>
          <w:sz w:val="18"/>
          <w:szCs w:val="18"/>
        </w:rPr>
        <w:t>Christoffer R. Vissing, MD, PhD; Victoria N. Parikh, MD; Adam S. Helms, MD; Jodie Ingles, PhD, MPH; Rachel Lampert, MD, Neal K. Lakdawala, MD, Anjali T. Owens, MD;</w:t>
      </w:r>
      <w:r w:rsidR="002F7734">
        <w:rPr>
          <w:rFonts w:ascii="Roboto" w:hAnsi="Roboto" w:cs="Times"/>
          <w:sz w:val="18"/>
          <w:szCs w:val="18"/>
        </w:rPr>
        <w:t xml:space="preserve"> Anna </w:t>
      </w:r>
      <w:proofErr w:type="spellStart"/>
      <w:r w:rsidR="002F7734">
        <w:rPr>
          <w:rFonts w:ascii="Roboto" w:hAnsi="Roboto" w:cs="Times"/>
          <w:sz w:val="18"/>
          <w:szCs w:val="18"/>
        </w:rPr>
        <w:t>Axelsson</w:t>
      </w:r>
      <w:proofErr w:type="spellEnd"/>
      <w:r w:rsidR="002F7734">
        <w:rPr>
          <w:rFonts w:ascii="Roboto" w:hAnsi="Roboto" w:cs="Times"/>
          <w:sz w:val="18"/>
          <w:szCs w:val="18"/>
        </w:rPr>
        <w:t xml:space="preserve"> Raja, MD, PhD;</w:t>
      </w:r>
      <w:r w:rsidRPr="00DB6D77">
        <w:rPr>
          <w:rFonts w:ascii="Roboto" w:hAnsi="Roboto" w:cs="Times"/>
          <w:sz w:val="18"/>
          <w:szCs w:val="18"/>
        </w:rPr>
        <w:t xml:space="preserve"> Joseph W. </w:t>
      </w:r>
      <w:proofErr w:type="spellStart"/>
      <w:r w:rsidRPr="00DB6D77">
        <w:rPr>
          <w:rFonts w:ascii="Roboto" w:hAnsi="Roboto" w:cs="Times"/>
          <w:sz w:val="18"/>
          <w:szCs w:val="18"/>
        </w:rPr>
        <w:t>Rossano</w:t>
      </w:r>
      <w:proofErr w:type="spellEnd"/>
      <w:r w:rsidRPr="00DB6D77">
        <w:rPr>
          <w:rFonts w:ascii="Roboto" w:hAnsi="Roboto" w:cs="Times"/>
          <w:sz w:val="18"/>
          <w:szCs w:val="18"/>
        </w:rPr>
        <w:t xml:space="preserve">, MD, MS; Sara </w:t>
      </w:r>
      <w:proofErr w:type="spellStart"/>
      <w:r w:rsidRPr="00DB6D77">
        <w:rPr>
          <w:rFonts w:ascii="Roboto" w:hAnsi="Roboto" w:cs="Times"/>
          <w:sz w:val="18"/>
          <w:szCs w:val="18"/>
        </w:rPr>
        <w:t>Saberi</w:t>
      </w:r>
      <w:proofErr w:type="spellEnd"/>
      <w:r w:rsidRPr="00DB6D77">
        <w:rPr>
          <w:rFonts w:ascii="Roboto" w:hAnsi="Roboto" w:cs="Times"/>
          <w:sz w:val="18"/>
          <w:szCs w:val="18"/>
        </w:rPr>
        <w:t xml:space="preserve">, MD; Dominic J. Abrams, MD; Euan A. Ashley, MD, PhD;  Christopher </w:t>
      </w:r>
      <w:proofErr w:type="spellStart"/>
      <w:r w:rsidRPr="00DB6D77">
        <w:rPr>
          <w:rFonts w:ascii="Roboto" w:hAnsi="Roboto" w:cs="Times"/>
          <w:sz w:val="18"/>
          <w:szCs w:val="18"/>
        </w:rPr>
        <w:t>Semsarian</w:t>
      </w:r>
      <w:proofErr w:type="spellEnd"/>
      <w:r w:rsidRPr="00DB6D77">
        <w:rPr>
          <w:rFonts w:ascii="Roboto" w:hAnsi="Roboto" w:cs="Times"/>
          <w:sz w:val="18"/>
          <w:szCs w:val="18"/>
        </w:rPr>
        <w:t xml:space="preserve">, MBBS, PhD, MPH: John C. </w:t>
      </w:r>
      <w:proofErr w:type="spellStart"/>
      <w:r w:rsidRPr="00DB6D77">
        <w:rPr>
          <w:rFonts w:ascii="Roboto" w:hAnsi="Roboto" w:cs="Times"/>
          <w:sz w:val="18"/>
          <w:szCs w:val="18"/>
        </w:rPr>
        <w:t>Stendahl</w:t>
      </w:r>
      <w:proofErr w:type="spellEnd"/>
      <w:r w:rsidRPr="00DB6D77">
        <w:rPr>
          <w:rFonts w:ascii="Roboto" w:hAnsi="Roboto" w:cs="Times"/>
          <w:sz w:val="18"/>
          <w:szCs w:val="18"/>
        </w:rPr>
        <w:t xml:space="preserve">, MD, PhD; James S. Ware, PhD, MRCP; </w:t>
      </w:r>
      <w:r w:rsidR="004C6F6D" w:rsidRPr="00DB6D77">
        <w:rPr>
          <w:rFonts w:ascii="Roboto" w:hAnsi="Roboto" w:cs="Times"/>
          <w:sz w:val="18"/>
          <w:szCs w:val="18"/>
        </w:rPr>
        <w:t xml:space="preserve">Michelle </w:t>
      </w:r>
      <w:proofErr w:type="spellStart"/>
      <w:r w:rsidR="004C6F6D" w:rsidRPr="00DB6D77">
        <w:rPr>
          <w:rFonts w:ascii="Roboto" w:hAnsi="Roboto" w:cs="Times"/>
          <w:sz w:val="18"/>
          <w:szCs w:val="18"/>
        </w:rPr>
        <w:t>Michels</w:t>
      </w:r>
      <w:proofErr w:type="spellEnd"/>
      <w:r w:rsidR="004C6F6D" w:rsidRPr="00DB6D77">
        <w:rPr>
          <w:rFonts w:ascii="Roboto" w:hAnsi="Roboto" w:cs="Times"/>
          <w:sz w:val="18"/>
          <w:szCs w:val="18"/>
        </w:rPr>
        <w:t>, MD, PhD</w:t>
      </w:r>
      <w:r w:rsidR="004C6F6D">
        <w:rPr>
          <w:rFonts w:ascii="Roboto" w:hAnsi="Roboto" w:cs="Times"/>
          <w:sz w:val="18"/>
          <w:szCs w:val="18"/>
        </w:rPr>
        <w:t>,</w:t>
      </w:r>
      <w:r w:rsidR="004C6F6D" w:rsidRPr="00DB6D77">
        <w:rPr>
          <w:rFonts w:ascii="Roboto" w:hAnsi="Roboto" w:cs="Times"/>
          <w:sz w:val="18"/>
          <w:szCs w:val="18"/>
        </w:rPr>
        <w:t xml:space="preserve"> </w:t>
      </w:r>
      <w:r w:rsidRPr="00DB6D77">
        <w:rPr>
          <w:rFonts w:ascii="Roboto" w:hAnsi="Roboto" w:cs="Times"/>
          <w:sz w:val="18"/>
          <w:szCs w:val="18"/>
        </w:rPr>
        <w:t xml:space="preserve">Erin Miller, MS, CGC; Thomas D. Ryan, MD, PhD; Mark W. Russell, MD, Sharlene M. Day, MD; </w:t>
      </w:r>
      <w:proofErr w:type="spellStart"/>
      <w:r w:rsidRPr="00DB6D77">
        <w:rPr>
          <w:rFonts w:ascii="Roboto" w:hAnsi="Roboto" w:cs="Times"/>
          <w:sz w:val="18"/>
          <w:szCs w:val="18"/>
        </w:rPr>
        <w:t>Iacopo</w:t>
      </w:r>
      <w:proofErr w:type="spellEnd"/>
      <w:r w:rsidRPr="00DB6D77">
        <w:rPr>
          <w:rFonts w:ascii="Roboto" w:hAnsi="Roboto" w:cs="Times"/>
          <w:sz w:val="18"/>
          <w:szCs w:val="18"/>
        </w:rPr>
        <w:t xml:space="preserve"> </w:t>
      </w:r>
      <w:proofErr w:type="spellStart"/>
      <w:r w:rsidRPr="00DB6D77">
        <w:rPr>
          <w:rFonts w:ascii="Roboto" w:hAnsi="Roboto" w:cs="Times"/>
          <w:sz w:val="18"/>
          <w:szCs w:val="18"/>
        </w:rPr>
        <w:t>Olivotto</w:t>
      </w:r>
      <w:proofErr w:type="spellEnd"/>
      <w:r w:rsidRPr="00DB6D77">
        <w:rPr>
          <w:rFonts w:ascii="Roboto" w:hAnsi="Roboto" w:cs="Times"/>
          <w:sz w:val="18"/>
          <w:szCs w:val="18"/>
        </w:rPr>
        <w:t>, MD; Henning Bund</w:t>
      </w:r>
      <w:r w:rsidR="00706DA4">
        <w:rPr>
          <w:rFonts w:ascii="Roboto" w:hAnsi="Roboto" w:cs="Times"/>
          <w:sz w:val="18"/>
          <w:szCs w:val="18"/>
        </w:rPr>
        <w:t>g</w:t>
      </w:r>
      <w:r w:rsidRPr="00DB6D77">
        <w:rPr>
          <w:rFonts w:ascii="Roboto" w:hAnsi="Roboto" w:cs="Times"/>
          <w:sz w:val="18"/>
          <w:szCs w:val="18"/>
        </w:rPr>
        <w:t>aard, MD, Ph</w:t>
      </w:r>
      <w:r w:rsidR="00080A63">
        <w:rPr>
          <w:rFonts w:ascii="Roboto" w:hAnsi="Roboto" w:cs="Times"/>
          <w:sz w:val="18"/>
          <w:szCs w:val="18"/>
        </w:rPr>
        <w:t xml:space="preserve">D; </w:t>
      </w:r>
      <w:r w:rsidR="00080A63" w:rsidRPr="00DB6D77">
        <w:rPr>
          <w:rFonts w:ascii="Roboto" w:hAnsi="Roboto" w:cs="Times"/>
          <w:sz w:val="18"/>
          <w:szCs w:val="18"/>
        </w:rPr>
        <w:t>Brian Lee Claggett, PhD;</w:t>
      </w:r>
      <w:r w:rsidRPr="00DB6D77">
        <w:rPr>
          <w:rFonts w:ascii="Roboto" w:hAnsi="Roboto" w:cs="Times"/>
          <w:sz w:val="18"/>
          <w:szCs w:val="18"/>
        </w:rPr>
        <w:t xml:space="preserve"> and Carolyn Y. Ho, MD. </w:t>
      </w:r>
    </w:p>
    <w:p w14:paraId="5E548908" w14:textId="77777777" w:rsidR="001D711A" w:rsidRDefault="007544D9" w:rsidP="001D711A">
      <w:pPr>
        <w:pStyle w:val="Ingenafstand"/>
        <w:rPr>
          <w:rFonts w:ascii="Roboto" w:hAnsi="Roboto" w:cs="Times New Roman"/>
          <w:sz w:val="20"/>
          <w:szCs w:val="20"/>
        </w:rPr>
      </w:pPr>
      <w:r>
        <w:rPr>
          <w:rFonts w:ascii="Roboto" w:hAnsi="Roboto" w:cs="Times New Roman"/>
          <w:sz w:val="20"/>
          <w:szCs w:val="20"/>
        </w:rPr>
        <w:t>(AUTHOR LIST INCOMPLETE AND IN SORT OF RANDOM ORDER)</w:t>
      </w:r>
    </w:p>
    <w:p w14:paraId="6C19ED17" w14:textId="77777777" w:rsidR="007544D9" w:rsidRPr="00DB6D77" w:rsidRDefault="007544D9" w:rsidP="001D711A">
      <w:pPr>
        <w:pStyle w:val="Ingenafstand"/>
        <w:rPr>
          <w:rFonts w:ascii="Roboto" w:hAnsi="Roboto" w:cs="Times New Roman"/>
          <w:sz w:val="20"/>
          <w:szCs w:val="20"/>
        </w:rPr>
      </w:pPr>
    </w:p>
    <w:p w14:paraId="39A98ED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Affiliations</w:t>
      </w:r>
    </w:p>
    <w:p w14:paraId="38DA3902" w14:textId="38A25715"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Department of Medicine, Brigham and Women</w:t>
      </w:r>
      <w:r w:rsidR="004C6F6D">
        <w:rPr>
          <w:rFonts w:ascii="Roboto" w:hAnsi="Roboto" w:cs="Times New Roman"/>
          <w:sz w:val="18"/>
          <w:szCs w:val="18"/>
        </w:rPr>
        <w:t>’</w:t>
      </w:r>
      <w:r w:rsidRPr="00DB6D77">
        <w:rPr>
          <w:rFonts w:ascii="Roboto" w:hAnsi="Roboto" w:cs="Times New Roman"/>
          <w:sz w:val="18"/>
          <w:szCs w:val="18"/>
        </w:rPr>
        <w:t xml:space="preserve">s Hospital, Boston, Massachusetts, 02115 USA (B.L.C, N.K.L., C.Y.H.). </w:t>
      </w:r>
    </w:p>
    <w:p w14:paraId="26C9C636" w14:textId="77777777" w:rsidR="001D711A" w:rsidRPr="00DB6D77" w:rsidRDefault="001D711A" w:rsidP="001D711A">
      <w:pPr>
        <w:rPr>
          <w:rFonts w:ascii="Roboto" w:hAnsi="Roboto"/>
          <w:sz w:val="18"/>
          <w:szCs w:val="18"/>
        </w:rPr>
      </w:pPr>
      <w:r w:rsidRPr="00DB6D77">
        <w:rPr>
          <w:rFonts w:ascii="Roboto" w:hAnsi="Roboto"/>
          <w:sz w:val="18"/>
          <w:szCs w:val="18"/>
        </w:rPr>
        <w:t>University of British Columbia, Vancouver, Canada (T.M.R.).</w:t>
      </w:r>
    </w:p>
    <w:p w14:paraId="25C5E035" w14:textId="77777777" w:rsidR="001D711A" w:rsidRPr="005559AF" w:rsidRDefault="001D711A" w:rsidP="001D711A">
      <w:pPr>
        <w:rPr>
          <w:rFonts w:ascii="Roboto" w:hAnsi="Roboto"/>
          <w:sz w:val="18"/>
          <w:szCs w:val="18"/>
        </w:rPr>
      </w:pPr>
      <w:r w:rsidRPr="00DB6D77">
        <w:rPr>
          <w:rFonts w:ascii="Roboto" w:hAnsi="Roboto"/>
          <w:sz w:val="18"/>
          <w:szCs w:val="18"/>
        </w:rPr>
        <w:t xml:space="preserve">Center for Inherited Cardiovascular Disease, Division of Cardiovascular Medicine, Stanford University School of </w:t>
      </w:r>
      <w:r w:rsidRPr="005559AF">
        <w:rPr>
          <w:rFonts w:ascii="Roboto" w:hAnsi="Roboto"/>
          <w:sz w:val="18"/>
          <w:szCs w:val="18"/>
        </w:rPr>
        <w:t>Medicine, Stanford, California, USA (V.N.P, E.A.A).</w:t>
      </w:r>
    </w:p>
    <w:p w14:paraId="33371BE2" w14:textId="77777777" w:rsidR="001D711A" w:rsidRPr="005559AF" w:rsidRDefault="001D711A" w:rsidP="001D711A">
      <w:pPr>
        <w:rPr>
          <w:rFonts w:ascii="Roboto" w:hAnsi="Roboto"/>
          <w:sz w:val="18"/>
          <w:szCs w:val="18"/>
        </w:rPr>
      </w:pPr>
      <w:r w:rsidRPr="005559AF">
        <w:rPr>
          <w:rFonts w:ascii="Roboto" w:hAnsi="Roboto"/>
          <w:sz w:val="18"/>
          <w:szCs w:val="18"/>
        </w:rPr>
        <w:t>Department of Internal Medicine, Division of Cardiovascular Medicine, University of Michigan, Ann Arbor (A.S.H., S.S., M.R.).</w:t>
      </w:r>
    </w:p>
    <w:p w14:paraId="643583A4" w14:textId="77777777" w:rsidR="001D711A" w:rsidRPr="005559AF" w:rsidRDefault="001D711A" w:rsidP="001D711A">
      <w:pPr>
        <w:rPr>
          <w:rFonts w:ascii="Roboto" w:hAnsi="Roboto"/>
          <w:sz w:val="18"/>
          <w:szCs w:val="18"/>
        </w:rPr>
      </w:pPr>
      <w:r w:rsidRPr="005559AF">
        <w:rPr>
          <w:rFonts w:ascii="Roboto" w:hAnsi="Roboto"/>
          <w:sz w:val="18"/>
          <w:szCs w:val="18"/>
        </w:rPr>
        <w:t xml:space="preserve">Centre for Population Genomics, </w:t>
      </w:r>
      <w:proofErr w:type="spellStart"/>
      <w:r w:rsidRPr="005559AF">
        <w:rPr>
          <w:rFonts w:ascii="Roboto" w:hAnsi="Roboto"/>
          <w:sz w:val="18"/>
          <w:szCs w:val="18"/>
        </w:rPr>
        <w:t>Garvan</w:t>
      </w:r>
      <w:proofErr w:type="spellEnd"/>
      <w:r w:rsidRPr="005559AF">
        <w:rPr>
          <w:rFonts w:ascii="Roboto" w:hAnsi="Roboto"/>
          <w:sz w:val="18"/>
          <w:szCs w:val="18"/>
        </w:rPr>
        <w:t xml:space="preserve"> Institute of Medical Research and University of New South Wales, Sydney, Australia (J.I.)</w:t>
      </w:r>
    </w:p>
    <w:p w14:paraId="740822E9" w14:textId="77777777" w:rsidR="001D711A" w:rsidRPr="005559AF" w:rsidRDefault="001D711A" w:rsidP="001D711A">
      <w:pPr>
        <w:rPr>
          <w:rFonts w:ascii="Roboto" w:hAnsi="Roboto"/>
          <w:sz w:val="18"/>
          <w:szCs w:val="18"/>
        </w:rPr>
      </w:pPr>
      <w:r w:rsidRPr="005559AF">
        <w:rPr>
          <w:rFonts w:ascii="Roboto" w:hAnsi="Roboto"/>
          <w:sz w:val="18"/>
          <w:szCs w:val="18"/>
        </w:rPr>
        <w:t>Center for Cardiovascular Genetics, Department of Cardiology, Boston Children’s Hospital &amp; Harvard Medical School, Boston, MA (D.J.A).</w:t>
      </w:r>
    </w:p>
    <w:p w14:paraId="773039E7" w14:textId="77777777" w:rsidR="001D711A" w:rsidRPr="005559AF" w:rsidRDefault="001D711A" w:rsidP="001D711A">
      <w:pPr>
        <w:rPr>
          <w:rFonts w:ascii="Roboto" w:hAnsi="Roboto"/>
          <w:sz w:val="18"/>
          <w:szCs w:val="18"/>
        </w:rPr>
      </w:pPr>
      <w:r w:rsidRPr="005559AF">
        <w:rPr>
          <w:rFonts w:ascii="Roboto" w:hAnsi="Roboto"/>
          <w:sz w:val="18"/>
          <w:szCs w:val="18"/>
        </w:rPr>
        <w:t xml:space="preserve">Agnes </w:t>
      </w:r>
      <w:proofErr w:type="spellStart"/>
      <w:r w:rsidRPr="005559AF">
        <w:rPr>
          <w:rFonts w:ascii="Roboto" w:hAnsi="Roboto"/>
          <w:sz w:val="18"/>
          <w:szCs w:val="18"/>
        </w:rPr>
        <w:t>Ginges</w:t>
      </w:r>
      <w:proofErr w:type="spellEnd"/>
      <w:r w:rsidRPr="005559AF">
        <w:rPr>
          <w:rFonts w:ascii="Roboto" w:hAnsi="Roboto"/>
          <w:sz w:val="18"/>
          <w:szCs w:val="18"/>
        </w:rPr>
        <w:t xml:space="preserve"> Centre for Molecular Cardiology at Centenary Institute, University of Sydney, Australia (C.S.).</w:t>
      </w:r>
    </w:p>
    <w:p w14:paraId="102A5D77" w14:textId="77777777" w:rsidR="001D711A" w:rsidRPr="005559AF" w:rsidRDefault="001D711A" w:rsidP="001D711A">
      <w:pPr>
        <w:rPr>
          <w:rFonts w:ascii="Roboto" w:hAnsi="Roboto"/>
          <w:sz w:val="18"/>
          <w:szCs w:val="18"/>
        </w:rPr>
      </w:pPr>
      <w:r w:rsidRPr="005559AF">
        <w:rPr>
          <w:rFonts w:ascii="Roboto" w:hAnsi="Roboto"/>
          <w:sz w:val="18"/>
          <w:szCs w:val="18"/>
        </w:rPr>
        <w:t>Department of Medicine, Section of Cardiovascular Medicine, Yale University School of Medicine, New Haven, Connecticut, USA (R.L, J.C.S).</w:t>
      </w:r>
    </w:p>
    <w:p w14:paraId="44504C29"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Department of Cardiology, </w:t>
      </w:r>
      <w:proofErr w:type="spellStart"/>
      <w:r w:rsidRPr="005559AF">
        <w:rPr>
          <w:rFonts w:ascii="Roboto" w:hAnsi="Roboto" w:cs="Times New Roman"/>
          <w:sz w:val="18"/>
          <w:szCs w:val="18"/>
        </w:rPr>
        <w:t>Thoraxcenter</w:t>
      </w:r>
      <w:proofErr w:type="spellEnd"/>
      <w:r w:rsidRPr="005559AF">
        <w:rPr>
          <w:rFonts w:ascii="Roboto" w:hAnsi="Roboto" w:cs="Times New Roman"/>
          <w:sz w:val="18"/>
          <w:szCs w:val="18"/>
        </w:rPr>
        <w:t xml:space="preserve">, Erasmus Medical Center Rotterdam, the Netherlands (M.M.) </w:t>
      </w:r>
    </w:p>
    <w:p w14:paraId="5786A7F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University of Pennsylvania, Philadelphia, Pennsylvania, USA (A.T.O., S.M.D.).</w:t>
      </w:r>
    </w:p>
    <w:p w14:paraId="63E7B913" w14:textId="6F1F587D"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Children</w:t>
      </w:r>
      <w:r w:rsidR="004C6F6D">
        <w:rPr>
          <w:rFonts w:ascii="Roboto" w:hAnsi="Roboto" w:cs="Times New Roman"/>
          <w:sz w:val="18"/>
          <w:szCs w:val="18"/>
        </w:rPr>
        <w:t>’</w:t>
      </w:r>
      <w:r w:rsidRPr="005559AF">
        <w:rPr>
          <w:rFonts w:ascii="Roboto" w:hAnsi="Roboto" w:cs="Times New Roman"/>
          <w:sz w:val="18"/>
          <w:szCs w:val="18"/>
        </w:rPr>
        <w:t>s Hospital of Philadelphia, Perelman School of Medicine at the University of Pennsylvania, Philadelphia, Pennsylvania, USA (J.W.R.).</w:t>
      </w:r>
    </w:p>
    <w:p w14:paraId="4BB40D21" w14:textId="77777777" w:rsidR="001D711A" w:rsidRPr="005559AF" w:rsidRDefault="001D711A" w:rsidP="001D711A">
      <w:pPr>
        <w:pStyle w:val="Ingenafstand"/>
        <w:rPr>
          <w:rFonts w:ascii="Roboto" w:hAnsi="Roboto" w:cs="Times New Roman"/>
          <w:sz w:val="18"/>
          <w:szCs w:val="18"/>
        </w:rPr>
      </w:pPr>
      <w:r w:rsidRPr="005559AF">
        <w:rPr>
          <w:rFonts w:ascii="Roboto" w:hAnsi="Roboto" w:cs="Arial"/>
          <w:color w:val="000000"/>
          <w:sz w:val="18"/>
          <w:szCs w:val="18"/>
        </w:rPr>
        <w:t>Royal Brompton &amp; Harefield Hospitals, Guy’s and St. Thomas’ NHS Foundation Trust, London, United Kingdom (J.S.W.).</w:t>
      </w:r>
    </w:p>
    <w:p w14:paraId="55689529" w14:textId="08B1D5E2"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Department of Pediatrics, University of Cincinnati College of Medicine, Cincinnati, OH; Division of Cardiology, The Heart Institute, Cincinnati Children</w:t>
      </w:r>
      <w:r w:rsidR="004C6F6D">
        <w:rPr>
          <w:rFonts w:ascii="Roboto" w:hAnsi="Roboto" w:cs="Times New Roman"/>
          <w:sz w:val="18"/>
          <w:szCs w:val="18"/>
        </w:rPr>
        <w:t>’</w:t>
      </w:r>
      <w:r w:rsidRPr="005559AF">
        <w:rPr>
          <w:rFonts w:ascii="Roboto" w:hAnsi="Roboto" w:cs="Times New Roman"/>
          <w:sz w:val="18"/>
          <w:szCs w:val="18"/>
        </w:rPr>
        <w:t>s Hospital Medical Center, Cincinnati, OH (E.M., T.D.R.).</w:t>
      </w:r>
    </w:p>
    <w:p w14:paraId="282F2E7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Meyer Children Hospital, Department of Experimental and Clinical Medicine, University of Florence, Italy (I.O,). </w:t>
      </w:r>
    </w:p>
    <w:p w14:paraId="3517877E" w14:textId="57A53D60" w:rsidR="001D711A" w:rsidRPr="005559AF" w:rsidRDefault="001D711A" w:rsidP="001D711A">
      <w:pPr>
        <w:rPr>
          <w:rFonts w:ascii="Roboto" w:hAnsi="Roboto"/>
          <w:sz w:val="18"/>
          <w:szCs w:val="18"/>
        </w:rPr>
      </w:pPr>
      <w:r w:rsidRPr="005559AF">
        <w:rPr>
          <w:rFonts w:ascii="Roboto" w:hAnsi="Roboto"/>
          <w:sz w:val="18"/>
          <w:szCs w:val="18"/>
        </w:rPr>
        <w:t xml:space="preserve">Department of Cardiology, </w:t>
      </w:r>
      <w:proofErr w:type="spellStart"/>
      <w:r w:rsidRPr="005559AF">
        <w:rPr>
          <w:rFonts w:ascii="Roboto" w:hAnsi="Roboto"/>
          <w:sz w:val="18"/>
          <w:szCs w:val="18"/>
        </w:rPr>
        <w:t>Rigshospitalet</w:t>
      </w:r>
      <w:proofErr w:type="spellEnd"/>
      <w:r w:rsidRPr="005559AF">
        <w:rPr>
          <w:rFonts w:ascii="Roboto" w:hAnsi="Roboto"/>
          <w:sz w:val="18"/>
          <w:szCs w:val="18"/>
        </w:rPr>
        <w:t>, Copenhagen University Hospital, Denmark (C.R.V.,</w:t>
      </w:r>
      <w:r w:rsidR="00F026C2">
        <w:rPr>
          <w:rFonts w:ascii="Roboto" w:hAnsi="Roboto"/>
          <w:sz w:val="18"/>
          <w:szCs w:val="18"/>
        </w:rPr>
        <w:t xml:space="preserve"> A.A.R.,</w:t>
      </w:r>
      <w:r w:rsidRPr="005559AF">
        <w:rPr>
          <w:rFonts w:ascii="Roboto" w:hAnsi="Roboto"/>
          <w:sz w:val="18"/>
          <w:szCs w:val="18"/>
        </w:rPr>
        <w:t xml:space="preserve"> H.B.).</w:t>
      </w:r>
    </w:p>
    <w:p w14:paraId="2B039A55" w14:textId="20984632" w:rsidR="00F026C2" w:rsidRPr="005559AF" w:rsidRDefault="00F026C2" w:rsidP="00F026C2">
      <w:pPr>
        <w:rPr>
          <w:rFonts w:ascii="Roboto" w:hAnsi="Roboto"/>
          <w:sz w:val="18"/>
          <w:szCs w:val="18"/>
        </w:rPr>
      </w:pPr>
      <w:r w:rsidRPr="005559AF">
        <w:rPr>
          <w:rFonts w:ascii="Roboto" w:hAnsi="Roboto"/>
          <w:sz w:val="18"/>
          <w:szCs w:val="18"/>
        </w:rPr>
        <w:t xml:space="preserve">Department of Cardiology, </w:t>
      </w:r>
      <w:r>
        <w:rPr>
          <w:rFonts w:ascii="Roboto" w:hAnsi="Roboto"/>
          <w:sz w:val="18"/>
          <w:szCs w:val="18"/>
        </w:rPr>
        <w:t>Hvidovre Hospital</w:t>
      </w:r>
      <w:r w:rsidRPr="005559AF">
        <w:rPr>
          <w:rFonts w:ascii="Roboto" w:hAnsi="Roboto"/>
          <w:sz w:val="18"/>
          <w:szCs w:val="18"/>
        </w:rPr>
        <w:t>, Copenhagen University Hospital, Denmark (C.R.V.).</w:t>
      </w:r>
    </w:p>
    <w:p w14:paraId="62B5BFF1" w14:textId="77777777" w:rsidR="001D711A" w:rsidRPr="005559AF" w:rsidRDefault="001D711A" w:rsidP="001D711A">
      <w:pPr>
        <w:pStyle w:val="Ingenafstand"/>
        <w:rPr>
          <w:rFonts w:ascii="Roboto" w:hAnsi="Roboto" w:cs="Times New Roman"/>
          <w:sz w:val="18"/>
          <w:szCs w:val="18"/>
        </w:rPr>
      </w:pPr>
    </w:p>
    <w:bookmarkEnd w:id="0"/>
    <w:p w14:paraId="71917237"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b/>
          <w:bCs/>
          <w:sz w:val="18"/>
          <w:szCs w:val="18"/>
        </w:rPr>
        <w:t xml:space="preserve">Running Title: </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and non-</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HCM</w:t>
      </w:r>
    </w:p>
    <w:p w14:paraId="73D796DF" w14:textId="77777777" w:rsidR="001D711A" w:rsidRPr="00DB6D77" w:rsidRDefault="001D711A" w:rsidP="001D711A">
      <w:pPr>
        <w:pStyle w:val="Ingenafstand"/>
        <w:rPr>
          <w:rFonts w:ascii="Roboto" w:hAnsi="Roboto" w:cs="Times New Roman"/>
          <w:sz w:val="18"/>
          <w:szCs w:val="18"/>
        </w:rPr>
      </w:pPr>
    </w:p>
    <w:p w14:paraId="30C3E29F" w14:textId="77777777" w:rsidR="001D711A" w:rsidRPr="00DB6D77" w:rsidRDefault="001D711A" w:rsidP="001D711A">
      <w:pPr>
        <w:pStyle w:val="Ingenafstand"/>
        <w:rPr>
          <w:rFonts w:ascii="Roboto" w:hAnsi="Roboto" w:cs="Times New Roman"/>
          <w:b/>
          <w:bCs/>
          <w:sz w:val="18"/>
          <w:szCs w:val="18"/>
        </w:rPr>
      </w:pPr>
      <w:r w:rsidRPr="00DB6D77">
        <w:rPr>
          <w:rFonts w:ascii="Roboto" w:hAnsi="Roboto" w:cs="Times New Roman"/>
          <w:b/>
          <w:bCs/>
          <w:sz w:val="18"/>
          <w:szCs w:val="18"/>
        </w:rPr>
        <w:t>Corresponding Authors:</w:t>
      </w:r>
    </w:p>
    <w:p w14:paraId="65D9C01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Carolyn Y. Ho, MD</w:t>
      </w:r>
    </w:p>
    <w:p w14:paraId="6DABBD8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Cardiovascular Division, Brigham and Women’s Hospital</w:t>
      </w:r>
    </w:p>
    <w:p w14:paraId="709399B8" w14:textId="77777777" w:rsidR="001D711A" w:rsidRPr="00DB6D77" w:rsidRDefault="001D711A" w:rsidP="001D711A">
      <w:pPr>
        <w:pStyle w:val="Ingenafstand"/>
        <w:rPr>
          <w:rFonts w:ascii="Roboto" w:hAnsi="Roboto" w:cs="Times New Roman"/>
          <w:sz w:val="18"/>
          <w:szCs w:val="18"/>
          <w:lang w:val="fr-FR"/>
        </w:rPr>
      </w:pPr>
      <w:r w:rsidRPr="00DB6D77">
        <w:rPr>
          <w:rFonts w:ascii="Roboto" w:hAnsi="Roboto" w:cs="Times New Roman"/>
          <w:sz w:val="18"/>
          <w:szCs w:val="18"/>
          <w:lang w:val="fr-FR"/>
        </w:rPr>
        <w:t>75 Francis Street, Boston, MA 02115</w:t>
      </w:r>
    </w:p>
    <w:p w14:paraId="697D1D67" w14:textId="7EFB37DB" w:rsidR="001D711A" w:rsidRPr="00DB6D77" w:rsidRDefault="001D711A" w:rsidP="001D711A">
      <w:pPr>
        <w:pStyle w:val="Ingenafstand"/>
        <w:rPr>
          <w:rFonts w:ascii="Roboto" w:hAnsi="Roboto" w:cs="Times New Roman"/>
          <w:sz w:val="18"/>
          <w:szCs w:val="18"/>
          <w:lang w:val="fr-FR"/>
        </w:rPr>
      </w:pPr>
      <w:r w:rsidRPr="00DB6D77">
        <w:rPr>
          <w:rFonts w:ascii="Roboto" w:hAnsi="Roboto" w:cs="Times New Roman"/>
          <w:sz w:val="18"/>
          <w:szCs w:val="18"/>
          <w:lang w:val="fr-FR"/>
        </w:rPr>
        <w:t>Email</w:t>
      </w:r>
      <w:r w:rsidR="004C6F6D">
        <w:rPr>
          <w:rFonts w:ascii="Roboto" w:hAnsi="Roboto" w:cs="Times New Roman"/>
          <w:sz w:val="18"/>
          <w:szCs w:val="18"/>
          <w:lang w:val="fr-FR"/>
        </w:rPr>
        <w:t> </w:t>
      </w:r>
      <w:r w:rsidRPr="00DB6D77">
        <w:rPr>
          <w:rFonts w:ascii="Roboto" w:hAnsi="Roboto" w:cs="Times New Roman"/>
          <w:sz w:val="18"/>
          <w:szCs w:val="18"/>
          <w:lang w:val="fr-FR"/>
        </w:rPr>
        <w:t xml:space="preserve">: </w:t>
      </w:r>
      <w:hyperlink r:id="rId8" w:history="1">
        <w:r w:rsidRPr="00DB6D77">
          <w:rPr>
            <w:rStyle w:val="Hyperlink"/>
            <w:rFonts w:ascii="Roboto" w:hAnsi="Roboto" w:cs="Times New Roman"/>
            <w:sz w:val="18"/>
            <w:szCs w:val="18"/>
            <w:lang w:val="fr-FR"/>
          </w:rPr>
          <w:t>cho@bwh.harvard.edu</w:t>
        </w:r>
      </w:hyperlink>
    </w:p>
    <w:p w14:paraId="7FDDF878" w14:textId="069ADBE6" w:rsidR="001D711A" w:rsidRPr="00DB6D77" w:rsidRDefault="001D711A" w:rsidP="001D711A">
      <w:pPr>
        <w:pStyle w:val="Ingenafstand"/>
        <w:rPr>
          <w:rFonts w:ascii="Roboto" w:hAnsi="Roboto" w:cs="Times New Roman"/>
          <w:sz w:val="18"/>
          <w:szCs w:val="18"/>
          <w:lang w:val="fr-FR"/>
        </w:rPr>
      </w:pPr>
      <w:r w:rsidRPr="00DB6D77">
        <w:rPr>
          <w:rFonts w:ascii="Roboto" w:hAnsi="Roboto" w:cs="Times New Roman"/>
          <w:sz w:val="18"/>
          <w:szCs w:val="18"/>
          <w:lang w:val="fr-FR"/>
        </w:rPr>
        <w:t>Tel</w:t>
      </w:r>
      <w:r w:rsidR="004C6F6D">
        <w:rPr>
          <w:rFonts w:ascii="Roboto" w:hAnsi="Roboto" w:cs="Times New Roman"/>
          <w:sz w:val="18"/>
          <w:szCs w:val="18"/>
          <w:lang w:val="fr-FR"/>
        </w:rPr>
        <w:t> </w:t>
      </w:r>
      <w:r w:rsidRPr="00DB6D77">
        <w:rPr>
          <w:rFonts w:ascii="Roboto" w:hAnsi="Roboto" w:cs="Times New Roman"/>
          <w:sz w:val="18"/>
          <w:szCs w:val="18"/>
          <w:lang w:val="fr-FR"/>
        </w:rPr>
        <w:t>: 617-732-5685</w:t>
      </w:r>
    </w:p>
    <w:p w14:paraId="0191FDB2" w14:textId="7DF2CC76" w:rsidR="001D711A" w:rsidRPr="00080A63" w:rsidRDefault="001D711A" w:rsidP="001D711A">
      <w:pPr>
        <w:pStyle w:val="Ingenafstand"/>
        <w:rPr>
          <w:rFonts w:ascii="Roboto" w:hAnsi="Roboto" w:cs="Times New Roman"/>
          <w:sz w:val="18"/>
          <w:szCs w:val="18"/>
        </w:rPr>
      </w:pPr>
      <w:proofErr w:type="gramStart"/>
      <w:r w:rsidRPr="00080A63">
        <w:rPr>
          <w:rFonts w:ascii="Roboto" w:hAnsi="Roboto" w:cs="Times New Roman"/>
          <w:sz w:val="18"/>
          <w:szCs w:val="18"/>
        </w:rPr>
        <w:t>Fax</w:t>
      </w:r>
      <w:r w:rsidR="004C6F6D" w:rsidRPr="00E45A09">
        <w:rPr>
          <w:rFonts w:ascii="Roboto" w:hAnsi="Roboto" w:cs="Times New Roman"/>
          <w:sz w:val="18"/>
          <w:szCs w:val="18"/>
        </w:rPr>
        <w:t> </w:t>
      </w:r>
      <w:r w:rsidRPr="00080A63">
        <w:rPr>
          <w:rFonts w:ascii="Roboto" w:hAnsi="Roboto" w:cs="Times New Roman"/>
          <w:sz w:val="18"/>
          <w:szCs w:val="18"/>
        </w:rPr>
        <w:t>:</w:t>
      </w:r>
      <w:proofErr w:type="gramEnd"/>
      <w:r w:rsidRPr="00080A63">
        <w:rPr>
          <w:rFonts w:ascii="Roboto" w:hAnsi="Roboto" w:cs="Times New Roman"/>
          <w:sz w:val="18"/>
          <w:szCs w:val="18"/>
        </w:rPr>
        <w:t xml:space="preserve"> 617-264-5265</w:t>
      </w:r>
    </w:p>
    <w:p w14:paraId="58BE50EE" w14:textId="77777777" w:rsidR="001D711A" w:rsidRPr="00080A63" w:rsidRDefault="001D711A" w:rsidP="001D711A">
      <w:pPr>
        <w:spacing w:line="480" w:lineRule="auto"/>
        <w:rPr>
          <w:rFonts w:ascii="Roboto" w:hAnsi="Roboto"/>
          <w:b/>
          <w:bCs/>
          <w:sz w:val="18"/>
          <w:szCs w:val="18"/>
        </w:rPr>
      </w:pPr>
    </w:p>
    <w:p w14:paraId="1833AE4E" w14:textId="77777777" w:rsidR="001D711A" w:rsidRPr="00DB6D77" w:rsidRDefault="001D711A" w:rsidP="001D711A">
      <w:pPr>
        <w:pStyle w:val="Ingenafstand"/>
        <w:rPr>
          <w:rFonts w:ascii="Roboto" w:hAnsi="Roboto" w:cs="Times New Roman"/>
          <w:sz w:val="20"/>
          <w:szCs w:val="20"/>
        </w:rPr>
      </w:pPr>
      <w:r w:rsidRPr="00DB6D77">
        <w:rPr>
          <w:rFonts w:ascii="Roboto" w:hAnsi="Roboto" w:cs="Times New Roman"/>
          <w:sz w:val="18"/>
          <w:szCs w:val="18"/>
        </w:rPr>
        <w:t>Christoffer R. Vissing, MD, PhD</w:t>
      </w:r>
    </w:p>
    <w:p w14:paraId="11B29E3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Department of Cardiology, </w:t>
      </w:r>
      <w:proofErr w:type="spellStart"/>
      <w:r w:rsidRPr="00DB6D77">
        <w:rPr>
          <w:rFonts w:ascii="Roboto" w:hAnsi="Roboto" w:cs="Times New Roman"/>
          <w:sz w:val="18"/>
          <w:szCs w:val="18"/>
        </w:rPr>
        <w:t>Rigshospitalet</w:t>
      </w:r>
      <w:proofErr w:type="spellEnd"/>
      <w:r w:rsidRPr="00DB6D77">
        <w:rPr>
          <w:rFonts w:ascii="Roboto" w:hAnsi="Roboto" w:cs="Times New Roman"/>
          <w:sz w:val="18"/>
          <w:szCs w:val="18"/>
        </w:rPr>
        <w:t>, Copenhagen University Hospital</w:t>
      </w:r>
    </w:p>
    <w:p w14:paraId="0C6D2A9C" w14:textId="77777777" w:rsidR="001D711A" w:rsidRPr="00DB6D77" w:rsidRDefault="001D711A" w:rsidP="001D711A">
      <w:pPr>
        <w:pStyle w:val="Ingenafstand"/>
        <w:rPr>
          <w:rFonts w:ascii="Roboto" w:hAnsi="Roboto" w:cs="Times New Roman"/>
          <w:sz w:val="18"/>
          <w:szCs w:val="18"/>
          <w:lang w:val="da-DK"/>
        </w:rPr>
      </w:pPr>
      <w:r w:rsidRPr="00DB6D77">
        <w:rPr>
          <w:rFonts w:ascii="Roboto" w:hAnsi="Roboto" w:cs="Times New Roman"/>
          <w:sz w:val="18"/>
          <w:szCs w:val="18"/>
          <w:lang w:val="da-DK"/>
        </w:rPr>
        <w:t>Blegdamsvej 9, 2100, Copenhagen, Denmark</w:t>
      </w:r>
    </w:p>
    <w:p w14:paraId="530848BC" w14:textId="6E2BA308" w:rsidR="001D711A" w:rsidRPr="002245BD" w:rsidRDefault="001D711A" w:rsidP="001D711A">
      <w:pPr>
        <w:pStyle w:val="Ingenafstand"/>
        <w:rPr>
          <w:rFonts w:ascii="Roboto" w:hAnsi="Roboto" w:cs="Times New Roman"/>
          <w:sz w:val="18"/>
          <w:szCs w:val="18"/>
          <w:lang w:val="da-DK"/>
        </w:rPr>
      </w:pPr>
      <w:proofErr w:type="spellStart"/>
      <w:r w:rsidRPr="002245BD">
        <w:rPr>
          <w:rFonts w:ascii="Roboto" w:hAnsi="Roboto" w:cs="Times New Roman"/>
          <w:sz w:val="18"/>
          <w:szCs w:val="18"/>
          <w:lang w:val="da-DK"/>
        </w:rPr>
        <w:t>Email</w:t>
      </w:r>
      <w:proofErr w:type="spellEnd"/>
      <w:r w:rsidRPr="002245BD">
        <w:rPr>
          <w:rFonts w:ascii="Roboto" w:hAnsi="Roboto" w:cs="Times New Roman"/>
          <w:sz w:val="18"/>
          <w:szCs w:val="18"/>
          <w:lang w:val="da-DK"/>
        </w:rPr>
        <w:t xml:space="preserve">: </w:t>
      </w:r>
      <w:hyperlink r:id="rId9" w:history="1">
        <w:r w:rsidR="004C6F6D" w:rsidRPr="002245BD">
          <w:rPr>
            <w:rStyle w:val="Hyperlink"/>
            <w:rFonts w:ascii="Roboto" w:hAnsi="Roboto" w:cs="Times New Roman"/>
            <w:sz w:val="18"/>
            <w:szCs w:val="18"/>
            <w:lang w:val="da-DK"/>
          </w:rPr>
          <w:t>christoffer.rasmus.vissing@regionh</w:t>
        </w:r>
      </w:hyperlink>
      <w:r w:rsidRPr="002245BD">
        <w:rPr>
          <w:rFonts w:ascii="Roboto" w:hAnsi="Roboto" w:cs="Times New Roman"/>
          <w:sz w:val="18"/>
          <w:szCs w:val="18"/>
          <w:lang w:val="da-DK"/>
        </w:rPr>
        <w:t>.dk</w:t>
      </w:r>
    </w:p>
    <w:p w14:paraId="7FDB389F" w14:textId="77777777" w:rsidR="001D711A" w:rsidRPr="0003136F" w:rsidRDefault="001D711A" w:rsidP="001D711A">
      <w:pPr>
        <w:pStyle w:val="Ingenafstand"/>
        <w:rPr>
          <w:rFonts w:ascii="Roboto" w:hAnsi="Roboto" w:cs="Times New Roman"/>
          <w:sz w:val="18"/>
          <w:szCs w:val="18"/>
        </w:rPr>
      </w:pPr>
      <w:r w:rsidRPr="0003136F">
        <w:rPr>
          <w:rFonts w:ascii="Roboto" w:hAnsi="Roboto" w:cs="Times New Roman"/>
          <w:sz w:val="18"/>
          <w:szCs w:val="18"/>
        </w:rPr>
        <w:t>Tel: +45 20 86 63 96</w:t>
      </w:r>
      <w:r w:rsidR="00F15144" w:rsidRPr="0003136F">
        <w:rPr>
          <w:rFonts w:ascii="Roboto" w:hAnsi="Roboto" w:cs="Times New Roman"/>
          <w:sz w:val="18"/>
          <w:szCs w:val="18"/>
        </w:rPr>
        <w:t xml:space="preserve"> 7 / </w:t>
      </w:r>
      <w:r w:rsidR="00F15144" w:rsidRPr="0003136F">
        <w:rPr>
          <w:rFonts w:ascii="Roboto" w:hAnsi="Roboto"/>
          <w:sz w:val="18"/>
          <w:szCs w:val="18"/>
        </w:rPr>
        <w:t>+1 857-707-2233</w:t>
      </w:r>
    </w:p>
    <w:p w14:paraId="18183449" w14:textId="77777777" w:rsidR="001D711A" w:rsidRPr="0003136F" w:rsidRDefault="001D711A" w:rsidP="001D711A">
      <w:pPr>
        <w:spacing w:line="480" w:lineRule="auto"/>
        <w:rPr>
          <w:rFonts w:ascii="Roboto" w:hAnsi="Roboto"/>
          <w:b/>
          <w:bCs/>
          <w:sz w:val="18"/>
          <w:szCs w:val="18"/>
        </w:rPr>
      </w:pPr>
    </w:p>
    <w:p w14:paraId="739A8632" w14:textId="77777777" w:rsidR="001D711A" w:rsidRPr="00DB6D77" w:rsidRDefault="001D711A" w:rsidP="001D711A">
      <w:pPr>
        <w:rPr>
          <w:rFonts w:ascii="Roboto" w:hAnsi="Roboto"/>
          <w:b/>
          <w:bCs/>
          <w:sz w:val="18"/>
          <w:szCs w:val="18"/>
        </w:rPr>
      </w:pPr>
      <w:r w:rsidRPr="00DB6D77">
        <w:rPr>
          <w:rFonts w:ascii="Roboto" w:hAnsi="Roboto"/>
          <w:b/>
          <w:bCs/>
          <w:sz w:val="18"/>
          <w:szCs w:val="18"/>
        </w:rPr>
        <w:t>Word count</w:t>
      </w:r>
    </w:p>
    <w:p w14:paraId="0A1B166A" w14:textId="76D081FE" w:rsidR="001D711A" w:rsidRPr="00DB6D77" w:rsidRDefault="001D711A" w:rsidP="001D711A">
      <w:pPr>
        <w:rPr>
          <w:rFonts w:ascii="Roboto" w:hAnsi="Roboto"/>
          <w:sz w:val="18"/>
          <w:szCs w:val="18"/>
        </w:rPr>
      </w:pPr>
      <w:r w:rsidRPr="00DB6D77">
        <w:rPr>
          <w:rFonts w:ascii="Roboto" w:hAnsi="Roboto"/>
          <w:sz w:val="18"/>
          <w:szCs w:val="18"/>
        </w:rPr>
        <w:t xml:space="preserve">Abstract:  </w:t>
      </w:r>
      <w:r w:rsidR="002F7734">
        <w:rPr>
          <w:rFonts w:ascii="Roboto" w:hAnsi="Roboto"/>
          <w:sz w:val="18"/>
          <w:szCs w:val="18"/>
        </w:rPr>
        <w:t>414</w:t>
      </w:r>
      <w:r w:rsidR="002F7734" w:rsidRPr="00DB6D77">
        <w:rPr>
          <w:rFonts w:ascii="Roboto" w:hAnsi="Roboto"/>
          <w:sz w:val="18"/>
          <w:szCs w:val="18"/>
        </w:rPr>
        <w:t xml:space="preserve"> </w:t>
      </w:r>
      <w:r w:rsidRPr="00DB6D77">
        <w:rPr>
          <w:rFonts w:ascii="Roboto" w:hAnsi="Roboto"/>
          <w:sz w:val="18"/>
          <w:szCs w:val="18"/>
        </w:rPr>
        <w:t xml:space="preserve">words (Limit: </w:t>
      </w:r>
      <w:r w:rsidR="00F00275">
        <w:rPr>
          <w:rFonts w:ascii="Roboto" w:hAnsi="Roboto"/>
          <w:sz w:val="18"/>
          <w:szCs w:val="18"/>
        </w:rPr>
        <w:t>350</w:t>
      </w:r>
      <w:r w:rsidRPr="00DB6D77">
        <w:rPr>
          <w:rFonts w:ascii="Roboto" w:hAnsi="Roboto"/>
          <w:sz w:val="18"/>
          <w:szCs w:val="18"/>
        </w:rPr>
        <w:t xml:space="preserve"> words)</w:t>
      </w:r>
    </w:p>
    <w:p w14:paraId="4C37A9DD" w14:textId="05CAF7DB" w:rsidR="001D711A" w:rsidRPr="00DB6D77" w:rsidRDefault="001D711A" w:rsidP="001D711A">
      <w:pPr>
        <w:rPr>
          <w:rFonts w:ascii="Roboto" w:hAnsi="Roboto"/>
          <w:b/>
          <w:bCs/>
          <w:sz w:val="18"/>
          <w:szCs w:val="18"/>
        </w:rPr>
      </w:pPr>
      <w:r w:rsidRPr="00DB6D77">
        <w:rPr>
          <w:rFonts w:ascii="Roboto" w:hAnsi="Roboto"/>
          <w:sz w:val="18"/>
          <w:szCs w:val="18"/>
        </w:rPr>
        <w:t xml:space="preserve">Manuscript: </w:t>
      </w:r>
      <w:r w:rsidR="002F7734">
        <w:rPr>
          <w:rFonts w:ascii="Roboto" w:hAnsi="Roboto"/>
          <w:sz w:val="18"/>
          <w:szCs w:val="18"/>
        </w:rPr>
        <w:t>3855</w:t>
      </w:r>
      <w:r w:rsidR="002F7734" w:rsidRPr="00DB6D77">
        <w:rPr>
          <w:rFonts w:ascii="Roboto" w:hAnsi="Roboto"/>
          <w:sz w:val="18"/>
          <w:szCs w:val="18"/>
        </w:rPr>
        <w:t xml:space="preserve"> </w:t>
      </w:r>
      <w:r w:rsidRPr="00DB6D77">
        <w:rPr>
          <w:rFonts w:ascii="Roboto" w:hAnsi="Roboto"/>
          <w:sz w:val="18"/>
          <w:szCs w:val="18"/>
        </w:rPr>
        <w:t xml:space="preserve">words (Limit: </w:t>
      </w:r>
      <w:r w:rsidR="00F00275">
        <w:rPr>
          <w:rFonts w:ascii="Roboto" w:hAnsi="Roboto"/>
          <w:sz w:val="18"/>
          <w:szCs w:val="18"/>
        </w:rPr>
        <w:t>5000</w:t>
      </w:r>
      <w:r w:rsidRPr="00DB6D77">
        <w:rPr>
          <w:rFonts w:ascii="Roboto" w:hAnsi="Roboto"/>
          <w:sz w:val="18"/>
          <w:szCs w:val="18"/>
        </w:rPr>
        <w:t xml:space="preserve"> words)</w:t>
      </w:r>
      <w:r w:rsidRPr="00DB6D77">
        <w:rPr>
          <w:rFonts w:ascii="Roboto" w:hAnsi="Roboto"/>
          <w:b/>
          <w:bCs/>
          <w:sz w:val="18"/>
          <w:szCs w:val="18"/>
        </w:rPr>
        <w:br w:type="page"/>
      </w:r>
    </w:p>
    <w:p w14:paraId="0E7C5675" w14:textId="77777777" w:rsidR="001D711A" w:rsidRPr="00DB6D77" w:rsidRDefault="001D711A" w:rsidP="001D711A">
      <w:pPr>
        <w:spacing w:line="259" w:lineRule="auto"/>
        <w:rPr>
          <w:rFonts w:ascii="Roboto" w:hAnsi="Roboto"/>
          <w:b/>
          <w:bCs/>
        </w:rPr>
        <w:sectPr w:rsidR="001D711A" w:rsidRPr="00DB6D77" w:rsidSect="005B6FFA">
          <w:footerReference w:type="even" r:id="rId10"/>
          <w:footerReference w:type="default" r:id="rId11"/>
          <w:pgSz w:w="12240" w:h="15840"/>
          <w:pgMar w:top="1440" w:right="1440" w:bottom="992" w:left="1259" w:header="720" w:footer="720" w:gutter="0"/>
          <w:cols w:space="720"/>
          <w:titlePg/>
          <w:docGrid w:linePitch="360"/>
        </w:sectPr>
      </w:pPr>
      <w:bookmarkStart w:id="1" w:name="_Hlk113459148"/>
    </w:p>
    <w:p w14:paraId="530D91CE" w14:textId="77777777" w:rsidR="001D711A" w:rsidRPr="00DB6D77" w:rsidRDefault="001D711A" w:rsidP="001D711A">
      <w:pPr>
        <w:spacing w:line="259" w:lineRule="auto"/>
        <w:rPr>
          <w:rFonts w:ascii="Roboto" w:hAnsi="Roboto"/>
          <w:b/>
          <w:bCs/>
        </w:rPr>
      </w:pPr>
      <w:r w:rsidRPr="00DB6D77">
        <w:rPr>
          <w:rFonts w:ascii="Roboto" w:hAnsi="Roboto"/>
          <w:b/>
          <w:bCs/>
        </w:rPr>
        <w:lastRenderedPageBreak/>
        <w:t>ABSTRACT:</w:t>
      </w:r>
    </w:p>
    <w:p w14:paraId="4A9F7ABB" w14:textId="77777777" w:rsidR="001D711A" w:rsidRPr="00DB6D77" w:rsidRDefault="001D711A" w:rsidP="001D711A">
      <w:pPr>
        <w:spacing w:line="259" w:lineRule="auto"/>
        <w:rPr>
          <w:rFonts w:ascii="Roboto" w:hAnsi="Roboto"/>
          <w:b/>
          <w:bCs/>
          <w:i/>
          <w:iCs/>
        </w:rPr>
      </w:pPr>
    </w:p>
    <w:p w14:paraId="63342B2D" w14:textId="5C276C17" w:rsidR="007C7784" w:rsidRPr="003E33A6" w:rsidRDefault="001D711A" w:rsidP="000B140C">
      <w:pPr>
        <w:spacing w:line="360" w:lineRule="auto"/>
        <w:rPr>
          <w:rFonts w:ascii="Roboto" w:hAnsi="Roboto"/>
          <w:sz w:val="22"/>
          <w:szCs w:val="22"/>
        </w:rPr>
      </w:pPr>
      <w:r w:rsidRPr="003E33A6">
        <w:rPr>
          <w:rFonts w:ascii="Roboto" w:hAnsi="Roboto"/>
          <w:b/>
          <w:bCs/>
          <w:i/>
          <w:iCs/>
          <w:sz w:val="22"/>
          <w:szCs w:val="22"/>
        </w:rPr>
        <w:t>Background</w:t>
      </w:r>
      <w:r w:rsidRPr="003E33A6">
        <w:rPr>
          <w:rFonts w:ascii="Roboto" w:hAnsi="Roboto"/>
          <w:sz w:val="22"/>
          <w:szCs w:val="22"/>
        </w:rPr>
        <w:t xml:space="preserve">: </w:t>
      </w:r>
      <w:r w:rsidR="007C7784">
        <w:rPr>
          <w:rFonts w:ascii="Roboto" w:hAnsi="Roboto"/>
          <w:sz w:val="22"/>
          <w:szCs w:val="22"/>
        </w:rPr>
        <w:t xml:space="preserve">Rare variants in sarcomere genes </w:t>
      </w:r>
      <w:r w:rsidR="004C6F6D">
        <w:rPr>
          <w:rFonts w:ascii="Roboto" w:hAnsi="Roboto"/>
          <w:sz w:val="22"/>
          <w:szCs w:val="22"/>
        </w:rPr>
        <w:t>are</w:t>
      </w:r>
      <w:r w:rsidR="007C7784">
        <w:rPr>
          <w:rFonts w:ascii="Roboto" w:hAnsi="Roboto"/>
          <w:sz w:val="22"/>
          <w:szCs w:val="22"/>
        </w:rPr>
        <w:t xml:space="preserve"> a common cause of h</w:t>
      </w:r>
      <w:r w:rsidRPr="003E33A6">
        <w:rPr>
          <w:rFonts w:ascii="Roboto" w:hAnsi="Roboto"/>
          <w:sz w:val="22"/>
          <w:szCs w:val="22"/>
        </w:rPr>
        <w:t>ypertrophic cardiomyopathy (HCM)</w:t>
      </w:r>
      <w:r w:rsidR="002609A5">
        <w:rPr>
          <w:rFonts w:ascii="Roboto" w:hAnsi="Roboto"/>
          <w:sz w:val="22"/>
          <w:szCs w:val="22"/>
        </w:rPr>
        <w:t>.</w:t>
      </w:r>
      <w:r w:rsidR="004C6F6D">
        <w:rPr>
          <w:rFonts w:ascii="Roboto" w:hAnsi="Roboto"/>
          <w:sz w:val="22"/>
          <w:szCs w:val="22"/>
        </w:rPr>
        <w:t xml:space="preserve"> </w:t>
      </w:r>
      <w:r w:rsidR="002609A5">
        <w:rPr>
          <w:rFonts w:ascii="Roboto" w:hAnsi="Roboto"/>
          <w:sz w:val="22"/>
          <w:szCs w:val="22"/>
        </w:rPr>
        <w:t>H</w:t>
      </w:r>
      <w:r w:rsidR="007C7784">
        <w:rPr>
          <w:rFonts w:ascii="Roboto" w:hAnsi="Roboto"/>
          <w:sz w:val="22"/>
          <w:szCs w:val="22"/>
        </w:rPr>
        <w:t>owever, a monogenic cause</w:t>
      </w:r>
      <w:r w:rsidR="000D3354">
        <w:rPr>
          <w:rFonts w:ascii="Roboto" w:hAnsi="Roboto"/>
          <w:sz w:val="22"/>
          <w:szCs w:val="22"/>
        </w:rPr>
        <w:t xml:space="preserve"> is not identified</w:t>
      </w:r>
      <w:r w:rsidR="007C7784">
        <w:rPr>
          <w:rFonts w:ascii="Roboto" w:hAnsi="Roboto"/>
          <w:sz w:val="22"/>
          <w:szCs w:val="22"/>
        </w:rPr>
        <w:t xml:space="preserve"> </w:t>
      </w:r>
      <w:r w:rsidR="004636E0">
        <w:rPr>
          <w:rFonts w:ascii="Roboto" w:hAnsi="Roboto"/>
          <w:sz w:val="22"/>
          <w:szCs w:val="22"/>
        </w:rPr>
        <w:t xml:space="preserve">in </w:t>
      </w:r>
      <w:r w:rsidR="00780625">
        <w:rPr>
          <w:rFonts w:ascii="Roboto" w:hAnsi="Roboto"/>
          <w:sz w:val="22"/>
          <w:szCs w:val="22"/>
        </w:rPr>
        <w:t>most</w:t>
      </w:r>
      <w:r w:rsidR="004636E0">
        <w:rPr>
          <w:rFonts w:ascii="Roboto" w:hAnsi="Roboto"/>
          <w:sz w:val="22"/>
          <w:szCs w:val="22"/>
        </w:rPr>
        <w:t xml:space="preserve"> patients</w:t>
      </w:r>
      <w:r w:rsidR="007C7784">
        <w:rPr>
          <w:rFonts w:ascii="Roboto" w:hAnsi="Roboto"/>
          <w:sz w:val="22"/>
          <w:szCs w:val="22"/>
        </w:rPr>
        <w:t xml:space="preserve">. </w:t>
      </w:r>
      <w:r w:rsidR="002609A5">
        <w:rPr>
          <w:rFonts w:ascii="Roboto" w:hAnsi="Roboto"/>
          <w:sz w:val="22"/>
          <w:szCs w:val="22"/>
        </w:rPr>
        <w:t>Studies indicate</w:t>
      </w:r>
      <w:r w:rsidR="004636E0">
        <w:rPr>
          <w:rFonts w:ascii="Roboto" w:hAnsi="Roboto"/>
          <w:sz w:val="22"/>
          <w:szCs w:val="22"/>
        </w:rPr>
        <w:t xml:space="preserve"> </w:t>
      </w:r>
      <w:r w:rsidR="004C6F6D">
        <w:rPr>
          <w:rFonts w:ascii="Roboto" w:hAnsi="Roboto"/>
          <w:sz w:val="22"/>
          <w:szCs w:val="22"/>
        </w:rPr>
        <w:t xml:space="preserve">clinical </w:t>
      </w:r>
      <w:r w:rsidR="004636E0">
        <w:rPr>
          <w:rFonts w:ascii="Roboto" w:hAnsi="Roboto"/>
          <w:sz w:val="22"/>
          <w:szCs w:val="22"/>
        </w:rPr>
        <w:t xml:space="preserve">differences </w:t>
      </w:r>
      <w:r w:rsidR="002609A5">
        <w:rPr>
          <w:rFonts w:ascii="Roboto" w:hAnsi="Roboto"/>
          <w:sz w:val="22"/>
          <w:szCs w:val="22"/>
        </w:rPr>
        <w:t xml:space="preserve">based on the presence of </w:t>
      </w:r>
      <w:r w:rsidR="004636E0">
        <w:rPr>
          <w:rFonts w:ascii="Roboto" w:hAnsi="Roboto"/>
          <w:sz w:val="22"/>
          <w:szCs w:val="22"/>
        </w:rPr>
        <w:t>sarcomere variants</w:t>
      </w:r>
      <w:r w:rsidR="003C1656">
        <w:rPr>
          <w:rFonts w:ascii="Roboto" w:hAnsi="Roboto"/>
          <w:sz w:val="22"/>
          <w:szCs w:val="22"/>
        </w:rPr>
        <w:t>,</w:t>
      </w:r>
      <w:r w:rsidR="002609A5">
        <w:rPr>
          <w:rFonts w:ascii="Roboto" w:hAnsi="Roboto"/>
          <w:sz w:val="22"/>
          <w:szCs w:val="22"/>
        </w:rPr>
        <w:t xml:space="preserve"> but</w:t>
      </w:r>
      <w:r w:rsidR="004636E0">
        <w:rPr>
          <w:rFonts w:ascii="Roboto" w:hAnsi="Roboto"/>
          <w:sz w:val="22"/>
          <w:szCs w:val="22"/>
        </w:rPr>
        <w:t xml:space="preserve"> </w:t>
      </w:r>
      <w:r w:rsidR="007C7784" w:rsidRPr="00DB6D77">
        <w:rPr>
          <w:rFonts w:ascii="Roboto" w:hAnsi="Roboto"/>
          <w:sz w:val="22"/>
          <w:szCs w:val="22"/>
        </w:rPr>
        <w:t>comprehensive comparison</w:t>
      </w:r>
      <w:r w:rsidR="003C1656">
        <w:rPr>
          <w:rFonts w:ascii="Roboto" w:hAnsi="Roboto"/>
          <w:sz w:val="22"/>
          <w:szCs w:val="22"/>
        </w:rPr>
        <w:t>s, including to what degree that genetics modulate clinical outcomes</w:t>
      </w:r>
      <w:r w:rsidR="009C07C4">
        <w:rPr>
          <w:rFonts w:ascii="Roboto" w:hAnsi="Roboto"/>
          <w:sz w:val="22"/>
          <w:szCs w:val="22"/>
        </w:rPr>
        <w:t>,</w:t>
      </w:r>
      <w:r w:rsidR="003C1656">
        <w:rPr>
          <w:rFonts w:ascii="Roboto" w:hAnsi="Roboto"/>
          <w:sz w:val="22"/>
          <w:szCs w:val="22"/>
        </w:rPr>
        <w:t xml:space="preserve"> </w:t>
      </w:r>
      <w:r w:rsidR="004C6F6D">
        <w:rPr>
          <w:rFonts w:ascii="Roboto" w:hAnsi="Roboto"/>
          <w:sz w:val="22"/>
          <w:szCs w:val="22"/>
        </w:rPr>
        <w:t>ha</w:t>
      </w:r>
      <w:r w:rsidR="003C1656">
        <w:rPr>
          <w:rFonts w:ascii="Roboto" w:hAnsi="Roboto"/>
          <w:sz w:val="22"/>
          <w:szCs w:val="22"/>
        </w:rPr>
        <w:t>ve</w:t>
      </w:r>
      <w:r w:rsidR="004C6F6D">
        <w:rPr>
          <w:rFonts w:ascii="Roboto" w:hAnsi="Roboto"/>
          <w:sz w:val="22"/>
          <w:szCs w:val="22"/>
        </w:rPr>
        <w:t xml:space="preserve"> not been performed</w:t>
      </w:r>
      <w:r w:rsidR="007C7784" w:rsidRPr="00DB6D77">
        <w:rPr>
          <w:rFonts w:ascii="Roboto" w:hAnsi="Roboto"/>
          <w:sz w:val="22"/>
          <w:szCs w:val="22"/>
        </w:rPr>
        <w:t>.</w:t>
      </w:r>
      <w:r w:rsidR="00107191">
        <w:rPr>
          <w:rFonts w:ascii="Roboto" w:hAnsi="Roboto"/>
          <w:sz w:val="22"/>
          <w:szCs w:val="22"/>
        </w:rPr>
        <w:t xml:space="preserve"> </w:t>
      </w:r>
    </w:p>
    <w:p w14:paraId="636955FB" w14:textId="726282C4" w:rsidR="00535BD8" w:rsidRPr="003E33A6" w:rsidRDefault="001D711A" w:rsidP="000B140C">
      <w:pPr>
        <w:spacing w:line="360" w:lineRule="auto"/>
        <w:rPr>
          <w:rFonts w:ascii="Roboto" w:hAnsi="Roboto"/>
          <w:sz w:val="22"/>
          <w:szCs w:val="22"/>
        </w:rPr>
      </w:pPr>
      <w:r w:rsidRPr="003E33A6">
        <w:rPr>
          <w:rFonts w:ascii="Roboto" w:hAnsi="Roboto"/>
          <w:b/>
          <w:bCs/>
          <w:i/>
          <w:iCs/>
          <w:sz w:val="22"/>
          <w:szCs w:val="22"/>
        </w:rPr>
        <w:t>Methods</w:t>
      </w:r>
      <w:r w:rsidRPr="003E33A6">
        <w:rPr>
          <w:rFonts w:ascii="Roboto" w:hAnsi="Roboto"/>
          <w:sz w:val="22"/>
          <w:szCs w:val="22"/>
        </w:rPr>
        <w:t xml:space="preserve">: </w:t>
      </w:r>
      <w:r w:rsidR="004636E0">
        <w:rPr>
          <w:rFonts w:ascii="Roboto" w:hAnsi="Roboto"/>
          <w:sz w:val="22"/>
          <w:szCs w:val="22"/>
        </w:rPr>
        <w:t>We conducted</w:t>
      </w:r>
      <w:r w:rsidR="00535BD8">
        <w:rPr>
          <w:rFonts w:ascii="Roboto" w:hAnsi="Roboto"/>
          <w:sz w:val="22"/>
          <w:szCs w:val="22"/>
        </w:rPr>
        <w:t xml:space="preserve"> a longitudinal cohort study </w:t>
      </w:r>
      <w:r w:rsidR="004636E0">
        <w:rPr>
          <w:rFonts w:ascii="Roboto" w:hAnsi="Roboto"/>
          <w:sz w:val="22"/>
          <w:szCs w:val="22"/>
        </w:rPr>
        <w:t>including</w:t>
      </w:r>
      <w:r w:rsidR="00535BD8">
        <w:rPr>
          <w:rFonts w:ascii="Roboto" w:hAnsi="Roboto"/>
          <w:sz w:val="22"/>
          <w:szCs w:val="22"/>
        </w:rPr>
        <w:t xml:space="preserve"> </w:t>
      </w:r>
      <w:r w:rsidRPr="003E33A6">
        <w:rPr>
          <w:rFonts w:ascii="Roboto" w:hAnsi="Roboto"/>
          <w:sz w:val="22"/>
          <w:szCs w:val="22"/>
        </w:rPr>
        <w:t>patients with HCM</w:t>
      </w:r>
      <w:r w:rsidR="004636E0">
        <w:rPr>
          <w:rFonts w:ascii="Roboto" w:hAnsi="Roboto"/>
          <w:sz w:val="22"/>
          <w:szCs w:val="22"/>
        </w:rPr>
        <w:t xml:space="preserve"> from</w:t>
      </w:r>
      <w:r w:rsidR="00535BD8">
        <w:rPr>
          <w:rFonts w:ascii="Roboto" w:hAnsi="Roboto"/>
          <w:sz w:val="22"/>
          <w:szCs w:val="22"/>
        </w:rPr>
        <w:t xml:space="preserve"> 12</w:t>
      </w:r>
      <w:r w:rsidRPr="003E33A6">
        <w:rPr>
          <w:rFonts w:ascii="Roboto" w:hAnsi="Roboto"/>
          <w:sz w:val="22"/>
          <w:szCs w:val="22"/>
        </w:rPr>
        <w:t xml:space="preserve"> international,</w:t>
      </w:r>
      <w:r w:rsidR="00535BD8">
        <w:rPr>
          <w:rFonts w:ascii="Roboto" w:hAnsi="Roboto"/>
          <w:sz w:val="22"/>
          <w:szCs w:val="22"/>
        </w:rPr>
        <w:t xml:space="preserve"> high-volume cardiomyopathy clinics</w:t>
      </w:r>
      <w:r w:rsidR="004C6F6D">
        <w:rPr>
          <w:rFonts w:ascii="Roboto" w:hAnsi="Roboto"/>
          <w:sz w:val="22"/>
          <w:szCs w:val="22"/>
        </w:rPr>
        <w:t xml:space="preserve"> in the </w:t>
      </w:r>
      <w:proofErr w:type="spellStart"/>
      <w:r w:rsidR="004C6F6D">
        <w:rPr>
          <w:rFonts w:ascii="Roboto" w:hAnsi="Roboto"/>
          <w:sz w:val="22"/>
          <w:szCs w:val="22"/>
        </w:rPr>
        <w:t>Sarcomeric</w:t>
      </w:r>
      <w:proofErr w:type="spellEnd"/>
      <w:r w:rsidR="004C6F6D">
        <w:rPr>
          <w:rFonts w:ascii="Roboto" w:hAnsi="Roboto"/>
          <w:sz w:val="22"/>
          <w:szCs w:val="22"/>
        </w:rPr>
        <w:t xml:space="preserve"> Human Cardiomyopathy Registry</w:t>
      </w:r>
      <w:r w:rsidR="00535BD8">
        <w:rPr>
          <w:rFonts w:ascii="Roboto" w:hAnsi="Roboto" w:cs="Times"/>
          <w:sz w:val="22"/>
          <w:szCs w:val="22"/>
        </w:rPr>
        <w:t xml:space="preserve">. </w:t>
      </w:r>
      <w:r w:rsidR="004636E0">
        <w:rPr>
          <w:rFonts w:ascii="Roboto" w:hAnsi="Roboto" w:cs="Times"/>
          <w:sz w:val="22"/>
          <w:szCs w:val="22"/>
        </w:rPr>
        <w:t>Inclusion required</w:t>
      </w:r>
      <w:r w:rsidR="00535BD8">
        <w:rPr>
          <w:rFonts w:ascii="Roboto" w:hAnsi="Roboto" w:cs="Times"/>
          <w:sz w:val="22"/>
          <w:szCs w:val="22"/>
        </w:rPr>
        <w:t xml:space="preserve"> genetic testing </w:t>
      </w:r>
      <w:r w:rsidR="004636E0">
        <w:rPr>
          <w:rFonts w:ascii="Roboto" w:hAnsi="Roboto" w:cs="Times"/>
          <w:sz w:val="22"/>
          <w:szCs w:val="22"/>
        </w:rPr>
        <w:t xml:space="preserve">that </w:t>
      </w:r>
      <w:r w:rsidR="00535BD8" w:rsidRPr="00DB6D77">
        <w:rPr>
          <w:rFonts w:ascii="Roboto" w:hAnsi="Roboto"/>
          <w:sz w:val="22"/>
          <w:szCs w:val="22"/>
        </w:rPr>
        <w:t>identified pathogenic or likely pathogenic variants</w:t>
      </w:r>
      <w:r w:rsidR="00535BD8">
        <w:rPr>
          <w:rFonts w:ascii="Roboto" w:hAnsi="Roboto"/>
          <w:sz w:val="22"/>
          <w:szCs w:val="22"/>
        </w:rPr>
        <w:t xml:space="preserve"> (LP/P)</w:t>
      </w:r>
      <w:r w:rsidR="00535BD8" w:rsidRPr="00DB6D77">
        <w:rPr>
          <w:rFonts w:ascii="Roboto" w:hAnsi="Roboto"/>
          <w:sz w:val="22"/>
          <w:szCs w:val="22"/>
        </w:rPr>
        <w:t xml:space="preserve"> in </w:t>
      </w:r>
      <w:r w:rsidR="00535BD8">
        <w:rPr>
          <w:rFonts w:ascii="Roboto" w:hAnsi="Roboto"/>
          <w:sz w:val="22"/>
          <w:szCs w:val="22"/>
        </w:rPr>
        <w:t xml:space="preserve">the </w:t>
      </w:r>
      <w:r w:rsidR="00535BD8" w:rsidRPr="00DB6D77">
        <w:rPr>
          <w:rFonts w:ascii="Roboto" w:hAnsi="Roboto"/>
          <w:sz w:val="22"/>
          <w:szCs w:val="22"/>
        </w:rPr>
        <w:t>8</w:t>
      </w:r>
      <w:r w:rsidR="00535BD8">
        <w:rPr>
          <w:rFonts w:ascii="Roboto" w:hAnsi="Roboto"/>
          <w:sz w:val="22"/>
          <w:szCs w:val="22"/>
        </w:rPr>
        <w:t xml:space="preserve"> classic</w:t>
      </w:r>
      <w:r w:rsidR="00535BD8" w:rsidRPr="00DB6D77">
        <w:rPr>
          <w:rFonts w:ascii="Roboto" w:hAnsi="Roboto"/>
          <w:sz w:val="22"/>
          <w:szCs w:val="22"/>
        </w:rPr>
        <w:t xml:space="preserve"> sarcomere genes</w:t>
      </w:r>
      <w:r w:rsidR="004C6F6D">
        <w:rPr>
          <w:rFonts w:ascii="Roboto" w:hAnsi="Roboto"/>
          <w:sz w:val="22"/>
          <w:szCs w:val="22"/>
        </w:rPr>
        <w:t xml:space="preserve"> (</w:t>
      </w:r>
      <w:proofErr w:type="spellStart"/>
      <w:r w:rsidR="004C6F6D">
        <w:rPr>
          <w:rFonts w:ascii="Roboto" w:hAnsi="Roboto"/>
          <w:sz w:val="22"/>
          <w:szCs w:val="22"/>
        </w:rPr>
        <w:t>sarcomeric</w:t>
      </w:r>
      <w:proofErr w:type="spellEnd"/>
      <w:r w:rsidR="004C6F6D">
        <w:rPr>
          <w:rFonts w:ascii="Roboto" w:hAnsi="Roboto"/>
          <w:sz w:val="22"/>
          <w:szCs w:val="22"/>
        </w:rPr>
        <w:t xml:space="preserve"> HCM)</w:t>
      </w:r>
      <w:r w:rsidR="00535BD8" w:rsidRPr="00DB6D77">
        <w:rPr>
          <w:rFonts w:ascii="Roboto" w:hAnsi="Roboto"/>
          <w:sz w:val="22"/>
          <w:szCs w:val="22"/>
        </w:rPr>
        <w:t xml:space="preserve"> or </w:t>
      </w:r>
      <w:r w:rsidR="00567A14">
        <w:rPr>
          <w:rFonts w:ascii="Roboto" w:hAnsi="Roboto"/>
          <w:sz w:val="22"/>
          <w:szCs w:val="22"/>
        </w:rPr>
        <w:t>gene</w:t>
      </w:r>
      <w:r w:rsidR="004C6F6D">
        <w:rPr>
          <w:rFonts w:ascii="Roboto" w:hAnsi="Roboto"/>
          <w:sz w:val="22"/>
          <w:szCs w:val="22"/>
        </w:rPr>
        <w:t>tically</w:t>
      </w:r>
      <w:r w:rsidR="00567A14">
        <w:rPr>
          <w:rFonts w:ascii="Roboto" w:hAnsi="Roboto"/>
          <w:sz w:val="22"/>
          <w:szCs w:val="22"/>
        </w:rPr>
        <w:t xml:space="preserve">-elusive </w:t>
      </w:r>
      <w:r w:rsidR="005E3EFD">
        <w:rPr>
          <w:rFonts w:ascii="Roboto" w:hAnsi="Roboto"/>
          <w:sz w:val="22"/>
          <w:szCs w:val="22"/>
        </w:rPr>
        <w:t>(non-</w:t>
      </w:r>
      <w:proofErr w:type="spellStart"/>
      <w:r w:rsidR="005E3EFD">
        <w:rPr>
          <w:rFonts w:ascii="Roboto" w:hAnsi="Roboto"/>
          <w:sz w:val="22"/>
          <w:szCs w:val="22"/>
        </w:rPr>
        <w:t>sarcomeric</w:t>
      </w:r>
      <w:proofErr w:type="spellEnd"/>
      <w:r w:rsidR="005E3EFD">
        <w:rPr>
          <w:rFonts w:ascii="Roboto" w:hAnsi="Roboto"/>
          <w:sz w:val="22"/>
          <w:szCs w:val="22"/>
        </w:rPr>
        <w:t xml:space="preserve">) </w:t>
      </w:r>
      <w:r w:rsidR="00567A14">
        <w:rPr>
          <w:rFonts w:ascii="Roboto" w:hAnsi="Roboto"/>
          <w:sz w:val="22"/>
          <w:szCs w:val="22"/>
        </w:rPr>
        <w:t>HCM</w:t>
      </w:r>
      <w:r w:rsidR="00535BD8">
        <w:rPr>
          <w:rFonts w:ascii="Roboto" w:hAnsi="Roboto"/>
          <w:sz w:val="22"/>
          <w:szCs w:val="22"/>
        </w:rPr>
        <w:t>.</w:t>
      </w:r>
      <w:r w:rsidR="00894A5E">
        <w:rPr>
          <w:rFonts w:ascii="Roboto" w:hAnsi="Roboto"/>
          <w:sz w:val="22"/>
          <w:szCs w:val="22"/>
        </w:rPr>
        <w:t xml:space="preserve"> </w:t>
      </w:r>
      <w:r w:rsidR="00DE7EDA">
        <w:rPr>
          <w:rFonts w:ascii="Roboto" w:hAnsi="Roboto"/>
          <w:sz w:val="22"/>
          <w:szCs w:val="22"/>
        </w:rPr>
        <w:t>The temporal association and sequence of cardiovascular events were assessed in time-varying Cox proportional hazards models.</w:t>
      </w:r>
    </w:p>
    <w:p w14:paraId="22216CDA" w14:textId="3772739C" w:rsidR="00575910" w:rsidRDefault="001D711A" w:rsidP="00575910">
      <w:pPr>
        <w:spacing w:line="360" w:lineRule="auto"/>
        <w:rPr>
          <w:rFonts w:ascii="Roboto" w:hAnsi="Roboto"/>
          <w:sz w:val="22"/>
          <w:szCs w:val="22"/>
        </w:rPr>
      </w:pPr>
      <w:r w:rsidRPr="003E33A6">
        <w:rPr>
          <w:rFonts w:ascii="Roboto" w:hAnsi="Roboto"/>
          <w:b/>
          <w:bCs/>
          <w:i/>
          <w:iCs/>
          <w:sz w:val="22"/>
          <w:szCs w:val="22"/>
        </w:rPr>
        <w:t>Results</w:t>
      </w:r>
      <w:r w:rsidRPr="003E33A6">
        <w:rPr>
          <w:rFonts w:ascii="Roboto" w:hAnsi="Roboto"/>
          <w:sz w:val="22"/>
          <w:szCs w:val="22"/>
        </w:rPr>
        <w:t xml:space="preserve">: </w:t>
      </w:r>
      <w:r w:rsidR="00535BD8">
        <w:rPr>
          <w:rFonts w:ascii="Roboto" w:hAnsi="Roboto"/>
          <w:sz w:val="22"/>
          <w:szCs w:val="22"/>
        </w:rPr>
        <w:t>We</w:t>
      </w:r>
      <w:r w:rsidR="00535BD8" w:rsidRPr="00DB6D77">
        <w:rPr>
          <w:rFonts w:ascii="Roboto" w:hAnsi="Roboto"/>
          <w:sz w:val="22"/>
          <w:szCs w:val="22"/>
        </w:rPr>
        <w:t xml:space="preserve"> </w:t>
      </w:r>
      <w:r w:rsidR="005E3EFD">
        <w:rPr>
          <w:rFonts w:ascii="Roboto" w:hAnsi="Roboto"/>
          <w:sz w:val="22"/>
          <w:szCs w:val="22"/>
        </w:rPr>
        <w:t>analyzed</w:t>
      </w:r>
      <w:r w:rsidR="005E3EFD" w:rsidRPr="00DB6D77">
        <w:rPr>
          <w:rFonts w:ascii="Roboto" w:hAnsi="Roboto"/>
          <w:sz w:val="22"/>
          <w:szCs w:val="22"/>
        </w:rPr>
        <w:t xml:space="preserve"> </w:t>
      </w:r>
      <w:r w:rsidR="00535BD8" w:rsidRPr="00DB6D77">
        <w:rPr>
          <w:rFonts w:ascii="Roboto" w:hAnsi="Roboto"/>
          <w:sz w:val="22"/>
          <w:szCs w:val="22"/>
        </w:rPr>
        <w:t>5,454 patients (38% female, 89% probands</w:t>
      </w:r>
      <w:r w:rsidR="00535BD8">
        <w:rPr>
          <w:rFonts w:ascii="Roboto" w:hAnsi="Roboto"/>
          <w:sz w:val="22"/>
          <w:szCs w:val="22"/>
        </w:rPr>
        <w:t xml:space="preserve">, 50% </w:t>
      </w:r>
      <w:proofErr w:type="spellStart"/>
      <w:r w:rsidR="005E3EFD">
        <w:rPr>
          <w:rFonts w:ascii="Roboto" w:hAnsi="Roboto"/>
          <w:sz w:val="22"/>
          <w:szCs w:val="22"/>
        </w:rPr>
        <w:t>sarcomeric</w:t>
      </w:r>
      <w:proofErr w:type="spellEnd"/>
      <w:r w:rsidR="005E3EFD">
        <w:rPr>
          <w:rFonts w:ascii="Roboto" w:hAnsi="Roboto"/>
          <w:sz w:val="22"/>
          <w:szCs w:val="22"/>
        </w:rPr>
        <w:t xml:space="preserve"> HCM</w:t>
      </w:r>
      <w:r w:rsidR="00535BD8" w:rsidRPr="00DB6D77">
        <w:rPr>
          <w:rFonts w:ascii="Roboto" w:hAnsi="Roboto"/>
          <w:sz w:val="22"/>
          <w:szCs w:val="22"/>
        </w:rPr>
        <w:t xml:space="preserve">). </w:t>
      </w:r>
      <w:r w:rsidR="000B140C">
        <w:rPr>
          <w:rFonts w:ascii="Roboto" w:hAnsi="Roboto"/>
          <w:sz w:val="22"/>
          <w:szCs w:val="22"/>
        </w:rPr>
        <w:t xml:space="preserve">Patients with </w:t>
      </w:r>
      <w:proofErr w:type="spellStart"/>
      <w:r w:rsidR="000B140C">
        <w:rPr>
          <w:rFonts w:ascii="Roboto" w:hAnsi="Roboto"/>
          <w:sz w:val="22"/>
          <w:szCs w:val="22"/>
        </w:rPr>
        <w:t>sarcomeric</w:t>
      </w:r>
      <w:proofErr w:type="spellEnd"/>
      <w:r w:rsidR="000B140C">
        <w:rPr>
          <w:rFonts w:ascii="Roboto" w:hAnsi="Roboto"/>
          <w:sz w:val="22"/>
          <w:szCs w:val="22"/>
        </w:rPr>
        <w:t xml:space="preserve"> HCM were younger at diagnosis (</w:t>
      </w:r>
      <w:r w:rsidR="000B140C" w:rsidRPr="00DB6D77">
        <w:rPr>
          <w:rFonts w:ascii="Roboto" w:hAnsi="Roboto"/>
          <w:sz w:val="22"/>
          <w:szCs w:val="22"/>
        </w:rPr>
        <w:t xml:space="preserve">median age 36.7 </w:t>
      </w:r>
      <w:r w:rsidR="003F641C">
        <w:rPr>
          <w:rFonts w:ascii="Roboto" w:hAnsi="Roboto"/>
          <w:sz w:val="22"/>
          <w:szCs w:val="22"/>
        </w:rPr>
        <w:t>versus</w:t>
      </w:r>
      <w:r w:rsidR="000B140C" w:rsidRPr="00DB6D77">
        <w:rPr>
          <w:rFonts w:ascii="Roboto" w:hAnsi="Roboto"/>
          <w:sz w:val="22"/>
          <w:szCs w:val="22"/>
        </w:rPr>
        <w:t xml:space="preserve"> 49.6 years</w:t>
      </w:r>
      <w:r w:rsidR="00894A5E">
        <w:rPr>
          <w:rFonts w:ascii="Roboto" w:hAnsi="Roboto"/>
          <w:sz w:val="22"/>
          <w:szCs w:val="22"/>
        </w:rPr>
        <w:t>)</w:t>
      </w:r>
      <w:r w:rsidR="009C07C4">
        <w:rPr>
          <w:rFonts w:ascii="Roboto" w:hAnsi="Roboto"/>
          <w:sz w:val="22"/>
          <w:szCs w:val="22"/>
        </w:rPr>
        <w:t xml:space="preserve">, </w:t>
      </w:r>
      <w:r w:rsidR="00F775AF">
        <w:rPr>
          <w:rFonts w:ascii="Roboto" w:hAnsi="Roboto"/>
          <w:sz w:val="22"/>
          <w:szCs w:val="22"/>
        </w:rPr>
        <w:t>had</w:t>
      </w:r>
      <w:r w:rsidR="007F67CF">
        <w:rPr>
          <w:rFonts w:ascii="Roboto" w:hAnsi="Roboto"/>
          <w:sz w:val="22"/>
          <w:szCs w:val="22"/>
        </w:rPr>
        <w:t xml:space="preserve"> a lower burden of obesity, hypertension</w:t>
      </w:r>
      <w:r w:rsidR="00F775AF">
        <w:rPr>
          <w:rFonts w:ascii="Roboto" w:hAnsi="Roboto"/>
          <w:sz w:val="22"/>
          <w:szCs w:val="22"/>
        </w:rPr>
        <w:t>,</w:t>
      </w:r>
      <w:r w:rsidR="00575910">
        <w:rPr>
          <w:rFonts w:ascii="Roboto" w:hAnsi="Roboto"/>
          <w:sz w:val="22"/>
          <w:szCs w:val="22"/>
        </w:rPr>
        <w:t xml:space="preserve"> and left ventricular (LV) obstruction</w:t>
      </w:r>
      <w:r w:rsidR="00F4254E">
        <w:rPr>
          <w:rFonts w:ascii="Roboto" w:hAnsi="Roboto"/>
          <w:sz w:val="22"/>
          <w:szCs w:val="22"/>
        </w:rPr>
        <w:t>, but</w:t>
      </w:r>
      <w:r w:rsidR="00575910">
        <w:rPr>
          <w:rFonts w:ascii="Roboto" w:hAnsi="Roboto"/>
          <w:sz w:val="22"/>
          <w:szCs w:val="22"/>
        </w:rPr>
        <w:t xml:space="preserve"> a higher burden of a</w:t>
      </w:r>
      <w:r w:rsidR="00894A5E" w:rsidRPr="00894A5E">
        <w:rPr>
          <w:rFonts w:ascii="Roboto" w:hAnsi="Roboto"/>
          <w:sz w:val="22"/>
          <w:szCs w:val="22"/>
        </w:rPr>
        <w:t>trial fibrillation</w:t>
      </w:r>
      <w:r w:rsidR="00F54EFA">
        <w:rPr>
          <w:rFonts w:ascii="Roboto" w:hAnsi="Roboto"/>
          <w:sz w:val="22"/>
          <w:szCs w:val="22"/>
        </w:rPr>
        <w:t>,</w:t>
      </w:r>
      <w:r w:rsidR="007F67CF">
        <w:rPr>
          <w:rFonts w:ascii="Roboto" w:hAnsi="Roboto"/>
          <w:sz w:val="22"/>
          <w:szCs w:val="22"/>
        </w:rPr>
        <w:t xml:space="preserve"> LV systolic dysfunction</w:t>
      </w:r>
      <w:r w:rsidR="00F54EFA">
        <w:rPr>
          <w:rFonts w:ascii="Roboto" w:hAnsi="Roboto"/>
          <w:sz w:val="22"/>
          <w:szCs w:val="22"/>
        </w:rPr>
        <w:t xml:space="preserve"> and ventricular arrhythmias</w:t>
      </w:r>
      <w:r w:rsidR="00AE60F7">
        <w:rPr>
          <w:rFonts w:ascii="Roboto" w:hAnsi="Roboto"/>
          <w:sz w:val="22"/>
          <w:szCs w:val="22"/>
        </w:rPr>
        <w:t>.</w:t>
      </w:r>
      <w:r w:rsidR="006A5983">
        <w:rPr>
          <w:rFonts w:ascii="Roboto" w:hAnsi="Roboto"/>
          <w:sz w:val="22"/>
          <w:szCs w:val="22"/>
        </w:rPr>
        <w:t xml:space="preserve"> </w:t>
      </w:r>
    </w:p>
    <w:p w14:paraId="629A9705" w14:textId="2B95DC47" w:rsidR="000D3354" w:rsidRDefault="006A5983" w:rsidP="000B140C">
      <w:pPr>
        <w:spacing w:line="360" w:lineRule="auto"/>
        <w:rPr>
          <w:rFonts w:ascii="Roboto" w:hAnsi="Roboto"/>
          <w:sz w:val="22"/>
          <w:szCs w:val="22"/>
        </w:rPr>
      </w:pPr>
      <w:r>
        <w:rPr>
          <w:rFonts w:ascii="Roboto" w:hAnsi="Roboto"/>
          <w:sz w:val="22"/>
          <w:szCs w:val="22"/>
        </w:rPr>
        <w:t xml:space="preserve">Time-to-event analysis </w:t>
      </w:r>
      <w:r w:rsidR="008410A5">
        <w:rPr>
          <w:rFonts w:ascii="Roboto" w:hAnsi="Roboto"/>
          <w:sz w:val="22"/>
          <w:szCs w:val="22"/>
        </w:rPr>
        <w:t>revealed</w:t>
      </w:r>
      <w:r>
        <w:rPr>
          <w:rFonts w:ascii="Roboto" w:hAnsi="Roboto"/>
          <w:sz w:val="22"/>
          <w:szCs w:val="22"/>
        </w:rPr>
        <w:t xml:space="preserve"> </w:t>
      </w:r>
      <w:r w:rsidR="00DE7EDA">
        <w:rPr>
          <w:rFonts w:ascii="Roboto" w:hAnsi="Roboto"/>
          <w:sz w:val="22"/>
          <w:szCs w:val="22"/>
        </w:rPr>
        <w:t>a</w:t>
      </w:r>
      <w:r w:rsidR="000D3354">
        <w:rPr>
          <w:rFonts w:ascii="Roboto" w:hAnsi="Roboto"/>
          <w:sz w:val="22"/>
          <w:szCs w:val="22"/>
        </w:rPr>
        <w:t xml:space="preserve"> high co-occurrence of hypertension, LV obstruction and obesity, with a stronger association between these features in patients with non-</w:t>
      </w:r>
      <w:proofErr w:type="spellStart"/>
      <w:r w:rsidR="000D3354">
        <w:rPr>
          <w:rFonts w:ascii="Roboto" w:hAnsi="Roboto"/>
          <w:sz w:val="22"/>
          <w:szCs w:val="22"/>
        </w:rPr>
        <w:t>sarcomeric</w:t>
      </w:r>
      <w:proofErr w:type="spellEnd"/>
      <w:r w:rsidR="000D3354">
        <w:rPr>
          <w:rFonts w:ascii="Roboto" w:hAnsi="Roboto"/>
          <w:sz w:val="22"/>
          <w:szCs w:val="22"/>
        </w:rPr>
        <w:t xml:space="preserve"> HCM. In addition, LV obstruction associated with atrial fibrillation (HR 1.74 [CI 1.50-2.03]), but not advanced heart failure, ventricular arrhythmias or death.</w:t>
      </w:r>
      <w:r w:rsidR="00762103">
        <w:rPr>
          <w:rFonts w:ascii="Roboto" w:hAnsi="Roboto"/>
          <w:sz w:val="22"/>
          <w:szCs w:val="22"/>
        </w:rPr>
        <w:t xml:space="preserve"> Atrial fibrillation was found to be an important disease modifier leading to both LV systolic dysfunction (HR 2.76 [CI 2.25-3.3]), stroke (HR 2.27 [CI 1.66-3.12]), ventricular arrhythmias (HR 3.13 [CI 2.34-4.20]), cardiac transplantation (HR 7.6 [CI 5.1-11]), and death (HR 1.95 [CI 1.63-2.33])</w:t>
      </w:r>
      <w:r w:rsidR="002609A5">
        <w:rPr>
          <w:rFonts w:ascii="Roboto" w:hAnsi="Roboto"/>
          <w:sz w:val="22"/>
          <w:szCs w:val="22"/>
        </w:rPr>
        <w:t>.</w:t>
      </w:r>
      <w:r w:rsidR="00762103">
        <w:rPr>
          <w:rFonts w:ascii="Roboto" w:hAnsi="Roboto"/>
          <w:sz w:val="22"/>
          <w:szCs w:val="22"/>
        </w:rPr>
        <w:t xml:space="preserve"> </w:t>
      </w:r>
      <w:r w:rsidR="002609A5">
        <w:rPr>
          <w:rFonts w:ascii="Roboto" w:hAnsi="Roboto"/>
          <w:sz w:val="22"/>
          <w:szCs w:val="22"/>
        </w:rPr>
        <w:t>I</w:t>
      </w:r>
      <w:r w:rsidR="00762103">
        <w:rPr>
          <w:rFonts w:ascii="Roboto" w:hAnsi="Roboto"/>
          <w:sz w:val="22"/>
          <w:szCs w:val="22"/>
        </w:rPr>
        <w:t xml:space="preserve">nteraction analysis identifying a significantly larger disease-modifying effect </w:t>
      </w:r>
      <w:r w:rsidR="002609A5">
        <w:rPr>
          <w:rFonts w:ascii="Roboto" w:hAnsi="Roboto"/>
          <w:sz w:val="22"/>
          <w:szCs w:val="22"/>
        </w:rPr>
        <w:t xml:space="preserve">of atrial fibrillation </w:t>
      </w:r>
      <w:r w:rsidR="00762103">
        <w:rPr>
          <w:rFonts w:ascii="Roboto" w:hAnsi="Roboto"/>
          <w:sz w:val="22"/>
          <w:szCs w:val="22"/>
        </w:rPr>
        <w:t xml:space="preserve">in </w:t>
      </w:r>
      <w:proofErr w:type="spellStart"/>
      <w:r w:rsidR="00762103">
        <w:rPr>
          <w:rFonts w:ascii="Roboto" w:hAnsi="Roboto"/>
          <w:sz w:val="22"/>
          <w:szCs w:val="22"/>
        </w:rPr>
        <w:t>sarcomeric</w:t>
      </w:r>
      <w:proofErr w:type="spellEnd"/>
      <w:r w:rsidR="00762103">
        <w:rPr>
          <w:rFonts w:ascii="Roboto" w:hAnsi="Roboto"/>
          <w:sz w:val="22"/>
          <w:szCs w:val="22"/>
        </w:rPr>
        <w:t xml:space="preserve"> HCM patients for all outcomes excluding stroke.</w:t>
      </w:r>
    </w:p>
    <w:p w14:paraId="5B1468F5" w14:textId="12CDFF1B" w:rsidR="000B140C" w:rsidRDefault="00762103" w:rsidP="000B140C">
      <w:pPr>
        <w:spacing w:line="360" w:lineRule="auto"/>
        <w:rPr>
          <w:rFonts w:ascii="Roboto" w:hAnsi="Roboto"/>
          <w:sz w:val="22"/>
          <w:szCs w:val="22"/>
        </w:rPr>
      </w:pPr>
      <w:r>
        <w:rPr>
          <w:rFonts w:ascii="Roboto" w:hAnsi="Roboto"/>
          <w:sz w:val="22"/>
          <w:szCs w:val="22"/>
        </w:rPr>
        <w:t>Finally, we investigate</w:t>
      </w:r>
      <w:r w:rsidR="00F775AF">
        <w:rPr>
          <w:rFonts w:ascii="Roboto" w:hAnsi="Roboto"/>
          <w:sz w:val="22"/>
          <w:szCs w:val="22"/>
        </w:rPr>
        <w:t>d</w:t>
      </w:r>
      <w:r>
        <w:rPr>
          <w:rFonts w:ascii="Roboto" w:hAnsi="Roboto"/>
          <w:sz w:val="22"/>
          <w:szCs w:val="22"/>
        </w:rPr>
        <w:t xml:space="preserve"> mortality and observed that</w:t>
      </w:r>
      <w:r w:rsidR="00EA5ED7">
        <w:rPr>
          <w:rFonts w:ascii="Roboto" w:hAnsi="Roboto"/>
          <w:sz w:val="22"/>
          <w:szCs w:val="22"/>
        </w:rPr>
        <w:t xml:space="preserve"> </w:t>
      </w:r>
      <w:r w:rsidR="004636E0">
        <w:rPr>
          <w:rFonts w:ascii="Roboto" w:hAnsi="Roboto"/>
          <w:sz w:val="22"/>
          <w:szCs w:val="22"/>
        </w:rPr>
        <w:t xml:space="preserve">patients with </w:t>
      </w:r>
      <w:proofErr w:type="spellStart"/>
      <w:r w:rsidR="00894A5E" w:rsidRPr="00894A5E">
        <w:rPr>
          <w:rFonts w:ascii="Roboto" w:hAnsi="Roboto"/>
          <w:sz w:val="22"/>
          <w:szCs w:val="22"/>
        </w:rPr>
        <w:t>sarcomeric</w:t>
      </w:r>
      <w:proofErr w:type="spellEnd"/>
      <w:r w:rsidR="00894A5E" w:rsidRPr="00894A5E">
        <w:rPr>
          <w:rFonts w:ascii="Roboto" w:hAnsi="Roboto"/>
          <w:sz w:val="22"/>
          <w:szCs w:val="22"/>
        </w:rPr>
        <w:t xml:space="preserve"> HCM </w:t>
      </w:r>
      <w:r w:rsidR="00EA5ED7">
        <w:rPr>
          <w:rFonts w:ascii="Roboto" w:hAnsi="Roboto"/>
          <w:sz w:val="22"/>
          <w:szCs w:val="22"/>
        </w:rPr>
        <w:t xml:space="preserve">died </w:t>
      </w:r>
      <w:r w:rsidR="00F54EFA">
        <w:rPr>
          <w:rFonts w:ascii="Roboto" w:hAnsi="Roboto"/>
          <w:sz w:val="22"/>
          <w:szCs w:val="22"/>
        </w:rPr>
        <w:t>younger</w:t>
      </w:r>
      <w:r w:rsidR="00F775AF">
        <w:rPr>
          <w:rFonts w:ascii="Roboto" w:hAnsi="Roboto"/>
          <w:sz w:val="22"/>
          <w:szCs w:val="22"/>
        </w:rPr>
        <w:t xml:space="preserve"> (mean age 63 versus 70 years), with an age-standardized incidence</w:t>
      </w:r>
      <w:r w:rsidR="00894A5E" w:rsidRPr="00894A5E">
        <w:rPr>
          <w:rFonts w:ascii="Roboto" w:hAnsi="Roboto"/>
          <w:sz w:val="22"/>
          <w:szCs w:val="22"/>
        </w:rPr>
        <w:t xml:space="preserve"> </w:t>
      </w:r>
      <w:r w:rsidR="00F775AF">
        <w:rPr>
          <w:rFonts w:ascii="Roboto" w:hAnsi="Roboto"/>
          <w:sz w:val="22"/>
          <w:szCs w:val="22"/>
        </w:rPr>
        <w:t xml:space="preserve">ratio of 1.27 (CI 1.13-1.43) </w:t>
      </w:r>
      <w:r w:rsidR="002609A5">
        <w:rPr>
          <w:rFonts w:ascii="Roboto" w:hAnsi="Roboto"/>
          <w:sz w:val="22"/>
          <w:szCs w:val="22"/>
        </w:rPr>
        <w:t xml:space="preserve">for all-cause mortality </w:t>
      </w:r>
      <w:r w:rsidR="00894A5E" w:rsidRPr="00894A5E">
        <w:rPr>
          <w:rFonts w:ascii="Roboto" w:hAnsi="Roboto"/>
          <w:sz w:val="22"/>
          <w:szCs w:val="22"/>
        </w:rPr>
        <w:t xml:space="preserve">and </w:t>
      </w:r>
      <w:r w:rsidR="00EA5ED7">
        <w:rPr>
          <w:rFonts w:ascii="Roboto" w:hAnsi="Roboto"/>
          <w:sz w:val="22"/>
          <w:szCs w:val="22"/>
        </w:rPr>
        <w:t xml:space="preserve">were </w:t>
      </w:r>
      <w:r w:rsidR="008410A5">
        <w:rPr>
          <w:rFonts w:ascii="Roboto" w:hAnsi="Roboto"/>
          <w:sz w:val="22"/>
          <w:szCs w:val="22"/>
        </w:rPr>
        <w:t>twice as likely to die from</w:t>
      </w:r>
      <w:r w:rsidR="007F67CF">
        <w:rPr>
          <w:rFonts w:ascii="Roboto" w:hAnsi="Roboto"/>
          <w:sz w:val="22"/>
          <w:szCs w:val="22"/>
        </w:rPr>
        <w:t xml:space="preserve"> </w:t>
      </w:r>
      <w:r w:rsidR="00894A5E" w:rsidRPr="00894A5E">
        <w:rPr>
          <w:rFonts w:ascii="Roboto" w:hAnsi="Roboto"/>
          <w:sz w:val="22"/>
          <w:szCs w:val="22"/>
        </w:rPr>
        <w:t>sudden cardiac death</w:t>
      </w:r>
      <w:r w:rsidR="007F67CF">
        <w:rPr>
          <w:rFonts w:ascii="Roboto" w:hAnsi="Roboto"/>
          <w:sz w:val="22"/>
          <w:szCs w:val="22"/>
        </w:rPr>
        <w:t>,</w:t>
      </w:r>
      <w:r w:rsidR="00894A5E" w:rsidRPr="00894A5E">
        <w:rPr>
          <w:rFonts w:ascii="Roboto" w:hAnsi="Roboto"/>
          <w:sz w:val="22"/>
          <w:szCs w:val="22"/>
        </w:rPr>
        <w:t xml:space="preserve"> heart failure</w:t>
      </w:r>
      <w:r w:rsidR="007F67CF">
        <w:rPr>
          <w:rFonts w:ascii="Roboto" w:hAnsi="Roboto"/>
          <w:sz w:val="22"/>
          <w:szCs w:val="22"/>
        </w:rPr>
        <w:t xml:space="preserve"> or strok</w:t>
      </w:r>
      <w:r w:rsidR="00F54EFA">
        <w:rPr>
          <w:rFonts w:ascii="Roboto" w:hAnsi="Roboto"/>
          <w:sz w:val="22"/>
          <w:szCs w:val="22"/>
        </w:rPr>
        <w:t>e</w:t>
      </w:r>
      <w:r w:rsidR="00894A5E" w:rsidRPr="00894A5E">
        <w:rPr>
          <w:rFonts w:ascii="Roboto" w:hAnsi="Roboto"/>
          <w:sz w:val="22"/>
          <w:szCs w:val="22"/>
        </w:rPr>
        <w:t xml:space="preserve">. </w:t>
      </w:r>
    </w:p>
    <w:p w14:paraId="72D090CF" w14:textId="2BD42C43" w:rsidR="00F775AF" w:rsidRDefault="001D711A" w:rsidP="002245BD">
      <w:pPr>
        <w:spacing w:line="360" w:lineRule="auto"/>
        <w:rPr>
          <w:rFonts w:ascii="Roboto" w:hAnsi="Roboto"/>
          <w:sz w:val="22"/>
          <w:szCs w:val="22"/>
        </w:rPr>
      </w:pPr>
      <w:r w:rsidRPr="003E33A6">
        <w:rPr>
          <w:rFonts w:ascii="Roboto" w:hAnsi="Roboto"/>
          <w:b/>
          <w:bCs/>
          <w:i/>
          <w:iCs/>
          <w:sz w:val="22"/>
          <w:szCs w:val="22"/>
        </w:rPr>
        <w:t>Conclusions</w:t>
      </w:r>
      <w:r w:rsidRPr="003E33A6">
        <w:rPr>
          <w:rFonts w:ascii="Roboto" w:hAnsi="Roboto"/>
          <w:sz w:val="22"/>
          <w:szCs w:val="22"/>
        </w:rPr>
        <w:t xml:space="preserve">: </w:t>
      </w:r>
      <w:bookmarkEnd w:id="1"/>
      <w:r w:rsidR="00F775AF">
        <w:rPr>
          <w:rFonts w:ascii="Roboto" w:hAnsi="Roboto"/>
          <w:sz w:val="22"/>
          <w:szCs w:val="22"/>
        </w:rPr>
        <w:t xml:space="preserve">We provide a comprehensive description of the cardiac phenotypes and clinical outcomes in </w:t>
      </w:r>
      <w:proofErr w:type="spellStart"/>
      <w:r w:rsidR="00F775AF">
        <w:rPr>
          <w:rFonts w:ascii="Roboto" w:hAnsi="Roboto"/>
          <w:sz w:val="22"/>
          <w:szCs w:val="22"/>
        </w:rPr>
        <w:t>sarcomeric</w:t>
      </w:r>
      <w:proofErr w:type="spellEnd"/>
      <w:r w:rsidR="00F775AF">
        <w:rPr>
          <w:rFonts w:ascii="Roboto" w:hAnsi="Roboto"/>
          <w:sz w:val="22"/>
          <w:szCs w:val="22"/>
        </w:rPr>
        <w:t xml:space="preserve"> and non-</w:t>
      </w:r>
      <w:proofErr w:type="spellStart"/>
      <w:r w:rsidR="00F775AF">
        <w:rPr>
          <w:rFonts w:ascii="Roboto" w:hAnsi="Roboto"/>
          <w:sz w:val="22"/>
          <w:szCs w:val="22"/>
        </w:rPr>
        <w:t>sarcomeric</w:t>
      </w:r>
      <w:proofErr w:type="spellEnd"/>
      <w:r w:rsidR="00F775AF">
        <w:rPr>
          <w:rFonts w:ascii="Roboto" w:hAnsi="Roboto"/>
          <w:sz w:val="22"/>
          <w:szCs w:val="22"/>
        </w:rPr>
        <w:t xml:space="preserve"> HCM. We found </w:t>
      </w:r>
      <w:proofErr w:type="spellStart"/>
      <w:r w:rsidR="00F775AF">
        <w:rPr>
          <w:rFonts w:ascii="Roboto" w:hAnsi="Roboto"/>
          <w:sz w:val="22"/>
          <w:szCs w:val="22"/>
        </w:rPr>
        <w:t>sarcomeric</w:t>
      </w:r>
      <w:proofErr w:type="spellEnd"/>
      <w:r w:rsidR="00F775AF">
        <w:rPr>
          <w:rFonts w:ascii="Roboto" w:hAnsi="Roboto"/>
          <w:sz w:val="22"/>
          <w:szCs w:val="22"/>
        </w:rPr>
        <w:t xml:space="preserve"> HCM to associate with more severe heart failure and arrhythmias, and an HCM-related mortality-rate twice that of non-</w:t>
      </w:r>
      <w:proofErr w:type="spellStart"/>
      <w:r w:rsidR="00F775AF">
        <w:rPr>
          <w:rFonts w:ascii="Roboto" w:hAnsi="Roboto"/>
          <w:sz w:val="22"/>
          <w:szCs w:val="22"/>
        </w:rPr>
        <w:t>sarcomeric</w:t>
      </w:r>
      <w:proofErr w:type="spellEnd"/>
      <w:r w:rsidR="00F775AF">
        <w:rPr>
          <w:rFonts w:ascii="Roboto" w:hAnsi="Roboto"/>
          <w:sz w:val="22"/>
          <w:szCs w:val="22"/>
        </w:rPr>
        <w:t xml:space="preserve"> HCM. Crucially, we </w:t>
      </w:r>
      <w:r w:rsidR="002609A5">
        <w:rPr>
          <w:rFonts w:ascii="Roboto" w:hAnsi="Roboto"/>
          <w:sz w:val="22"/>
          <w:szCs w:val="22"/>
        </w:rPr>
        <w:t>observed</w:t>
      </w:r>
      <w:r w:rsidR="00F775AF">
        <w:rPr>
          <w:rFonts w:ascii="Roboto" w:hAnsi="Roboto"/>
          <w:sz w:val="22"/>
          <w:szCs w:val="22"/>
        </w:rPr>
        <w:t xml:space="preserve"> that genetic status significantly augmented the </w:t>
      </w:r>
      <w:r w:rsidR="002609A5">
        <w:rPr>
          <w:rFonts w:ascii="Roboto" w:hAnsi="Roboto"/>
          <w:sz w:val="22"/>
          <w:szCs w:val="22"/>
        </w:rPr>
        <w:t xml:space="preserve">disease-modifying </w:t>
      </w:r>
      <w:r w:rsidR="00F775AF">
        <w:rPr>
          <w:rFonts w:ascii="Roboto" w:hAnsi="Roboto"/>
          <w:sz w:val="22"/>
          <w:szCs w:val="22"/>
        </w:rPr>
        <w:t xml:space="preserve">impact of cardiovascular </w:t>
      </w:r>
      <w:r w:rsidR="002609A5">
        <w:rPr>
          <w:rFonts w:ascii="Roboto" w:hAnsi="Roboto"/>
          <w:sz w:val="22"/>
          <w:szCs w:val="22"/>
        </w:rPr>
        <w:t>comorbidities</w:t>
      </w:r>
      <w:r w:rsidR="00F775AF">
        <w:rPr>
          <w:rFonts w:ascii="Roboto" w:hAnsi="Roboto"/>
          <w:sz w:val="22"/>
          <w:szCs w:val="22"/>
        </w:rPr>
        <w:t xml:space="preserve"> on </w:t>
      </w:r>
      <w:r w:rsidR="002609A5">
        <w:rPr>
          <w:rFonts w:ascii="Roboto" w:hAnsi="Roboto"/>
          <w:sz w:val="22"/>
          <w:szCs w:val="22"/>
        </w:rPr>
        <w:t xml:space="preserve">downstream </w:t>
      </w:r>
      <w:r w:rsidR="00F775AF">
        <w:rPr>
          <w:rFonts w:ascii="Roboto" w:hAnsi="Roboto"/>
          <w:sz w:val="22"/>
          <w:szCs w:val="22"/>
        </w:rPr>
        <w:t xml:space="preserve">HCM outcomes, (mostly) with </w:t>
      </w:r>
      <w:r w:rsidR="00F775AF">
        <w:rPr>
          <w:rFonts w:ascii="Roboto" w:hAnsi="Roboto"/>
          <w:sz w:val="22"/>
          <w:szCs w:val="22"/>
        </w:rPr>
        <w:lastRenderedPageBreak/>
        <w:t xml:space="preserve">larger additive effects observed in patients with </w:t>
      </w:r>
      <w:proofErr w:type="spellStart"/>
      <w:r w:rsidR="00F775AF">
        <w:rPr>
          <w:rFonts w:ascii="Roboto" w:hAnsi="Roboto"/>
          <w:sz w:val="22"/>
          <w:szCs w:val="22"/>
        </w:rPr>
        <w:t>sarcomeric</w:t>
      </w:r>
      <w:proofErr w:type="spellEnd"/>
      <w:r w:rsidR="00F775AF">
        <w:rPr>
          <w:rFonts w:ascii="Roboto" w:hAnsi="Roboto"/>
          <w:sz w:val="22"/>
          <w:szCs w:val="22"/>
        </w:rPr>
        <w:t xml:space="preserve"> HCM.</w:t>
      </w:r>
      <w:r w:rsidR="00F775AF" w:rsidDel="00AB73EF">
        <w:rPr>
          <w:rFonts w:ascii="Roboto" w:hAnsi="Roboto"/>
          <w:sz w:val="22"/>
          <w:szCs w:val="22"/>
        </w:rPr>
        <w:t xml:space="preserve"> </w:t>
      </w:r>
      <w:r w:rsidR="00F775AF">
        <w:rPr>
          <w:rFonts w:ascii="Roboto" w:hAnsi="Roboto"/>
          <w:sz w:val="22"/>
          <w:szCs w:val="22"/>
        </w:rPr>
        <w:t>These</w:t>
      </w:r>
      <w:r w:rsidR="00F775AF" w:rsidRPr="00D50E7D">
        <w:rPr>
          <w:rFonts w:ascii="Roboto" w:hAnsi="Roboto"/>
          <w:sz w:val="22"/>
          <w:szCs w:val="22"/>
        </w:rPr>
        <w:t xml:space="preserve"> findings </w:t>
      </w:r>
      <w:r w:rsidR="00F775AF">
        <w:rPr>
          <w:rFonts w:ascii="Roboto" w:hAnsi="Roboto"/>
          <w:sz w:val="22"/>
          <w:szCs w:val="22"/>
        </w:rPr>
        <w:t>offer</w:t>
      </w:r>
      <w:r w:rsidR="00F775AF" w:rsidRPr="00D50E7D">
        <w:rPr>
          <w:rFonts w:ascii="Roboto" w:hAnsi="Roboto"/>
          <w:sz w:val="22"/>
          <w:szCs w:val="22"/>
        </w:rPr>
        <w:t xml:space="preserve"> valuable insights into the clinical course of these two </w:t>
      </w:r>
      <w:r w:rsidR="00F775AF">
        <w:rPr>
          <w:rFonts w:ascii="Roboto" w:hAnsi="Roboto"/>
          <w:sz w:val="22"/>
          <w:szCs w:val="22"/>
        </w:rPr>
        <w:t xml:space="preserve">major subtypes of </w:t>
      </w:r>
      <w:r w:rsidR="00F775AF" w:rsidRPr="00D50E7D">
        <w:rPr>
          <w:rFonts w:ascii="Roboto" w:hAnsi="Roboto"/>
          <w:sz w:val="22"/>
          <w:szCs w:val="22"/>
        </w:rPr>
        <w:t>HCM</w:t>
      </w:r>
      <w:r w:rsidR="00F775AF">
        <w:rPr>
          <w:rFonts w:ascii="Roboto" w:hAnsi="Roboto"/>
          <w:sz w:val="22"/>
          <w:szCs w:val="22"/>
        </w:rPr>
        <w:t xml:space="preserve"> and have potential </w:t>
      </w:r>
      <w:r w:rsidR="00F775AF" w:rsidRPr="00DB6D77">
        <w:rPr>
          <w:rFonts w:ascii="Roboto" w:hAnsi="Roboto"/>
          <w:sz w:val="22"/>
          <w:szCs w:val="22"/>
        </w:rPr>
        <w:t xml:space="preserve">implications </w:t>
      </w:r>
      <w:r w:rsidR="00F775AF">
        <w:rPr>
          <w:rFonts w:ascii="Roboto" w:hAnsi="Roboto"/>
          <w:sz w:val="22"/>
          <w:szCs w:val="22"/>
        </w:rPr>
        <w:t>regarding future</w:t>
      </w:r>
      <w:r w:rsidR="00F775AF" w:rsidRPr="00DB6D77">
        <w:rPr>
          <w:rFonts w:ascii="Roboto" w:hAnsi="Roboto"/>
          <w:sz w:val="22"/>
          <w:szCs w:val="22"/>
        </w:rPr>
        <w:t xml:space="preserve"> risk stratification and </w:t>
      </w:r>
      <w:r w:rsidR="00F775AF">
        <w:rPr>
          <w:rFonts w:ascii="Roboto" w:hAnsi="Roboto"/>
          <w:sz w:val="22"/>
          <w:szCs w:val="22"/>
        </w:rPr>
        <w:t>management.</w:t>
      </w:r>
    </w:p>
    <w:p w14:paraId="4DCCB531" w14:textId="77777777" w:rsidR="00F775AF" w:rsidRPr="003E33A6" w:rsidRDefault="00F775AF" w:rsidP="007F67CF">
      <w:pPr>
        <w:spacing w:line="360" w:lineRule="auto"/>
        <w:rPr>
          <w:rFonts w:ascii="Roboto" w:hAnsi="Roboto"/>
          <w:sz w:val="22"/>
          <w:szCs w:val="22"/>
        </w:rPr>
      </w:pPr>
    </w:p>
    <w:p w14:paraId="09D16021" w14:textId="77777777" w:rsidR="005E3EFD" w:rsidRDefault="005E3EFD" w:rsidP="000B140C">
      <w:pPr>
        <w:spacing w:line="360" w:lineRule="auto"/>
        <w:rPr>
          <w:rFonts w:ascii="Roboto" w:hAnsi="Roboto"/>
          <w:b/>
          <w:bCs/>
          <w:i/>
          <w:iCs/>
          <w:sz w:val="22"/>
          <w:szCs w:val="22"/>
        </w:rPr>
      </w:pPr>
    </w:p>
    <w:p w14:paraId="026D92E1" w14:textId="7C9C0DFB" w:rsidR="001D711A" w:rsidRPr="000B140C" w:rsidRDefault="001D711A" w:rsidP="000B140C">
      <w:pPr>
        <w:spacing w:line="360" w:lineRule="auto"/>
        <w:rPr>
          <w:rFonts w:ascii="Roboto" w:hAnsi="Roboto"/>
          <w:sz w:val="22"/>
          <w:szCs w:val="22"/>
        </w:rPr>
      </w:pPr>
      <w:r w:rsidRPr="003E33A6">
        <w:rPr>
          <w:rFonts w:ascii="Roboto" w:hAnsi="Roboto"/>
          <w:b/>
          <w:bCs/>
          <w:i/>
          <w:iCs/>
          <w:sz w:val="22"/>
          <w:szCs w:val="22"/>
        </w:rPr>
        <w:t>Keywords:</w:t>
      </w:r>
      <w:r w:rsidRPr="003E33A6">
        <w:rPr>
          <w:rFonts w:ascii="Roboto" w:hAnsi="Roboto"/>
          <w:sz w:val="22"/>
          <w:szCs w:val="22"/>
        </w:rPr>
        <w:t xml:space="preserve"> hypertrophic cardiomyopathy, Cardiovascular outcomes, heart failure, genetics</w:t>
      </w:r>
      <w:r w:rsidRPr="00DB6D77">
        <w:rPr>
          <w:rFonts w:ascii="Roboto" w:hAnsi="Roboto"/>
          <w:b/>
          <w:bCs/>
        </w:rPr>
        <w:br w:type="page"/>
      </w:r>
    </w:p>
    <w:p w14:paraId="40A8718B" w14:textId="77777777" w:rsidR="00444074" w:rsidRDefault="00444074" w:rsidP="00201C66">
      <w:pPr>
        <w:spacing w:line="480" w:lineRule="auto"/>
        <w:rPr>
          <w:rFonts w:ascii="Roboto" w:hAnsi="Roboto"/>
          <w:b/>
          <w:bCs/>
          <w:sz w:val="22"/>
          <w:szCs w:val="22"/>
        </w:rPr>
      </w:pPr>
      <w:r>
        <w:rPr>
          <w:rFonts w:ascii="Roboto" w:hAnsi="Roboto"/>
          <w:b/>
          <w:bCs/>
          <w:sz w:val="22"/>
          <w:szCs w:val="22"/>
        </w:rPr>
        <w:lastRenderedPageBreak/>
        <w:t>CLINICAL PERSPECTIVE</w:t>
      </w:r>
    </w:p>
    <w:p w14:paraId="1918B6FF" w14:textId="77777777" w:rsidR="00444074" w:rsidRDefault="00444074" w:rsidP="00201C66">
      <w:pPr>
        <w:spacing w:line="480" w:lineRule="auto"/>
        <w:rPr>
          <w:rFonts w:ascii="Roboto" w:hAnsi="Roboto"/>
          <w:b/>
          <w:bCs/>
          <w:sz w:val="22"/>
          <w:szCs w:val="22"/>
        </w:rPr>
      </w:pPr>
      <w:r>
        <w:rPr>
          <w:rFonts w:ascii="Roboto" w:hAnsi="Roboto"/>
          <w:b/>
          <w:bCs/>
          <w:sz w:val="22"/>
          <w:szCs w:val="22"/>
        </w:rPr>
        <w:t>What is new?</w:t>
      </w:r>
    </w:p>
    <w:p w14:paraId="0D98BBAB" w14:textId="2D707682" w:rsidR="00F4254E" w:rsidRDefault="00F4254E" w:rsidP="00201C66">
      <w:pPr>
        <w:pStyle w:val="Listeafsnit"/>
        <w:numPr>
          <w:ilvl w:val="0"/>
          <w:numId w:val="21"/>
        </w:numPr>
        <w:spacing w:line="480" w:lineRule="auto"/>
        <w:rPr>
          <w:rFonts w:ascii="Roboto" w:hAnsi="Roboto"/>
          <w:sz w:val="22"/>
          <w:szCs w:val="22"/>
        </w:rPr>
      </w:pPr>
      <w:r>
        <w:rPr>
          <w:rFonts w:ascii="Roboto" w:hAnsi="Roboto"/>
          <w:sz w:val="22"/>
          <w:szCs w:val="22"/>
        </w:rPr>
        <w:t>The clinical trajectory and temporal sequence of cardiovascular events tend to diverge between patients</w:t>
      </w:r>
      <w:r w:rsidR="007D6F28">
        <w:rPr>
          <w:rFonts w:ascii="Roboto" w:hAnsi="Roboto"/>
          <w:sz w:val="22"/>
          <w:szCs w:val="22"/>
        </w:rPr>
        <w:t xml:space="preserve"> with </w:t>
      </w:r>
      <w:proofErr w:type="spellStart"/>
      <w:r w:rsidR="007D6F28">
        <w:rPr>
          <w:rFonts w:ascii="Roboto" w:hAnsi="Roboto"/>
          <w:sz w:val="22"/>
          <w:szCs w:val="22"/>
        </w:rPr>
        <w:t>sarcomeric</w:t>
      </w:r>
      <w:proofErr w:type="spellEnd"/>
      <w:r w:rsidR="007D6F28">
        <w:rPr>
          <w:rFonts w:ascii="Roboto" w:hAnsi="Roboto"/>
          <w:sz w:val="22"/>
          <w:szCs w:val="22"/>
        </w:rPr>
        <w:t xml:space="preserve"> versus non-</w:t>
      </w:r>
      <w:proofErr w:type="spellStart"/>
      <w:r w:rsidR="007D6F28">
        <w:rPr>
          <w:rFonts w:ascii="Roboto" w:hAnsi="Roboto"/>
          <w:sz w:val="22"/>
          <w:szCs w:val="22"/>
        </w:rPr>
        <w:t>sarcomeric</w:t>
      </w:r>
      <w:proofErr w:type="spellEnd"/>
      <w:r w:rsidR="007D6F28">
        <w:rPr>
          <w:rFonts w:ascii="Roboto" w:hAnsi="Roboto"/>
          <w:sz w:val="22"/>
          <w:szCs w:val="22"/>
        </w:rPr>
        <w:t xml:space="preserve"> hypertrophic cardiomyopathy (HCM</w:t>
      </w:r>
      <w:r>
        <w:rPr>
          <w:rFonts w:ascii="Roboto" w:hAnsi="Roboto"/>
          <w:sz w:val="22"/>
          <w:szCs w:val="22"/>
        </w:rPr>
        <w:t>).</w:t>
      </w:r>
    </w:p>
    <w:p w14:paraId="6431026B" w14:textId="11A4217E" w:rsidR="00D8498A"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H</w:t>
      </w:r>
      <w:r w:rsidR="00D8498A">
        <w:rPr>
          <w:rFonts w:ascii="Roboto" w:hAnsi="Roboto"/>
          <w:sz w:val="22"/>
          <w:szCs w:val="22"/>
        </w:rPr>
        <w:t xml:space="preserve">ypertension, obesity and </w:t>
      </w:r>
      <w:r w:rsidR="00C465D3">
        <w:rPr>
          <w:rFonts w:ascii="Roboto" w:hAnsi="Roboto"/>
          <w:sz w:val="22"/>
          <w:szCs w:val="22"/>
        </w:rPr>
        <w:t>obstructive physiology</w:t>
      </w:r>
      <w:r>
        <w:rPr>
          <w:rFonts w:ascii="Roboto" w:hAnsi="Roboto"/>
          <w:sz w:val="22"/>
          <w:szCs w:val="22"/>
        </w:rPr>
        <w:t xml:space="preserve">, show a high rate of co-occurrence, and is </w:t>
      </w:r>
      <w:r w:rsidR="00D8498A">
        <w:rPr>
          <w:rFonts w:ascii="Roboto" w:hAnsi="Roboto"/>
          <w:sz w:val="22"/>
          <w:szCs w:val="22"/>
        </w:rPr>
        <w:t xml:space="preserve">more common in </w:t>
      </w:r>
      <w:r w:rsidR="005E3EFD">
        <w:rPr>
          <w:rFonts w:ascii="Roboto" w:hAnsi="Roboto"/>
          <w:sz w:val="22"/>
          <w:szCs w:val="22"/>
        </w:rPr>
        <w:t>non-</w:t>
      </w:r>
      <w:proofErr w:type="spellStart"/>
      <w:r w:rsidR="005E3EFD">
        <w:rPr>
          <w:rFonts w:ascii="Roboto" w:hAnsi="Roboto"/>
          <w:sz w:val="22"/>
          <w:szCs w:val="22"/>
        </w:rPr>
        <w:t>sarcomeric</w:t>
      </w:r>
      <w:proofErr w:type="spellEnd"/>
      <w:r w:rsidR="0004148E">
        <w:rPr>
          <w:rFonts w:ascii="Roboto" w:hAnsi="Roboto"/>
          <w:sz w:val="22"/>
          <w:szCs w:val="22"/>
        </w:rPr>
        <w:t xml:space="preserve"> HCM</w:t>
      </w:r>
      <w:r w:rsidR="00D8498A">
        <w:rPr>
          <w:rFonts w:ascii="Roboto" w:hAnsi="Roboto"/>
          <w:sz w:val="22"/>
          <w:szCs w:val="22"/>
        </w:rPr>
        <w:t>,</w:t>
      </w:r>
      <w:r>
        <w:rPr>
          <w:rFonts w:ascii="Roboto" w:hAnsi="Roboto"/>
          <w:sz w:val="22"/>
          <w:szCs w:val="22"/>
        </w:rPr>
        <w:t xml:space="preserve"> but is not associated</w:t>
      </w:r>
      <w:r w:rsidR="00D8498A">
        <w:rPr>
          <w:rFonts w:ascii="Roboto" w:hAnsi="Roboto"/>
          <w:sz w:val="22"/>
          <w:szCs w:val="22"/>
        </w:rPr>
        <w:t xml:space="preserve"> with</w:t>
      </w:r>
      <w:r>
        <w:rPr>
          <w:rFonts w:ascii="Roboto" w:hAnsi="Roboto"/>
          <w:sz w:val="22"/>
          <w:szCs w:val="22"/>
        </w:rPr>
        <w:t xml:space="preserve"> an</w:t>
      </w:r>
      <w:r w:rsidR="00D8498A">
        <w:rPr>
          <w:rFonts w:ascii="Roboto" w:hAnsi="Roboto"/>
          <w:sz w:val="22"/>
          <w:szCs w:val="22"/>
        </w:rPr>
        <w:t xml:space="preserve"> </w:t>
      </w:r>
      <w:r w:rsidR="00C465D3">
        <w:rPr>
          <w:rFonts w:ascii="Roboto" w:hAnsi="Roboto"/>
          <w:sz w:val="22"/>
          <w:szCs w:val="22"/>
        </w:rPr>
        <w:t>excess risk</w:t>
      </w:r>
      <w:r w:rsidR="00D8498A">
        <w:rPr>
          <w:rFonts w:ascii="Roboto" w:hAnsi="Roboto"/>
          <w:sz w:val="22"/>
          <w:szCs w:val="22"/>
        </w:rPr>
        <w:t xml:space="preserve"> of </w:t>
      </w:r>
      <w:r w:rsidR="00C465D3">
        <w:rPr>
          <w:rFonts w:ascii="Roboto" w:hAnsi="Roboto"/>
          <w:sz w:val="22"/>
          <w:szCs w:val="22"/>
        </w:rPr>
        <w:t>advanced</w:t>
      </w:r>
      <w:r w:rsidR="00D8498A">
        <w:rPr>
          <w:rFonts w:ascii="Roboto" w:hAnsi="Roboto"/>
          <w:sz w:val="22"/>
          <w:szCs w:val="22"/>
        </w:rPr>
        <w:t xml:space="preserve"> heart failure or sudden cardiac death.</w:t>
      </w:r>
    </w:p>
    <w:p w14:paraId="47369C09" w14:textId="067C6D2E" w:rsidR="00201C66"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 xml:space="preserve">Atrial fibrillation showed strong temporal associations with advanced heart failure, ventricular arrhythmias, stroke and death in all patients, but with a significantly bigger additive effect in patients with </w:t>
      </w:r>
      <w:proofErr w:type="spellStart"/>
      <w:r>
        <w:rPr>
          <w:rFonts w:ascii="Roboto" w:hAnsi="Roboto"/>
          <w:sz w:val="22"/>
          <w:szCs w:val="22"/>
        </w:rPr>
        <w:t>sarcomeric</w:t>
      </w:r>
      <w:proofErr w:type="spellEnd"/>
      <w:r>
        <w:rPr>
          <w:rFonts w:ascii="Roboto" w:hAnsi="Roboto"/>
          <w:sz w:val="22"/>
          <w:szCs w:val="22"/>
        </w:rPr>
        <w:t xml:space="preserve"> HCM</w:t>
      </w:r>
      <w:r w:rsidR="00D8498A" w:rsidRPr="00201C66">
        <w:rPr>
          <w:rFonts w:ascii="Roboto" w:hAnsi="Roboto"/>
          <w:sz w:val="22"/>
          <w:szCs w:val="22"/>
        </w:rPr>
        <w:t>.</w:t>
      </w:r>
    </w:p>
    <w:p w14:paraId="7DFCC9F8" w14:textId="7BED212E" w:rsidR="002F7734" w:rsidRDefault="002F7734" w:rsidP="00083D4B">
      <w:pPr>
        <w:pStyle w:val="Listeafsnit"/>
        <w:numPr>
          <w:ilvl w:val="0"/>
          <w:numId w:val="21"/>
        </w:numPr>
        <w:spacing w:line="480" w:lineRule="auto"/>
        <w:rPr>
          <w:rFonts w:ascii="Roboto" w:hAnsi="Roboto"/>
          <w:b/>
          <w:bCs/>
          <w:sz w:val="22"/>
          <w:szCs w:val="22"/>
        </w:rPr>
      </w:pPr>
      <w:r w:rsidRPr="002F7734">
        <w:rPr>
          <w:rFonts w:ascii="Roboto" w:hAnsi="Roboto"/>
          <w:sz w:val="22"/>
          <w:szCs w:val="22"/>
        </w:rPr>
        <w:t xml:space="preserve">The risk of HCM-related mortality was twice as high in patients with </w:t>
      </w:r>
      <w:proofErr w:type="spellStart"/>
      <w:r w:rsidRPr="002F7734">
        <w:rPr>
          <w:rFonts w:ascii="Roboto" w:hAnsi="Roboto"/>
          <w:sz w:val="22"/>
          <w:szCs w:val="22"/>
        </w:rPr>
        <w:t>sarcomeric</w:t>
      </w:r>
      <w:proofErr w:type="spellEnd"/>
      <w:r w:rsidRPr="002F7734">
        <w:rPr>
          <w:rFonts w:ascii="Roboto" w:hAnsi="Roboto"/>
          <w:sz w:val="22"/>
          <w:szCs w:val="22"/>
        </w:rPr>
        <w:t xml:space="preserve"> HCM compared to with patients with non-</w:t>
      </w:r>
      <w:proofErr w:type="spellStart"/>
      <w:r w:rsidRPr="002F7734">
        <w:rPr>
          <w:rFonts w:ascii="Roboto" w:hAnsi="Roboto"/>
          <w:sz w:val="22"/>
          <w:szCs w:val="22"/>
        </w:rPr>
        <w:t>sarcomeric</w:t>
      </w:r>
      <w:proofErr w:type="spellEnd"/>
      <w:r w:rsidRPr="002F7734">
        <w:rPr>
          <w:rFonts w:ascii="Roboto" w:hAnsi="Roboto"/>
          <w:sz w:val="22"/>
          <w:szCs w:val="22"/>
        </w:rPr>
        <w:t xml:space="preserve"> HCM </w:t>
      </w:r>
    </w:p>
    <w:p w14:paraId="2AB83CC2" w14:textId="72A6A45F" w:rsidR="00201C66" w:rsidRPr="002F7734" w:rsidRDefault="00201C66" w:rsidP="002245BD">
      <w:pPr>
        <w:pStyle w:val="Listeafsnit"/>
        <w:numPr>
          <w:ilvl w:val="0"/>
          <w:numId w:val="21"/>
        </w:numPr>
        <w:spacing w:line="480" w:lineRule="auto"/>
        <w:rPr>
          <w:rFonts w:ascii="Roboto" w:hAnsi="Roboto"/>
          <w:b/>
          <w:bCs/>
          <w:sz w:val="22"/>
          <w:szCs w:val="22"/>
        </w:rPr>
      </w:pPr>
      <w:r w:rsidRPr="002F7734">
        <w:rPr>
          <w:rFonts w:ascii="Roboto" w:hAnsi="Roboto"/>
          <w:b/>
          <w:bCs/>
          <w:sz w:val="22"/>
          <w:szCs w:val="22"/>
        </w:rPr>
        <w:t>What are the clinical implications?</w:t>
      </w:r>
    </w:p>
    <w:p w14:paraId="030FE6F8" w14:textId="2AFA1C0E" w:rsidR="00201C66" w:rsidRPr="00201C66" w:rsidRDefault="007E5235" w:rsidP="00201C66">
      <w:pPr>
        <w:pStyle w:val="Listeafsnit"/>
        <w:numPr>
          <w:ilvl w:val="0"/>
          <w:numId w:val="23"/>
        </w:numPr>
        <w:spacing w:line="480" w:lineRule="auto"/>
        <w:rPr>
          <w:rFonts w:ascii="Roboto" w:hAnsi="Roboto"/>
          <w:sz w:val="22"/>
          <w:szCs w:val="22"/>
        </w:rPr>
      </w:pPr>
      <w:r>
        <w:rPr>
          <w:rFonts w:ascii="Roboto" w:hAnsi="Roboto"/>
          <w:sz w:val="22"/>
          <w:szCs w:val="22"/>
        </w:rPr>
        <w:t xml:space="preserve">Patients with </w:t>
      </w:r>
      <w:proofErr w:type="spellStart"/>
      <w:r>
        <w:rPr>
          <w:rFonts w:ascii="Roboto" w:hAnsi="Roboto"/>
          <w:sz w:val="22"/>
          <w:szCs w:val="22"/>
        </w:rPr>
        <w:t>s</w:t>
      </w:r>
      <w:r w:rsidR="00201C66" w:rsidRPr="00201C66">
        <w:rPr>
          <w:rFonts w:ascii="Roboto" w:hAnsi="Roboto"/>
          <w:sz w:val="22"/>
          <w:szCs w:val="22"/>
        </w:rPr>
        <w:t>arcomeric</w:t>
      </w:r>
      <w:proofErr w:type="spellEnd"/>
      <w:r w:rsidR="00201C66" w:rsidRPr="00201C66">
        <w:rPr>
          <w:rFonts w:ascii="Roboto" w:hAnsi="Roboto"/>
          <w:sz w:val="22"/>
          <w:szCs w:val="22"/>
        </w:rPr>
        <w:t xml:space="preserve"> HCM </w:t>
      </w:r>
      <w:r>
        <w:rPr>
          <w:rFonts w:ascii="Roboto" w:hAnsi="Roboto"/>
          <w:sz w:val="22"/>
          <w:szCs w:val="22"/>
        </w:rPr>
        <w:t xml:space="preserve">are at higher risk for disease-related adverse outcomes, including death, </w:t>
      </w:r>
      <w:r w:rsidR="00C465D3">
        <w:rPr>
          <w:rFonts w:ascii="Roboto" w:hAnsi="Roboto"/>
          <w:sz w:val="22"/>
          <w:szCs w:val="22"/>
        </w:rPr>
        <w:t>thus</w:t>
      </w:r>
      <w:r w:rsidR="00C465D3" w:rsidRPr="00201C66">
        <w:rPr>
          <w:rFonts w:ascii="Roboto" w:hAnsi="Roboto"/>
          <w:sz w:val="22"/>
          <w:szCs w:val="22"/>
        </w:rPr>
        <w:t xml:space="preserve"> </w:t>
      </w:r>
      <w:r w:rsidR="00201C66" w:rsidRPr="00201C66">
        <w:rPr>
          <w:rFonts w:ascii="Roboto" w:hAnsi="Roboto"/>
          <w:sz w:val="22"/>
          <w:szCs w:val="22"/>
        </w:rPr>
        <w:t>more intensive surveillance for cardiac arrhythmias and LV dysfunction</w:t>
      </w:r>
      <w:r>
        <w:rPr>
          <w:rFonts w:ascii="Roboto" w:hAnsi="Roboto"/>
          <w:sz w:val="22"/>
          <w:szCs w:val="22"/>
        </w:rPr>
        <w:t xml:space="preserve"> may be appropriate</w:t>
      </w:r>
      <w:r w:rsidR="00201C66" w:rsidRPr="00201C66">
        <w:rPr>
          <w:rFonts w:ascii="Roboto" w:hAnsi="Roboto"/>
          <w:sz w:val="22"/>
          <w:szCs w:val="22"/>
        </w:rPr>
        <w:t>.</w:t>
      </w:r>
    </w:p>
    <w:p w14:paraId="141C577E" w14:textId="322EBA4E" w:rsidR="00D8498A" w:rsidRPr="00D8498A" w:rsidRDefault="007E5235" w:rsidP="00D8498A">
      <w:pPr>
        <w:pStyle w:val="Listeafsnit"/>
        <w:numPr>
          <w:ilvl w:val="0"/>
          <w:numId w:val="22"/>
        </w:numPr>
        <w:spacing w:line="480" w:lineRule="auto"/>
        <w:rPr>
          <w:rFonts w:ascii="Roboto" w:hAnsi="Roboto"/>
          <w:sz w:val="22"/>
          <w:szCs w:val="22"/>
        </w:rPr>
      </w:pPr>
      <w:r>
        <w:rPr>
          <w:rFonts w:ascii="Roboto" w:hAnsi="Roboto"/>
          <w:sz w:val="22"/>
          <w:szCs w:val="22"/>
        </w:rPr>
        <w:t>Integrating genetic testing results</w:t>
      </w:r>
      <w:r w:rsidR="00201C66" w:rsidRPr="00D8498A">
        <w:rPr>
          <w:rFonts w:ascii="Roboto" w:hAnsi="Roboto"/>
          <w:sz w:val="22"/>
          <w:szCs w:val="22"/>
        </w:rPr>
        <w:t xml:space="preserve"> </w:t>
      </w:r>
      <w:r w:rsidR="00187E3F">
        <w:rPr>
          <w:rFonts w:ascii="Roboto" w:hAnsi="Roboto"/>
          <w:sz w:val="22"/>
          <w:szCs w:val="22"/>
        </w:rPr>
        <w:t>may</w:t>
      </w:r>
      <w:r w:rsidR="00201C66" w:rsidRPr="00D8498A">
        <w:rPr>
          <w:rFonts w:ascii="Roboto" w:hAnsi="Roboto"/>
          <w:sz w:val="22"/>
          <w:szCs w:val="22"/>
        </w:rPr>
        <w:t xml:space="preserve"> improve </w:t>
      </w:r>
      <w:r w:rsidR="00D8498A" w:rsidRPr="00D8498A">
        <w:rPr>
          <w:rFonts w:ascii="Roboto" w:hAnsi="Roboto"/>
          <w:sz w:val="22"/>
          <w:szCs w:val="22"/>
        </w:rPr>
        <w:t xml:space="preserve">clinical </w:t>
      </w:r>
      <w:r w:rsidR="00201C66" w:rsidRPr="00D8498A">
        <w:rPr>
          <w:rFonts w:ascii="Roboto" w:hAnsi="Roboto"/>
          <w:sz w:val="22"/>
          <w:szCs w:val="22"/>
        </w:rPr>
        <w:t xml:space="preserve">risk stratification algorithms and </w:t>
      </w:r>
      <w:r w:rsidR="00D8498A" w:rsidRPr="00D8498A">
        <w:rPr>
          <w:rFonts w:ascii="Roboto" w:hAnsi="Roboto"/>
          <w:sz w:val="22"/>
          <w:szCs w:val="22"/>
        </w:rPr>
        <w:t xml:space="preserve">predictive </w:t>
      </w:r>
      <w:r w:rsidR="00201C66" w:rsidRPr="00D8498A">
        <w:rPr>
          <w:rFonts w:ascii="Roboto" w:hAnsi="Roboto"/>
          <w:sz w:val="22"/>
          <w:szCs w:val="22"/>
        </w:rPr>
        <w:t xml:space="preserve">models for </w:t>
      </w:r>
      <w:r w:rsidR="00D8498A" w:rsidRPr="00D8498A">
        <w:rPr>
          <w:rFonts w:ascii="Roboto" w:hAnsi="Roboto"/>
          <w:sz w:val="22"/>
          <w:szCs w:val="22"/>
        </w:rPr>
        <w:t xml:space="preserve">cardiovascular </w:t>
      </w:r>
      <w:r w:rsidR="00696138">
        <w:rPr>
          <w:rFonts w:ascii="Roboto" w:hAnsi="Roboto"/>
          <w:sz w:val="22"/>
          <w:szCs w:val="22"/>
        </w:rPr>
        <w:t>outcomes.</w:t>
      </w:r>
    </w:p>
    <w:p w14:paraId="1E553460" w14:textId="77777777" w:rsidR="0004148E" w:rsidRDefault="0004148E">
      <w:pPr>
        <w:rPr>
          <w:rFonts w:ascii="Roboto" w:hAnsi="Roboto"/>
          <w:sz w:val="22"/>
          <w:szCs w:val="22"/>
        </w:rPr>
      </w:pPr>
      <w:r>
        <w:rPr>
          <w:rFonts w:ascii="Roboto" w:hAnsi="Roboto"/>
          <w:sz w:val="22"/>
          <w:szCs w:val="22"/>
        </w:rPr>
        <w:br w:type="page"/>
      </w:r>
    </w:p>
    <w:p w14:paraId="45C708D0" w14:textId="77777777" w:rsidR="00201C66" w:rsidRDefault="00201C66" w:rsidP="00201C66">
      <w:pPr>
        <w:spacing w:line="480" w:lineRule="auto"/>
        <w:rPr>
          <w:rFonts w:ascii="Roboto" w:hAnsi="Roboto"/>
          <w:b/>
          <w:bCs/>
          <w:sz w:val="22"/>
          <w:szCs w:val="22"/>
        </w:rPr>
      </w:pPr>
      <w:r>
        <w:rPr>
          <w:rFonts w:ascii="Roboto" w:hAnsi="Roboto"/>
          <w:b/>
          <w:bCs/>
          <w:sz w:val="22"/>
          <w:szCs w:val="22"/>
        </w:rPr>
        <w:lastRenderedPageBreak/>
        <w:t>Abbreviations</w:t>
      </w:r>
    </w:p>
    <w:p w14:paraId="7FA9E767" w14:textId="77777777" w:rsidR="00201C66" w:rsidRDefault="00201C66" w:rsidP="00201C66">
      <w:pPr>
        <w:spacing w:line="480" w:lineRule="auto"/>
        <w:rPr>
          <w:rFonts w:ascii="Roboto" w:hAnsi="Roboto"/>
          <w:sz w:val="22"/>
          <w:szCs w:val="22"/>
        </w:rPr>
      </w:pPr>
      <w:r>
        <w:rPr>
          <w:rFonts w:ascii="Roboto" w:hAnsi="Roboto"/>
          <w:sz w:val="22"/>
          <w:szCs w:val="22"/>
        </w:rPr>
        <w:t>BMI = Body-mass index</w:t>
      </w:r>
    </w:p>
    <w:p w14:paraId="341F6470" w14:textId="77777777" w:rsidR="00201C66" w:rsidRDefault="00201C66" w:rsidP="00201C66">
      <w:pPr>
        <w:spacing w:line="480" w:lineRule="auto"/>
        <w:rPr>
          <w:rFonts w:ascii="Roboto" w:hAnsi="Roboto"/>
          <w:sz w:val="22"/>
          <w:szCs w:val="22"/>
        </w:rPr>
      </w:pPr>
      <w:r>
        <w:rPr>
          <w:rFonts w:ascii="Roboto" w:hAnsi="Roboto"/>
          <w:sz w:val="22"/>
          <w:szCs w:val="22"/>
        </w:rPr>
        <w:t>HCM = Hypertrophic cardiomyopathy</w:t>
      </w:r>
    </w:p>
    <w:p w14:paraId="335CE6A5" w14:textId="77777777" w:rsidR="00201C66" w:rsidRDefault="00201C66" w:rsidP="00201C66">
      <w:pPr>
        <w:spacing w:line="480" w:lineRule="auto"/>
        <w:rPr>
          <w:rFonts w:ascii="Roboto" w:hAnsi="Roboto"/>
          <w:sz w:val="22"/>
          <w:szCs w:val="22"/>
        </w:rPr>
      </w:pPr>
      <w:r>
        <w:rPr>
          <w:rFonts w:ascii="Roboto" w:hAnsi="Roboto"/>
          <w:sz w:val="22"/>
          <w:szCs w:val="22"/>
        </w:rPr>
        <w:t>ICD = implantable cardioverter defibrillator</w:t>
      </w:r>
    </w:p>
    <w:p w14:paraId="0E090623" w14:textId="77777777" w:rsidR="00201C66" w:rsidRDefault="00201C66" w:rsidP="00201C66">
      <w:pPr>
        <w:spacing w:line="480" w:lineRule="auto"/>
        <w:rPr>
          <w:rFonts w:ascii="Roboto" w:hAnsi="Roboto"/>
          <w:sz w:val="22"/>
          <w:szCs w:val="22"/>
        </w:rPr>
      </w:pPr>
      <w:r>
        <w:rPr>
          <w:rFonts w:ascii="Roboto" w:hAnsi="Roboto"/>
          <w:sz w:val="22"/>
          <w:szCs w:val="22"/>
        </w:rPr>
        <w:t>LV = Left ventricle</w:t>
      </w:r>
    </w:p>
    <w:p w14:paraId="0B3D170E" w14:textId="77777777" w:rsidR="00201C66" w:rsidRDefault="00201C66" w:rsidP="00201C66">
      <w:pPr>
        <w:spacing w:line="480" w:lineRule="auto"/>
        <w:rPr>
          <w:rFonts w:ascii="Roboto" w:hAnsi="Roboto"/>
          <w:sz w:val="22"/>
          <w:szCs w:val="22"/>
        </w:rPr>
      </w:pPr>
      <w:r>
        <w:rPr>
          <w:rFonts w:ascii="Roboto" w:hAnsi="Roboto"/>
          <w:sz w:val="22"/>
          <w:szCs w:val="22"/>
        </w:rPr>
        <w:t>NYHA = New York Heart Association</w:t>
      </w:r>
    </w:p>
    <w:p w14:paraId="41AA1940" w14:textId="77777777" w:rsidR="00201C66" w:rsidRDefault="00201C66" w:rsidP="00201C66">
      <w:pPr>
        <w:spacing w:line="480" w:lineRule="auto"/>
        <w:rPr>
          <w:rFonts w:ascii="Roboto" w:hAnsi="Roboto"/>
          <w:sz w:val="22"/>
          <w:szCs w:val="22"/>
        </w:rPr>
      </w:pPr>
      <w:r>
        <w:rPr>
          <w:rFonts w:ascii="Roboto" w:hAnsi="Roboto"/>
          <w:sz w:val="22"/>
          <w:szCs w:val="22"/>
        </w:rPr>
        <w:t>P/LP = Pathogenic or likely pathogenic</w:t>
      </w:r>
    </w:p>
    <w:p w14:paraId="359789B0" w14:textId="77777777" w:rsidR="00201C66" w:rsidRDefault="00201C66" w:rsidP="00201C66">
      <w:pPr>
        <w:spacing w:line="480" w:lineRule="auto"/>
        <w:rPr>
          <w:rFonts w:ascii="Roboto" w:hAnsi="Roboto"/>
          <w:sz w:val="22"/>
          <w:szCs w:val="22"/>
        </w:rPr>
      </w:pPr>
      <w:proofErr w:type="spellStart"/>
      <w:r>
        <w:rPr>
          <w:rFonts w:ascii="Roboto" w:hAnsi="Roboto"/>
          <w:sz w:val="22"/>
          <w:szCs w:val="22"/>
        </w:rPr>
        <w:t>SHaRe</w:t>
      </w:r>
      <w:proofErr w:type="spellEnd"/>
      <w:r>
        <w:rPr>
          <w:rFonts w:ascii="Roboto" w:hAnsi="Roboto"/>
          <w:sz w:val="22"/>
          <w:szCs w:val="22"/>
        </w:rPr>
        <w:t xml:space="preserve"> = </w:t>
      </w:r>
      <w:proofErr w:type="spellStart"/>
      <w:r>
        <w:rPr>
          <w:rFonts w:ascii="Roboto" w:hAnsi="Roboto"/>
          <w:sz w:val="22"/>
          <w:szCs w:val="22"/>
        </w:rPr>
        <w:t>Sarcomeric</w:t>
      </w:r>
      <w:proofErr w:type="spellEnd"/>
      <w:r>
        <w:rPr>
          <w:rFonts w:ascii="Roboto" w:hAnsi="Roboto"/>
          <w:sz w:val="22"/>
          <w:szCs w:val="22"/>
        </w:rPr>
        <w:t xml:space="preserve"> Human Cardiomyopathy Registry</w:t>
      </w:r>
    </w:p>
    <w:p w14:paraId="1189EBD3" w14:textId="77777777" w:rsidR="00201C66" w:rsidRDefault="00201C66" w:rsidP="00201C66">
      <w:pPr>
        <w:spacing w:line="480" w:lineRule="auto"/>
        <w:rPr>
          <w:rFonts w:ascii="Roboto" w:hAnsi="Roboto"/>
          <w:sz w:val="22"/>
          <w:szCs w:val="22"/>
        </w:rPr>
      </w:pPr>
      <w:r>
        <w:rPr>
          <w:rFonts w:ascii="Roboto" w:hAnsi="Roboto"/>
          <w:sz w:val="22"/>
          <w:szCs w:val="22"/>
        </w:rPr>
        <w:t>VT = ventricular tachycardia</w:t>
      </w:r>
    </w:p>
    <w:p w14:paraId="7328AAAE" w14:textId="77777777" w:rsidR="00201C66" w:rsidRPr="00201C66" w:rsidRDefault="00201C66" w:rsidP="00201C66">
      <w:pPr>
        <w:spacing w:line="480" w:lineRule="auto"/>
        <w:rPr>
          <w:rFonts w:ascii="Roboto" w:hAnsi="Roboto"/>
          <w:sz w:val="22"/>
          <w:szCs w:val="22"/>
        </w:rPr>
      </w:pPr>
      <w:r w:rsidRPr="00201C66">
        <w:rPr>
          <w:rFonts w:ascii="Roboto" w:hAnsi="Roboto"/>
          <w:sz w:val="22"/>
          <w:szCs w:val="22"/>
        </w:rPr>
        <w:br w:type="page"/>
      </w:r>
    </w:p>
    <w:p w14:paraId="7A28DBC7" w14:textId="77777777" w:rsidR="00DA67FA" w:rsidRPr="00DB6D77" w:rsidRDefault="001D711A" w:rsidP="00201C66">
      <w:pPr>
        <w:spacing w:line="480" w:lineRule="auto"/>
        <w:rPr>
          <w:rFonts w:ascii="Roboto" w:hAnsi="Roboto"/>
          <w:b/>
          <w:bCs/>
          <w:sz w:val="22"/>
          <w:szCs w:val="22"/>
        </w:rPr>
      </w:pPr>
      <w:r w:rsidRPr="00DB6D77">
        <w:rPr>
          <w:rFonts w:ascii="Roboto" w:hAnsi="Roboto"/>
          <w:b/>
          <w:bCs/>
          <w:sz w:val="22"/>
          <w:szCs w:val="22"/>
        </w:rPr>
        <w:lastRenderedPageBreak/>
        <w:t>INTRODUCTION</w:t>
      </w:r>
    </w:p>
    <w:p w14:paraId="0C846A31" w14:textId="531ECE35" w:rsidR="000F7E82" w:rsidRPr="00DB6D77" w:rsidRDefault="000F7E82" w:rsidP="00DA67FA">
      <w:pPr>
        <w:spacing w:line="480" w:lineRule="auto"/>
        <w:rPr>
          <w:rFonts w:ascii="Roboto" w:hAnsi="Roboto"/>
          <w:sz w:val="22"/>
          <w:szCs w:val="22"/>
        </w:rPr>
      </w:pPr>
      <w:r w:rsidRPr="00DB6D77">
        <w:rPr>
          <w:rFonts w:ascii="Roboto" w:hAnsi="Roboto"/>
          <w:sz w:val="22"/>
          <w:szCs w:val="22"/>
        </w:rPr>
        <w:t>Hypertrophic cardiomyopathy (HCM) is a complex cardiovascular disorder characterized by</w:t>
      </w:r>
      <w:r w:rsidR="00705B1C">
        <w:rPr>
          <w:rFonts w:ascii="Roboto" w:hAnsi="Roboto"/>
          <w:sz w:val="22"/>
          <w:szCs w:val="22"/>
        </w:rPr>
        <w:t xml:space="preserve"> unexplained</w:t>
      </w:r>
      <w:r w:rsidRPr="00DB6D77">
        <w:rPr>
          <w:rFonts w:ascii="Roboto" w:hAnsi="Roboto"/>
          <w:sz w:val="22"/>
          <w:szCs w:val="22"/>
        </w:rPr>
        <w:t xml:space="preserve"> left ventricular hypertrophy</w:t>
      </w:r>
      <w:r w:rsidR="00705B1C">
        <w:rPr>
          <w:rFonts w:ascii="Roboto" w:hAnsi="Roboto"/>
          <w:sz w:val="22"/>
          <w:szCs w:val="22"/>
        </w:rPr>
        <w:t xml:space="preserve"> (LVH)</w:t>
      </w:r>
      <w:r w:rsidRPr="00DB6D77">
        <w:rPr>
          <w:rFonts w:ascii="Roboto" w:hAnsi="Roboto"/>
          <w:sz w:val="22"/>
          <w:szCs w:val="22"/>
        </w:rPr>
        <w:t xml:space="preserve">. Although HCM can arise from </w:t>
      </w:r>
      <w:r w:rsidR="00360FE2">
        <w:rPr>
          <w:rFonts w:ascii="Roboto" w:hAnsi="Roboto"/>
          <w:sz w:val="22"/>
          <w:szCs w:val="22"/>
        </w:rPr>
        <w:t>different</w:t>
      </w:r>
      <w:r w:rsidRPr="00DB6D77">
        <w:rPr>
          <w:rFonts w:ascii="Roboto" w:hAnsi="Roboto"/>
          <w:sz w:val="22"/>
          <w:szCs w:val="22"/>
        </w:rPr>
        <w:t xml:space="preserve"> etiologies, a </w:t>
      </w:r>
      <w:r w:rsidR="00493348" w:rsidRPr="00DB6D77">
        <w:rPr>
          <w:rFonts w:ascii="Roboto" w:hAnsi="Roboto"/>
          <w:sz w:val="22"/>
          <w:szCs w:val="22"/>
        </w:rPr>
        <w:t>considerable</w:t>
      </w:r>
      <w:r w:rsidRPr="00DB6D77">
        <w:rPr>
          <w:rFonts w:ascii="Roboto" w:hAnsi="Roboto"/>
          <w:sz w:val="22"/>
          <w:szCs w:val="22"/>
        </w:rPr>
        <w:t xml:space="preserve"> proportion of </w:t>
      </w:r>
      <w:r w:rsidR="00705B1C">
        <w:rPr>
          <w:rFonts w:ascii="Roboto" w:hAnsi="Roboto"/>
          <w:sz w:val="22"/>
          <w:szCs w:val="22"/>
        </w:rPr>
        <w:t>disease is</w:t>
      </w:r>
      <w:r w:rsidRPr="00DB6D77">
        <w:rPr>
          <w:rFonts w:ascii="Roboto" w:hAnsi="Roboto"/>
          <w:sz w:val="22"/>
          <w:szCs w:val="22"/>
        </w:rPr>
        <w:t xml:space="preserve"> attribut</w:t>
      </w:r>
      <w:r w:rsidR="00705B1C">
        <w:rPr>
          <w:rFonts w:ascii="Roboto" w:hAnsi="Roboto"/>
          <w:sz w:val="22"/>
          <w:szCs w:val="22"/>
        </w:rPr>
        <w:t>able</w:t>
      </w:r>
      <w:r w:rsidRPr="00DB6D77">
        <w:rPr>
          <w:rFonts w:ascii="Roboto" w:hAnsi="Roboto"/>
          <w:sz w:val="22"/>
          <w:szCs w:val="22"/>
        </w:rPr>
        <w:t xml:space="preserve"> to </w:t>
      </w:r>
      <w:r w:rsidR="00667385" w:rsidRPr="00DB6D77">
        <w:rPr>
          <w:rFonts w:ascii="Roboto" w:hAnsi="Roboto"/>
          <w:sz w:val="22"/>
          <w:szCs w:val="22"/>
        </w:rPr>
        <w:t>variants</w:t>
      </w:r>
      <w:r w:rsidRPr="00DB6D77">
        <w:rPr>
          <w:rFonts w:ascii="Roboto" w:hAnsi="Roboto"/>
          <w:sz w:val="22"/>
          <w:szCs w:val="22"/>
        </w:rPr>
        <w:t xml:space="preserve"> in genes encoding sarcomere proteins, such as </w:t>
      </w:r>
      <w:r w:rsidRPr="00DB6D77">
        <w:rPr>
          <w:rFonts w:ascii="Roboto" w:hAnsi="Roboto"/>
          <w:i/>
          <w:iCs/>
          <w:sz w:val="22"/>
          <w:szCs w:val="22"/>
        </w:rPr>
        <w:t>MYH7</w:t>
      </w:r>
      <w:r w:rsidRPr="00DB6D77">
        <w:rPr>
          <w:rFonts w:ascii="Roboto" w:hAnsi="Roboto"/>
          <w:sz w:val="22"/>
          <w:szCs w:val="22"/>
        </w:rPr>
        <w:t xml:space="preserve">, </w:t>
      </w:r>
      <w:r w:rsidRPr="00DB6D77">
        <w:rPr>
          <w:rFonts w:ascii="Roboto" w:hAnsi="Roboto"/>
          <w:i/>
          <w:iCs/>
          <w:sz w:val="22"/>
          <w:szCs w:val="22"/>
        </w:rPr>
        <w:t>MYBPC3</w:t>
      </w:r>
      <w:r w:rsidRPr="00DB6D77">
        <w:rPr>
          <w:rFonts w:ascii="Roboto" w:hAnsi="Roboto"/>
          <w:sz w:val="22"/>
          <w:szCs w:val="22"/>
        </w:rPr>
        <w:t xml:space="preserve">, </w:t>
      </w:r>
      <w:r w:rsidRPr="00DB6D77">
        <w:rPr>
          <w:rFonts w:ascii="Roboto" w:hAnsi="Roboto"/>
          <w:i/>
          <w:iCs/>
          <w:sz w:val="22"/>
          <w:szCs w:val="22"/>
        </w:rPr>
        <w:t>TNNT2</w:t>
      </w:r>
      <w:r w:rsidRPr="00DB6D77">
        <w:rPr>
          <w:rFonts w:ascii="Roboto" w:hAnsi="Roboto"/>
          <w:sz w:val="22"/>
          <w:szCs w:val="22"/>
        </w:rPr>
        <w:t>, and others</w:t>
      </w:r>
      <w:r w:rsidR="00071ECC">
        <w:rPr>
          <w:rFonts w:ascii="Roboto" w:hAnsi="Roboto"/>
          <w:sz w:val="22"/>
          <w:szCs w:val="22"/>
        </w:rPr>
        <w:t>.</w:t>
      </w:r>
      <w:r w:rsidRPr="00DB6D77">
        <w:rPr>
          <w:rFonts w:ascii="Roboto" w:hAnsi="Roboto"/>
          <w:sz w:val="22"/>
          <w:szCs w:val="22"/>
        </w:rPr>
        <w:fldChar w:fldCharType="begin"/>
      </w:r>
      <w:r w:rsidR="0083228C">
        <w:rPr>
          <w:rFonts w:ascii="Roboto" w:hAnsi="Roboto"/>
          <w:sz w:val="22"/>
          <w:szCs w:val="22"/>
        </w:rPr>
        <w:instrText xml:space="preserve"> ADDIN ZOTERO_ITEM CSL_CITATION {"citationID":"J9T6vG6f","properties":{"formattedCitation":"\\super 1,2\\nosupersub{}","plainCitation":"1,2","noteIndex":0},"citationItems":[{"id":651,"uris":["http://zotero.org/users/2403727/items/7TKD6LZ4"],"itemData":{"id":651,"type":"article-journal","abstract":"Genetic studies in the 1980s and 1990s led to landmark discoveries that sarcomere mutations cause both hypertrophic and dilated cardiomyopathies. Sarcomere mutations also likely play a role in more complex phenotypes and overlap cardiomyopathies with features of hypertrophy, dilation, diastolic abnormalities, and non-compaction. Identification of the genetic cause of these important conditions provides unique opportunities to interrogate and characterize disease pathogenesis and pathophysiology, starting from the molecular level and expanding from there. With such insights, there is potential for clinical translation that may transform management of patients and families with inherited cardiomyopathies. If key pathways for disease development can be identified, they could potentially serve as targets for novel disease-modifying or disease-preventing therapies. By utilizing gene-based diagnostic testing, we can identify at-risk individuals prior to the onset of clinical disease, allowing for disease-modifying therapy to be initiated early in life, at a time that such treatment may be most successful. In this section, we review the current application of genetics in clinical management, focusing on hypertrophic cardiomyopathy as a paradigm; discuss state-of-the-art genetic testing technology; review emerging knowledge of gene expression in sarcomeric cardiomyopathies; and discuss both the prospects, as well as the challenges, of bringing genetics to medicine.","container-title":"Cardiovascular Research","DOI":"10.1093/cvr/cvv025","ISSN":"0008-6363","issue":"4","journalAbbreviation":"Cardiovasc Res","note":"PMID: 25634555\nPMCID: PMC4349164","page":"397-408","source":"PubMed Central","title":"Genetic advances in sarcomeric cardiomyopathies: state of the art","title-short":"Genetic advances in sarcomeric cardiomyopathies","volume":"105","author":[{"family":"Ho","given":"Carolyn Y."},{"family":"Charron","given":"Philippe"},{"family":"Richard","given":"Pascale"},{"family":"Girolami","given":"Francesca"},{"family":"Van Spaendonck-Zwarts","given":"Karin Y."},{"family":"Pinto","given":"Yigal"}],"issued":{"date-parts":[["2015",4,1]]}}},{"id":3689,"uris":["http://zotero.org/users/2403727/items/CIFFGHUX"],"itemData":{"id":3689,"type":"article-journal","abstract":"Hypertrophic cardiomyopathy (HCM) is a leading cause of sudden cardiac death in young people. Although rare genetic variants are well-established contributors to HCM risk, common genetic variants have recently been implicated in disease pathogenesis.To assess the contributions of rare and common genetic variation to risk of HCM in the general population.This cohort study of the UK Biobank (data from 2006-2010) and the Mass General Brigham Biobank (2010-2019) assessed the relative and joint contributions of rare genetic variants and a common variant (polygenic) score to risk of HCM. Both rare and common variant predictors were then evaluated in the context of relevant clinical risk factors. Data analysis was conducted from May 2021 to February 2022.Pathogenic rare variants, common-variant (polygenic) score, and clinical risk factors.Risk of HCM.The primary study population comprised 184</w:instrText>
      </w:r>
      <w:r w:rsidR="0083228C">
        <w:rPr>
          <w:sz w:val="22"/>
          <w:szCs w:val="22"/>
        </w:rPr>
        <w:instrText> </w:instrText>
      </w:r>
      <w:r w:rsidR="0083228C">
        <w:rPr>
          <w:rFonts w:ascii="Roboto" w:hAnsi="Roboto"/>
          <w:sz w:val="22"/>
          <w:szCs w:val="22"/>
        </w:rPr>
        <w:instrText>511 individuals from the UK Biobank. Mean (SD) age was 56 (8) years, 83</w:instrText>
      </w:r>
      <w:r w:rsidR="0083228C">
        <w:rPr>
          <w:sz w:val="22"/>
          <w:szCs w:val="22"/>
        </w:rPr>
        <w:instrText> </w:instrText>
      </w:r>
      <w:r w:rsidR="0083228C">
        <w:rPr>
          <w:rFonts w:ascii="Roboto" w:hAnsi="Roboto"/>
          <w:sz w:val="22"/>
          <w:szCs w:val="22"/>
        </w:rPr>
        <w:instrText xml:space="preserve">690 (45%) of participants were men, and 204 (0.1%) participants had HCM. Of 51 genes included in clinical genetic testing panels for HCM, pathogenic or likely pathogenic variants in 14 core genes (designated by the American College of Medical Genetics and Genomics [ACMG]) were associated with 55-fold higher odds (95% CI, 35-83) of HCM, while those in the remaining 37 non-ACMG genes were not significantly associated with HCM (OR, 1.8; 95% CI, 0.6-4.0). ClinVar pathogenic or likely pathogenic mutations in MYBPC3 (OR, 72; 95% CI, 39-124) and MYH7 (OR, 61; 95% CI, 26-121) were strongly associated with HCM, as were loss-of-function variants in ALPK3 (OR, 13; 95% CI, 4.4-28). A polygenic score was strongly associated with HCM (OR per SD increase in score, 1.6; 95% CI, 1.4-1.8), with concordant results in the Mass General Brigham Biobank. Genetic factors enhanced clinical risk prediction for HCM: addition of rare variant carrier status and the polygenic score to clinical risk factors (obesity, hypertension, atrial fibrillation, and coronary artery disease) improved the area under the receiver operator characteristic curve from 0.71 (95% CI, 0.65-0.77) to 0.82 (95% CI, 0.77-0.87).Both rare and common genetic variants contribute substantially to HCM susceptibility in the general population and improve HCM risk prediction beyond that achieved with clinical factors.","container-title":"JAMA Cardiology","DOI":"10.1001/jamacardio.2022.1061","ISSN":"2380-6583","issue":"7","journalAbbreviation":"JAMA Cardiology","page":"715-722","source":"Silverchair","title":"Rare and Common Genetic Variation Underlying the Risk of Hypertrophic Cardiomyopathy in a National Biobank","volume":"7","author":[{"family":"Biddinger","given":"Kiran J."},{"family":"Jurgens","given":"Sean J."},{"family":"Maamari","given":"Dimitri"},{"family":"Gaziano","given":"Liam"},{"family":"Choi","given":"Seung Hoan"},{"family":"Morrill","given":"Valerie N."},{"family":"Halford","given":"Jennifer L."},{"family":"Khera","given":"Amit V."},{"family":"Lubitz","given":"Steven A."},{"family":"Ellinor","given":"Patrick T."},{"family":"Aragam","given":"Krishna G."}],"issued":{"date-parts":[["2022",7,1]]}}}],"schema":"https://github.com/citation-style-language/schema/raw/master/csl-citation.json"} </w:instrText>
      </w:r>
      <w:r w:rsidRPr="00DB6D77">
        <w:rPr>
          <w:rFonts w:ascii="Roboto" w:hAnsi="Roboto"/>
          <w:sz w:val="22"/>
          <w:szCs w:val="22"/>
        </w:rPr>
        <w:fldChar w:fldCharType="separate"/>
      </w:r>
      <w:r w:rsidR="0083228C" w:rsidRPr="0083228C">
        <w:rPr>
          <w:rFonts w:ascii="Roboto" w:hAnsi="Roboto"/>
          <w:sz w:val="22"/>
          <w:vertAlign w:val="superscript"/>
        </w:rPr>
        <w:t>1,2</w:t>
      </w:r>
      <w:r w:rsidRPr="00DB6D77">
        <w:rPr>
          <w:rFonts w:ascii="Roboto" w:hAnsi="Roboto"/>
          <w:sz w:val="22"/>
          <w:szCs w:val="22"/>
        </w:rPr>
        <w:fldChar w:fldCharType="end"/>
      </w:r>
      <w:r w:rsidRPr="00DB6D77">
        <w:rPr>
          <w:rFonts w:ascii="Roboto" w:hAnsi="Roboto"/>
          <w:sz w:val="22"/>
          <w:szCs w:val="22"/>
        </w:rPr>
        <w:t xml:space="preserve"> Previous studies have investigated the impact of specific genetic mutations</w:t>
      </w:r>
      <w:r w:rsidR="00705B1C">
        <w:rPr>
          <w:rFonts w:ascii="Roboto" w:hAnsi="Roboto"/>
          <w:sz w:val="22"/>
          <w:szCs w:val="22"/>
        </w:rPr>
        <w:t xml:space="preserve"> and sarcomere variants overall</w:t>
      </w:r>
      <w:r w:rsidR="009B21C5">
        <w:rPr>
          <w:rFonts w:ascii="Roboto" w:hAnsi="Roboto"/>
          <w:sz w:val="22"/>
          <w:szCs w:val="22"/>
        </w:rPr>
        <w:t>,</w:t>
      </w:r>
      <w:r w:rsidRPr="00DB6D77">
        <w:rPr>
          <w:rFonts w:ascii="Roboto" w:hAnsi="Roboto"/>
          <w:sz w:val="22"/>
          <w:szCs w:val="22"/>
        </w:rPr>
        <w:t xml:space="preserve"> on HCM phenotypes</w:t>
      </w:r>
      <w:r w:rsidR="00F51D8D">
        <w:rPr>
          <w:rFonts w:ascii="Roboto" w:hAnsi="Roboto"/>
          <w:sz w:val="22"/>
          <w:szCs w:val="22"/>
        </w:rPr>
        <w:t xml:space="preserve"> and outcomes</w:t>
      </w:r>
      <w:r w:rsidR="00071ECC">
        <w:rPr>
          <w:rFonts w:ascii="Roboto" w:hAnsi="Roboto"/>
          <w:sz w:val="22"/>
          <w:szCs w:val="22"/>
        </w:rPr>
        <w:t>.</w:t>
      </w:r>
      <w:r w:rsidR="003D647E" w:rsidRPr="00DB6D77">
        <w:rPr>
          <w:rFonts w:ascii="Roboto" w:hAnsi="Roboto"/>
          <w:sz w:val="22"/>
          <w:szCs w:val="22"/>
        </w:rPr>
        <w:fldChar w:fldCharType="begin"/>
      </w:r>
      <w:r w:rsidR="0083228C">
        <w:rPr>
          <w:rFonts w:ascii="Roboto" w:hAnsi="Roboto"/>
          <w:sz w:val="22"/>
          <w:szCs w:val="22"/>
        </w:rPr>
        <w:instrText xml:space="preserve"> ADDIN ZOTERO_ITEM CSL_CITATION {"citationID":"UnxDKHvq","properties":{"formattedCitation":"\\super 3,4\\nosupersub{}","plainCitation":"3,4","noteIndex":0},"citationItems":[{"id":73,"uris":["http://zotero.org/users/2403727/items/SMQZC67W"],"itemData":{"id":73,"type":"article-journal","abstract":"Background:A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null"}],"issued":{"date-parts":[["2018",10,2]]}}},{"id":95,"uris":["http://zotero.org/users/2403727/items/6YV42MUK"],"itemData":{"id":95,"type":"article-journal","abstract":"Background - Pathogenic variants in MYBPC3, encoding cardiac MyBP-C, are the most common cause of familial hypertrophic cardiomyopathy. A large number of unique MYBPC3 variants and relatively small genotyped HCM cohorts have precluded detailed genotype-phenotype correlations.Methods - Patients with HCM and MYBPC3 variants were identified from the Sarcomeric Human Cardiomyopathy Registry (SHaRe). Variant types and locations were analyzed, morphologic severity was assessed, and time-event analysis was performed (composite clinical outcome of sudden death, class III/IV heart failure, LVAD/transplant, atrial fibrillation). For selected missense variants falling in enriched domains, myofilament localization and degradation rates were measured in vitro.Results - Among 4,756 genotyped HCM patients in SHaRe, 1,316 patients were identified with adjudicated pathogenic truncating (N=234 unique variants, 1047 patients) or non-truncating (N=22 unique variants, 191 patients) variants in MYBPC3. Truncating variants were evenly dispersed throughout the gene, and hypertrophy severity and outcomes were not associated with variant location (grouped by 5' - 3' quartiles or by founder variant subgroup). Non-truncating pathogenic variants clustered in the C3, C6, and C10 domains (18 of 22, 82%, p&lt;0.001 vs. gnomAD common variants) and were associated with similar hypertrophy severity and adverse event rates as observed with truncating variants. MyBP-C with variants in the C3, C6, and C10 domains was expressed in rat ventricular myocytes. C10 mutant MyBP-C failed to incorporate into myofilaments and degradation rates were accelerated by ~90%, while C3 and C6 mutant MyBP-C incorporated normally with degradation rate similar to wild-type.Conclusions - Truncating variants account for 91% of MYBPC3 pathogenic variants and cause similar clinical severity and outcomes regardless of location, consistent with locus-independent loss-of-function. Non-truncating MYBPC3 pathogenic variants are regionally clustered, and a subset also cause loss-of-function through failure of myofilament incorporation and rapid degradation.  Cardiac morphology and clinical outcomes are similar in patients with truncating vs. non-truncating variants.","container-title":"Circulation: Genomic and Precision Medicine","DOI":"10.1161/CIRCGEN.120.002929","issue":"0","journalAbbreviation":"Circulation: Genomic and Precision Medicine","note":"publisher: American Heart Association","source":"ahajournals.org (Atypon)","title":"Spatial and Functional Distribution of MYBPC3 Pathogenic Variants and Clinical Outcomes in Patients with Hypertrophic Cardiomyopathy","URL":"https://www.ahajournals.org/doi/10.1161/CIRCGEN.120.002929","volume":"0","author":[{"literal":"Helms Adam S."},{"literal":"Thompson Andrea D."},{"literal":"Glazier Amelia A."},{"literal":"Hafeez Neha"},{"literal":"Kabani Samat"},{"literal":"Rodriguez Juliani"},{"literal":"Yob Jaime M."},{"literal":"Woolcock Helen"},{"literal":"Mazzarotto Francesco"},{"literal":"Lakdawala Neal K."},{"literal":"Wittekind Samuel G."},{"literal":"Pereira Alexandre C."},{"literal":"Jacoby Daniel L."},{"literal":"Colan Steven D."},{"literal":"Ashley Euan A."},{"literal":"Saberi Sara"},{"literal":"Ware James S."},{"literal":"Ingles Jodie"},{"literal":"Semsarian Christopher"},{"literal":"Michels Michelle"},{"literal":"Olivotto Iacopo"},{"literal":"Ho Carolyn Y."},{"literal":"Day Sharlene M."}],"accessed":{"date-parts":[["2020",9,9]]}}}],"schema":"https://github.com/citation-style-language/schema/raw/master/csl-citation.json"} </w:instrText>
      </w:r>
      <w:r w:rsidR="003D647E" w:rsidRPr="00DB6D77">
        <w:rPr>
          <w:rFonts w:ascii="Roboto" w:hAnsi="Roboto"/>
          <w:sz w:val="22"/>
          <w:szCs w:val="22"/>
        </w:rPr>
        <w:fldChar w:fldCharType="separate"/>
      </w:r>
      <w:r w:rsidR="0083228C" w:rsidRPr="0083228C">
        <w:rPr>
          <w:rFonts w:ascii="Roboto" w:hAnsi="Roboto"/>
          <w:sz w:val="22"/>
          <w:vertAlign w:val="superscript"/>
        </w:rPr>
        <w:t>3,4</w:t>
      </w:r>
      <w:r w:rsidR="003D647E" w:rsidRPr="00DB6D77">
        <w:rPr>
          <w:rFonts w:ascii="Roboto" w:hAnsi="Roboto"/>
          <w:sz w:val="22"/>
          <w:szCs w:val="22"/>
        </w:rPr>
        <w:fldChar w:fldCharType="end"/>
      </w:r>
      <w:r w:rsidRPr="00DB6D77">
        <w:rPr>
          <w:rFonts w:ascii="Roboto" w:hAnsi="Roboto"/>
          <w:sz w:val="22"/>
          <w:szCs w:val="22"/>
        </w:rPr>
        <w:t xml:space="preserve"> However, patients with</w:t>
      </w:r>
      <w:r w:rsidR="00667385" w:rsidRPr="00DB6D77">
        <w:rPr>
          <w:rFonts w:ascii="Roboto" w:hAnsi="Roboto"/>
          <w:sz w:val="22"/>
          <w:szCs w:val="22"/>
        </w:rPr>
        <w:t xml:space="preserve"> </w:t>
      </w:r>
      <w:proofErr w:type="spellStart"/>
      <w:r w:rsidR="00705B1C">
        <w:rPr>
          <w:rFonts w:ascii="Roboto" w:hAnsi="Roboto"/>
          <w:sz w:val="22"/>
          <w:szCs w:val="22"/>
        </w:rPr>
        <w:t>sarcomeric</w:t>
      </w:r>
      <w:proofErr w:type="spellEnd"/>
      <w:r w:rsidR="00705B1C">
        <w:rPr>
          <w:rFonts w:ascii="Roboto" w:hAnsi="Roboto"/>
          <w:sz w:val="22"/>
          <w:szCs w:val="22"/>
        </w:rPr>
        <w:t xml:space="preserve"> HCM</w:t>
      </w:r>
      <w:r w:rsidR="00881562">
        <w:rPr>
          <w:rFonts w:ascii="Roboto" w:hAnsi="Roboto"/>
          <w:sz w:val="22"/>
          <w:szCs w:val="22"/>
        </w:rPr>
        <w:t xml:space="preserve"> have not previously been comprehensively compared</w:t>
      </w:r>
      <w:r w:rsidRPr="00DB6D77">
        <w:rPr>
          <w:rFonts w:ascii="Roboto" w:hAnsi="Roboto"/>
          <w:sz w:val="22"/>
          <w:szCs w:val="22"/>
        </w:rPr>
        <w:t xml:space="preserve"> </w:t>
      </w:r>
      <w:r w:rsidR="00667385" w:rsidRPr="00DB6D77">
        <w:rPr>
          <w:rFonts w:ascii="Roboto" w:hAnsi="Roboto"/>
          <w:sz w:val="22"/>
          <w:szCs w:val="22"/>
        </w:rPr>
        <w:t>to those with non-</w:t>
      </w:r>
      <w:proofErr w:type="spellStart"/>
      <w:r w:rsidR="00667385" w:rsidRPr="00DB6D77">
        <w:rPr>
          <w:rFonts w:ascii="Roboto" w:hAnsi="Roboto"/>
          <w:sz w:val="22"/>
          <w:szCs w:val="22"/>
        </w:rPr>
        <w:t>sarcomeric</w:t>
      </w:r>
      <w:proofErr w:type="spellEnd"/>
      <w:r w:rsidR="00667385" w:rsidRPr="00DB6D77">
        <w:rPr>
          <w:rFonts w:ascii="Roboto" w:hAnsi="Roboto"/>
          <w:sz w:val="22"/>
          <w:szCs w:val="22"/>
        </w:rPr>
        <w:t xml:space="preserve"> </w:t>
      </w:r>
      <w:r w:rsidRPr="00DB6D77">
        <w:rPr>
          <w:rFonts w:ascii="Roboto" w:hAnsi="Roboto"/>
          <w:sz w:val="22"/>
          <w:szCs w:val="22"/>
        </w:rPr>
        <w:t xml:space="preserve">HCM </w:t>
      </w:r>
      <w:r w:rsidR="00705B1C">
        <w:rPr>
          <w:rFonts w:ascii="Roboto" w:hAnsi="Roboto"/>
          <w:sz w:val="22"/>
          <w:szCs w:val="22"/>
        </w:rPr>
        <w:t xml:space="preserve">where </w:t>
      </w:r>
      <w:r w:rsidR="00D66F04">
        <w:rPr>
          <w:rFonts w:ascii="Roboto" w:hAnsi="Roboto"/>
          <w:sz w:val="22"/>
          <w:szCs w:val="22"/>
        </w:rPr>
        <w:t xml:space="preserve">a </w:t>
      </w:r>
      <w:r w:rsidR="00705B1C">
        <w:rPr>
          <w:rFonts w:ascii="Roboto" w:hAnsi="Roboto"/>
          <w:sz w:val="22"/>
          <w:szCs w:val="22"/>
        </w:rPr>
        <w:t>genetic etiology remains elusive despite genetic testing</w:t>
      </w:r>
      <w:r w:rsidRPr="00DB6D77">
        <w:rPr>
          <w:rFonts w:ascii="Roboto" w:hAnsi="Roboto"/>
          <w:sz w:val="22"/>
          <w:szCs w:val="22"/>
        </w:rPr>
        <w:t xml:space="preserve">. Understanding the differences in disease progression, </w:t>
      </w:r>
      <w:r w:rsidR="003D647E" w:rsidRPr="00DB6D77">
        <w:rPr>
          <w:rFonts w:ascii="Roboto" w:hAnsi="Roboto"/>
          <w:sz w:val="22"/>
          <w:szCs w:val="22"/>
        </w:rPr>
        <w:t xml:space="preserve">the influence of </w:t>
      </w:r>
      <w:r w:rsidRPr="00DB6D77">
        <w:rPr>
          <w:rFonts w:ascii="Roboto" w:hAnsi="Roboto"/>
          <w:sz w:val="22"/>
          <w:szCs w:val="22"/>
        </w:rPr>
        <w:t>risk factors, and outcomes between these two groups is crucial for optimizing</w:t>
      </w:r>
      <w:r w:rsidR="00705B1C">
        <w:rPr>
          <w:rFonts w:ascii="Roboto" w:hAnsi="Roboto"/>
          <w:sz w:val="22"/>
          <w:szCs w:val="22"/>
        </w:rPr>
        <w:t xml:space="preserve"> the care of individual</w:t>
      </w:r>
      <w:r w:rsidRPr="00DB6D77">
        <w:rPr>
          <w:rFonts w:ascii="Roboto" w:hAnsi="Roboto"/>
          <w:sz w:val="22"/>
          <w:szCs w:val="22"/>
        </w:rPr>
        <w:t xml:space="preserve"> patient</w:t>
      </w:r>
      <w:r w:rsidR="00705B1C">
        <w:rPr>
          <w:rFonts w:ascii="Roboto" w:hAnsi="Roboto"/>
          <w:sz w:val="22"/>
          <w:szCs w:val="22"/>
        </w:rPr>
        <w:t>s</w:t>
      </w:r>
      <w:r w:rsidRPr="00DB6D77">
        <w:rPr>
          <w:rFonts w:ascii="Roboto" w:hAnsi="Roboto"/>
          <w:sz w:val="22"/>
          <w:szCs w:val="22"/>
        </w:rPr>
        <w:t xml:space="preserve"> and </w:t>
      </w:r>
      <w:r w:rsidR="00B4400C">
        <w:rPr>
          <w:rFonts w:ascii="Roboto" w:hAnsi="Roboto"/>
          <w:sz w:val="22"/>
          <w:szCs w:val="22"/>
        </w:rPr>
        <w:t xml:space="preserve">for </w:t>
      </w:r>
      <w:r w:rsidRPr="00DB6D77">
        <w:rPr>
          <w:rFonts w:ascii="Roboto" w:hAnsi="Roboto"/>
          <w:sz w:val="22"/>
          <w:szCs w:val="22"/>
        </w:rPr>
        <w:t xml:space="preserve">informing personalized treatment strategies. In light of these gaps in the literature, our study aims to </w:t>
      </w:r>
      <w:r w:rsidR="00881562">
        <w:rPr>
          <w:rFonts w:ascii="Roboto" w:hAnsi="Roboto"/>
          <w:sz w:val="22"/>
          <w:szCs w:val="22"/>
        </w:rPr>
        <w:t>contrast</w:t>
      </w:r>
      <w:r w:rsidR="00881562" w:rsidRPr="00DB6D77">
        <w:rPr>
          <w:rFonts w:ascii="Roboto" w:hAnsi="Roboto"/>
          <w:sz w:val="22"/>
          <w:szCs w:val="22"/>
        </w:rPr>
        <w:t xml:space="preserve"> </w:t>
      </w:r>
      <w:r w:rsidRPr="00DB6D77">
        <w:rPr>
          <w:rFonts w:ascii="Roboto" w:hAnsi="Roboto"/>
          <w:sz w:val="22"/>
          <w:szCs w:val="22"/>
        </w:rPr>
        <w:t xml:space="preserve">the prognosis and outcomes of patients with </w:t>
      </w:r>
      <w:proofErr w:type="spellStart"/>
      <w:r w:rsidR="00DE0329" w:rsidRPr="00DB6D77">
        <w:rPr>
          <w:rFonts w:ascii="Roboto" w:hAnsi="Roboto"/>
          <w:sz w:val="22"/>
          <w:szCs w:val="22"/>
        </w:rPr>
        <w:t>sarcomeric</w:t>
      </w:r>
      <w:proofErr w:type="spellEnd"/>
      <w:r w:rsidRPr="00DB6D77">
        <w:rPr>
          <w:rFonts w:ascii="Roboto" w:hAnsi="Roboto"/>
          <w:sz w:val="22"/>
          <w:szCs w:val="22"/>
        </w:rPr>
        <w:t xml:space="preserve"> and non-</w:t>
      </w:r>
      <w:proofErr w:type="spellStart"/>
      <w:r w:rsidR="00DE0329" w:rsidRPr="00DB6D77">
        <w:rPr>
          <w:rFonts w:ascii="Roboto" w:hAnsi="Roboto"/>
          <w:sz w:val="22"/>
          <w:szCs w:val="22"/>
        </w:rPr>
        <w:t>sarcomeric</w:t>
      </w:r>
      <w:proofErr w:type="spellEnd"/>
      <w:r w:rsidRPr="00DB6D77">
        <w:rPr>
          <w:rFonts w:ascii="Roboto" w:hAnsi="Roboto"/>
          <w:sz w:val="22"/>
          <w:szCs w:val="22"/>
        </w:rPr>
        <w:t xml:space="preserve"> HCM, with a particular focus on</w:t>
      </w:r>
      <w:r w:rsidR="005220F1">
        <w:rPr>
          <w:rFonts w:ascii="Roboto" w:hAnsi="Roboto"/>
          <w:sz w:val="22"/>
          <w:szCs w:val="22"/>
        </w:rPr>
        <w:t xml:space="preserve"> the</w:t>
      </w:r>
      <w:r w:rsidRPr="00DB6D77">
        <w:rPr>
          <w:rFonts w:ascii="Roboto" w:hAnsi="Roboto"/>
          <w:sz w:val="22"/>
          <w:szCs w:val="22"/>
        </w:rPr>
        <w:t xml:space="preserve"> </w:t>
      </w:r>
      <w:r w:rsidR="00CA4258">
        <w:rPr>
          <w:rFonts w:ascii="Roboto" w:hAnsi="Roboto"/>
          <w:sz w:val="22"/>
          <w:szCs w:val="22"/>
        </w:rPr>
        <w:t xml:space="preserve">characterizing </w:t>
      </w:r>
      <w:r w:rsidRPr="00DB6D77">
        <w:rPr>
          <w:rFonts w:ascii="Roboto" w:hAnsi="Roboto"/>
          <w:sz w:val="22"/>
          <w:szCs w:val="22"/>
        </w:rPr>
        <w:t xml:space="preserve">clinical trajectories </w:t>
      </w:r>
      <w:r w:rsidR="00CA4258">
        <w:rPr>
          <w:rFonts w:ascii="Roboto" w:hAnsi="Roboto"/>
          <w:sz w:val="22"/>
          <w:szCs w:val="22"/>
        </w:rPr>
        <w:t>and the temporal sequence of events in</w:t>
      </w:r>
      <w:r w:rsidRPr="00DB6D77">
        <w:rPr>
          <w:rFonts w:ascii="Roboto" w:hAnsi="Roboto"/>
          <w:sz w:val="22"/>
          <w:szCs w:val="22"/>
        </w:rPr>
        <w:t xml:space="preserve"> </w:t>
      </w:r>
      <w:r w:rsidR="005220F1">
        <w:rPr>
          <w:rFonts w:ascii="Roboto" w:hAnsi="Roboto"/>
          <w:sz w:val="22"/>
          <w:szCs w:val="22"/>
        </w:rPr>
        <w:t xml:space="preserve">these </w:t>
      </w:r>
      <w:r w:rsidR="00B4400C">
        <w:rPr>
          <w:rFonts w:ascii="Roboto" w:hAnsi="Roboto"/>
          <w:sz w:val="22"/>
          <w:szCs w:val="22"/>
        </w:rPr>
        <w:t xml:space="preserve">key </w:t>
      </w:r>
      <w:r w:rsidR="005220F1">
        <w:rPr>
          <w:rFonts w:ascii="Roboto" w:hAnsi="Roboto"/>
          <w:sz w:val="22"/>
          <w:szCs w:val="22"/>
        </w:rPr>
        <w:t>subgr</w:t>
      </w:r>
      <w:r w:rsidR="002834B5">
        <w:rPr>
          <w:rFonts w:ascii="Roboto" w:hAnsi="Roboto"/>
          <w:sz w:val="22"/>
          <w:szCs w:val="22"/>
        </w:rPr>
        <w:t>o</w:t>
      </w:r>
      <w:r w:rsidR="005220F1">
        <w:rPr>
          <w:rFonts w:ascii="Roboto" w:hAnsi="Roboto"/>
          <w:sz w:val="22"/>
          <w:szCs w:val="22"/>
        </w:rPr>
        <w:t>ups</w:t>
      </w:r>
      <w:r w:rsidRPr="00DB6D77">
        <w:rPr>
          <w:rFonts w:ascii="Roboto" w:hAnsi="Roboto"/>
          <w:sz w:val="22"/>
          <w:szCs w:val="22"/>
        </w:rPr>
        <w:t xml:space="preserve">. By analyzing a large cohort of </w:t>
      </w:r>
      <w:r w:rsidR="00B4400C">
        <w:rPr>
          <w:rFonts w:ascii="Roboto" w:hAnsi="Roboto"/>
          <w:sz w:val="22"/>
          <w:szCs w:val="22"/>
        </w:rPr>
        <w:t xml:space="preserve">genotyped </w:t>
      </w:r>
      <w:r w:rsidRPr="00DB6D77">
        <w:rPr>
          <w:rFonts w:ascii="Roboto" w:hAnsi="Roboto"/>
          <w:sz w:val="22"/>
          <w:szCs w:val="22"/>
        </w:rPr>
        <w:t xml:space="preserve">HCM patients, we seek to uncover patterns that may provide valuable insights into disease progression, risk stratification, and </w:t>
      </w:r>
      <w:r w:rsidR="00CA4258">
        <w:rPr>
          <w:rFonts w:ascii="Roboto" w:hAnsi="Roboto"/>
          <w:sz w:val="22"/>
          <w:szCs w:val="22"/>
        </w:rPr>
        <w:t>providing more personalized clinical management of</w:t>
      </w:r>
      <w:r w:rsidRPr="00DB6D77">
        <w:rPr>
          <w:rFonts w:ascii="Roboto" w:hAnsi="Roboto"/>
          <w:sz w:val="22"/>
          <w:szCs w:val="22"/>
        </w:rPr>
        <w:t xml:space="preserve"> HCM.</w:t>
      </w:r>
    </w:p>
    <w:p w14:paraId="4EEA87E2" w14:textId="77777777" w:rsidR="001D711A" w:rsidRPr="00DB6D77" w:rsidRDefault="001D711A" w:rsidP="003157B8">
      <w:pPr>
        <w:rPr>
          <w:rFonts w:ascii="Roboto" w:hAnsi="Roboto"/>
          <w:b/>
          <w:bCs/>
          <w:sz w:val="22"/>
          <w:szCs w:val="22"/>
        </w:rPr>
      </w:pPr>
      <w:r w:rsidRPr="00DB6D77">
        <w:rPr>
          <w:rFonts w:ascii="Roboto" w:hAnsi="Roboto"/>
          <w:b/>
          <w:bCs/>
          <w:sz w:val="22"/>
          <w:szCs w:val="22"/>
        </w:rPr>
        <w:br w:type="page"/>
      </w:r>
      <w:r w:rsidRPr="00DB6D77">
        <w:rPr>
          <w:rFonts w:ascii="Roboto" w:hAnsi="Roboto"/>
          <w:b/>
          <w:bCs/>
          <w:sz w:val="22"/>
          <w:szCs w:val="22"/>
        </w:rPr>
        <w:lastRenderedPageBreak/>
        <w:t>METHODS:</w:t>
      </w:r>
    </w:p>
    <w:p w14:paraId="166BB7C7" w14:textId="77777777" w:rsidR="003D647E" w:rsidRPr="00DB6D77" w:rsidRDefault="001D711A" w:rsidP="001D711A">
      <w:pPr>
        <w:spacing w:line="480" w:lineRule="auto"/>
        <w:rPr>
          <w:rFonts w:ascii="Roboto" w:hAnsi="Roboto"/>
          <w:sz w:val="22"/>
          <w:szCs w:val="22"/>
        </w:rPr>
      </w:pPr>
      <w:r w:rsidRPr="00DB6D77">
        <w:rPr>
          <w:rFonts w:ascii="Roboto" w:hAnsi="Roboto"/>
          <w:b/>
          <w:bCs/>
          <w:i/>
          <w:iCs/>
          <w:sz w:val="22"/>
          <w:szCs w:val="22"/>
        </w:rPr>
        <w:t>Study Design:</w:t>
      </w:r>
      <w:r w:rsidRPr="00DB6D77">
        <w:rPr>
          <w:rFonts w:ascii="Roboto" w:hAnsi="Roboto"/>
          <w:sz w:val="22"/>
          <w:szCs w:val="22"/>
        </w:rPr>
        <w:t xml:space="preserve"> </w:t>
      </w:r>
    </w:p>
    <w:p w14:paraId="3D761C7E" w14:textId="41DAA7D3" w:rsidR="00C11D6C" w:rsidRDefault="00E20A44" w:rsidP="00C11D6C">
      <w:pPr>
        <w:spacing w:line="480" w:lineRule="auto"/>
        <w:rPr>
          <w:rFonts w:ascii="Roboto" w:hAnsi="Roboto"/>
          <w:sz w:val="22"/>
          <w:szCs w:val="22"/>
        </w:rPr>
      </w:pPr>
      <w:r w:rsidRPr="00DB6D77">
        <w:rPr>
          <w:rFonts w:ascii="Roboto" w:hAnsi="Roboto"/>
          <w:sz w:val="22"/>
          <w:szCs w:val="22"/>
        </w:rPr>
        <w:t>This was a</w:t>
      </w:r>
      <w:r w:rsidR="001D711A" w:rsidRPr="00DB6D77">
        <w:rPr>
          <w:rFonts w:ascii="Roboto" w:hAnsi="Roboto"/>
          <w:sz w:val="22"/>
          <w:szCs w:val="22"/>
        </w:rPr>
        <w:t xml:space="preserve"> multicenter observational study </w:t>
      </w:r>
      <w:r w:rsidR="005B164B">
        <w:rPr>
          <w:rFonts w:ascii="Roboto" w:hAnsi="Roboto"/>
          <w:sz w:val="22"/>
          <w:szCs w:val="22"/>
        </w:rPr>
        <w:t xml:space="preserve">using data from </w:t>
      </w:r>
      <w:r w:rsidRPr="00DB6D77">
        <w:rPr>
          <w:rFonts w:ascii="Roboto" w:hAnsi="Roboto"/>
          <w:sz w:val="22"/>
          <w:szCs w:val="22"/>
        </w:rPr>
        <w:t xml:space="preserve">the </w:t>
      </w:r>
      <w:proofErr w:type="spellStart"/>
      <w:r w:rsidRPr="00DB6D77">
        <w:rPr>
          <w:rFonts w:ascii="Roboto" w:hAnsi="Roboto"/>
          <w:sz w:val="22"/>
          <w:szCs w:val="22"/>
        </w:rPr>
        <w:t>Sarcomeric</w:t>
      </w:r>
      <w:proofErr w:type="spellEnd"/>
      <w:r w:rsidRPr="00DB6D77">
        <w:rPr>
          <w:rFonts w:ascii="Roboto" w:hAnsi="Roboto"/>
          <w:sz w:val="22"/>
          <w:szCs w:val="22"/>
        </w:rPr>
        <w:t xml:space="preserve"> Human Cardiomyopathy Registry (</w:t>
      </w:r>
      <w:proofErr w:type="spellStart"/>
      <w:r w:rsidR="001D711A" w:rsidRPr="00DB6D77">
        <w:rPr>
          <w:rFonts w:ascii="Roboto" w:hAnsi="Roboto"/>
          <w:sz w:val="22"/>
          <w:szCs w:val="22"/>
        </w:rPr>
        <w:t>SHaRe</w:t>
      </w:r>
      <w:proofErr w:type="spellEnd"/>
      <w:r w:rsidRPr="00DB6D77">
        <w:rPr>
          <w:rFonts w:ascii="Roboto" w:hAnsi="Roboto"/>
          <w:sz w:val="22"/>
          <w:szCs w:val="22"/>
        </w:rPr>
        <w:t>)</w:t>
      </w:r>
      <w:r w:rsidR="001D711A" w:rsidRPr="00DB6D77">
        <w:rPr>
          <w:rFonts w:ascii="Roboto" w:hAnsi="Roboto"/>
          <w:sz w:val="22"/>
          <w:szCs w:val="22"/>
        </w:rPr>
        <w:t>.</w:t>
      </w:r>
      <w:r w:rsidR="001D711A" w:rsidRPr="00DB6D77">
        <w:rPr>
          <w:rFonts w:ascii="Roboto" w:hAnsi="Roboto"/>
          <w:b/>
          <w:bCs/>
          <w:i/>
          <w:iCs/>
          <w:sz w:val="22"/>
          <w:szCs w:val="22"/>
        </w:rPr>
        <w:t xml:space="preserve"> </w:t>
      </w:r>
      <w:proofErr w:type="spellStart"/>
      <w:r w:rsidR="001D711A" w:rsidRPr="00DB6D77">
        <w:rPr>
          <w:rFonts w:ascii="Roboto" w:hAnsi="Roboto"/>
          <w:sz w:val="22"/>
          <w:szCs w:val="22"/>
        </w:rPr>
        <w:t>SHaRe</w:t>
      </w:r>
      <w:proofErr w:type="spellEnd"/>
      <w:r w:rsidR="001D711A" w:rsidRPr="00DB6D77">
        <w:rPr>
          <w:rFonts w:ascii="Roboto" w:hAnsi="Roboto"/>
          <w:sz w:val="22"/>
          <w:szCs w:val="22"/>
        </w:rPr>
        <w:t xml:space="preserve"> </w:t>
      </w:r>
      <w:r w:rsidRPr="00DB6D77">
        <w:rPr>
          <w:rFonts w:ascii="Roboto" w:hAnsi="Roboto"/>
          <w:sz w:val="22"/>
          <w:szCs w:val="22"/>
        </w:rPr>
        <w:t>is</w:t>
      </w:r>
      <w:r w:rsidR="001D711A" w:rsidRPr="00DB6D77">
        <w:rPr>
          <w:rFonts w:ascii="Roboto" w:hAnsi="Roboto"/>
          <w:sz w:val="22"/>
          <w:szCs w:val="22"/>
        </w:rPr>
        <w:t xml:space="preserve"> a longitudinal database of patients with HCM </w:t>
      </w:r>
      <w:r w:rsidR="005B164B">
        <w:rPr>
          <w:rFonts w:ascii="Roboto" w:hAnsi="Roboto"/>
          <w:sz w:val="22"/>
          <w:szCs w:val="22"/>
        </w:rPr>
        <w:t xml:space="preserve">who </w:t>
      </w:r>
      <w:r w:rsidR="00F51D8D">
        <w:rPr>
          <w:rFonts w:ascii="Roboto" w:hAnsi="Roboto"/>
          <w:sz w:val="22"/>
          <w:szCs w:val="22"/>
        </w:rPr>
        <w:t>receive care</w:t>
      </w:r>
      <w:r w:rsidR="005B164B">
        <w:rPr>
          <w:rFonts w:ascii="Roboto" w:hAnsi="Roboto"/>
          <w:sz w:val="22"/>
          <w:szCs w:val="22"/>
        </w:rPr>
        <w:t xml:space="preserve"> </w:t>
      </w:r>
      <w:r w:rsidR="001D711A" w:rsidRPr="00DB6D77">
        <w:rPr>
          <w:rFonts w:ascii="Roboto" w:hAnsi="Roboto"/>
          <w:sz w:val="22"/>
          <w:szCs w:val="22"/>
        </w:rPr>
        <w:t xml:space="preserve">at </w:t>
      </w:r>
      <w:r w:rsidR="00F00275">
        <w:rPr>
          <w:rFonts w:ascii="Roboto" w:hAnsi="Roboto"/>
          <w:sz w:val="22"/>
          <w:szCs w:val="22"/>
        </w:rPr>
        <w:t>12</w:t>
      </w:r>
      <w:r w:rsidR="001D711A" w:rsidRPr="00DB6D77">
        <w:rPr>
          <w:rFonts w:ascii="Roboto" w:hAnsi="Roboto"/>
          <w:sz w:val="22"/>
          <w:szCs w:val="22"/>
        </w:rPr>
        <w:t xml:space="preserve"> international, high-volume, expert HCM centers. </w:t>
      </w:r>
    </w:p>
    <w:p w14:paraId="772FE762" w14:textId="66180497" w:rsidR="005B164B" w:rsidRPr="00C11D6C" w:rsidRDefault="00C11D6C" w:rsidP="00C11D6C">
      <w:pPr>
        <w:spacing w:line="480" w:lineRule="auto"/>
        <w:rPr>
          <w:rFonts w:ascii="Roboto" w:hAnsi="Roboto"/>
          <w:sz w:val="22"/>
          <w:szCs w:val="22"/>
        </w:rPr>
      </w:pPr>
      <w:r>
        <w:rPr>
          <w:rFonts w:ascii="Roboto" w:hAnsi="Roboto"/>
          <w:sz w:val="22"/>
          <w:szCs w:val="22"/>
        </w:rPr>
        <w:t>Collected</w:t>
      </w:r>
      <w:r w:rsidR="001D711A" w:rsidRPr="00DB6D77">
        <w:rPr>
          <w:rFonts w:ascii="Roboto" w:hAnsi="Roboto"/>
          <w:sz w:val="22"/>
          <w:szCs w:val="22"/>
        </w:rPr>
        <w:t xml:space="preserve"> data include </w:t>
      </w:r>
      <w:r w:rsidR="00DE0329" w:rsidRPr="00DB6D77">
        <w:rPr>
          <w:rFonts w:ascii="Roboto" w:hAnsi="Roboto"/>
          <w:sz w:val="22"/>
          <w:szCs w:val="22"/>
        </w:rPr>
        <w:t>cardiovascular</w:t>
      </w:r>
      <w:r w:rsidR="001D711A" w:rsidRPr="00DB6D77">
        <w:rPr>
          <w:rFonts w:ascii="Roboto" w:hAnsi="Roboto"/>
          <w:sz w:val="22"/>
          <w:szCs w:val="22"/>
        </w:rPr>
        <w:t xml:space="preserve"> events prior to </w:t>
      </w:r>
      <w:r w:rsidR="00E835E2">
        <w:rPr>
          <w:rFonts w:ascii="Roboto" w:hAnsi="Roboto"/>
          <w:sz w:val="22"/>
          <w:szCs w:val="22"/>
        </w:rPr>
        <w:t xml:space="preserve">initial visit at a </w:t>
      </w:r>
      <w:proofErr w:type="spellStart"/>
      <w:r w:rsidR="001D711A" w:rsidRPr="00DB6D77">
        <w:rPr>
          <w:rFonts w:ascii="Roboto" w:hAnsi="Roboto"/>
          <w:sz w:val="22"/>
          <w:szCs w:val="22"/>
        </w:rPr>
        <w:t>SHaRe</w:t>
      </w:r>
      <w:proofErr w:type="spellEnd"/>
      <w:r w:rsidR="001D711A" w:rsidRPr="00DB6D77">
        <w:rPr>
          <w:rFonts w:ascii="Roboto" w:hAnsi="Roboto"/>
          <w:sz w:val="22"/>
          <w:szCs w:val="22"/>
        </w:rPr>
        <w:t xml:space="preserve"> </w:t>
      </w:r>
      <w:r w:rsidR="00E835E2">
        <w:rPr>
          <w:rFonts w:ascii="Roboto" w:hAnsi="Roboto"/>
          <w:sz w:val="22"/>
          <w:szCs w:val="22"/>
        </w:rPr>
        <w:t>site</w:t>
      </w:r>
      <w:r w:rsidR="001D711A" w:rsidRPr="00DB6D77">
        <w:rPr>
          <w:rFonts w:ascii="Roboto" w:hAnsi="Roboto"/>
          <w:sz w:val="22"/>
          <w:szCs w:val="22"/>
        </w:rPr>
        <w:t xml:space="preserve">, </w:t>
      </w:r>
      <w:r w:rsidRPr="005B164B">
        <w:rPr>
          <w:rFonts w:ascii="Roboto" w:hAnsi="Roboto"/>
          <w:sz w:val="22"/>
          <w:szCs w:val="22"/>
        </w:rPr>
        <w:t xml:space="preserve">demographics, clinical characteristics, echocardiographic measurements, genetic testing results, cardiovascular comorbidities, and </w:t>
      </w:r>
      <w:r w:rsidR="001D711A" w:rsidRPr="00DB6D77">
        <w:rPr>
          <w:rFonts w:ascii="Roboto" w:hAnsi="Roboto"/>
          <w:sz w:val="22"/>
          <w:szCs w:val="22"/>
        </w:rPr>
        <w:t xml:space="preserve">longitudinal, prospective assessment of </w:t>
      </w:r>
      <w:r w:rsidR="00F51D8D">
        <w:rPr>
          <w:rFonts w:ascii="Roboto" w:hAnsi="Roboto"/>
          <w:sz w:val="22"/>
          <w:szCs w:val="22"/>
        </w:rPr>
        <w:t xml:space="preserve">clinical features and </w:t>
      </w:r>
      <w:r w:rsidR="001D711A" w:rsidRPr="00DB6D77">
        <w:rPr>
          <w:rFonts w:ascii="Roboto" w:hAnsi="Roboto"/>
          <w:sz w:val="22"/>
          <w:szCs w:val="22"/>
        </w:rPr>
        <w:t>outcomes as previously described.</w:t>
      </w:r>
      <w:r w:rsidR="00E20A44" w:rsidRPr="00DB6D77">
        <w:rPr>
          <w:rFonts w:ascii="Roboto" w:hAnsi="Roboto"/>
          <w:sz w:val="22"/>
          <w:szCs w:val="22"/>
        </w:rPr>
        <w:fldChar w:fldCharType="begin"/>
      </w:r>
      <w:r w:rsidR="0083228C">
        <w:rPr>
          <w:rFonts w:ascii="Roboto" w:hAnsi="Roboto"/>
          <w:sz w:val="22"/>
          <w:szCs w:val="22"/>
        </w:rPr>
        <w:instrText xml:space="preserve"> ADDIN ZOTERO_ITEM CSL_CITATION {"citationID":"oVrRPXNd","properties":{"formattedCitation":"\\super 3\\nosupersub{}","plainCitation":"3","noteIndex":0},"citationItems":[{"id":73,"uris":["http://zotero.org/users/2403727/items/SMQZC67W"],"itemData":{"id":73,"type":"article-journal","abstract":"Background:A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null"}],"issued":{"date-parts":[["2018",10,2]]}}}],"schema":"https://github.com/citation-style-language/schema/raw/master/csl-citation.json"} </w:instrText>
      </w:r>
      <w:r w:rsidR="00E20A44" w:rsidRPr="00DB6D77">
        <w:rPr>
          <w:rFonts w:ascii="Roboto" w:hAnsi="Roboto"/>
          <w:sz w:val="22"/>
          <w:szCs w:val="22"/>
        </w:rPr>
        <w:fldChar w:fldCharType="separate"/>
      </w:r>
      <w:r w:rsidR="0083228C" w:rsidRPr="0083228C">
        <w:rPr>
          <w:rFonts w:ascii="Roboto" w:hAnsi="Roboto"/>
          <w:sz w:val="22"/>
          <w:vertAlign w:val="superscript"/>
        </w:rPr>
        <w:t>3</w:t>
      </w:r>
      <w:r w:rsidR="00E20A44" w:rsidRPr="00DB6D77">
        <w:rPr>
          <w:rFonts w:ascii="Roboto" w:hAnsi="Roboto"/>
          <w:sz w:val="22"/>
          <w:szCs w:val="22"/>
        </w:rPr>
        <w:fldChar w:fldCharType="end"/>
      </w:r>
      <w:r w:rsidR="001D711A" w:rsidRPr="00DB6D77">
        <w:rPr>
          <w:rFonts w:ascii="Roboto" w:hAnsi="Roboto"/>
          <w:sz w:val="22"/>
          <w:szCs w:val="22"/>
        </w:rPr>
        <w:t xml:space="preserve"> Institutional review board and ethics approval was obtained in accordance with local policies at </w:t>
      </w:r>
      <w:r w:rsidR="00DE0329" w:rsidRPr="00DB6D77">
        <w:rPr>
          <w:rFonts w:ascii="Roboto" w:hAnsi="Roboto"/>
          <w:sz w:val="22"/>
          <w:szCs w:val="22"/>
        </w:rPr>
        <w:t>each</w:t>
      </w:r>
      <w:r w:rsidR="001D711A" w:rsidRPr="00DB6D77">
        <w:rPr>
          <w:rFonts w:ascii="Roboto" w:hAnsi="Roboto"/>
          <w:sz w:val="22"/>
          <w:szCs w:val="22"/>
        </w:rPr>
        <w:t xml:space="preserve"> </w:t>
      </w:r>
      <w:proofErr w:type="spellStart"/>
      <w:r w:rsidR="001D711A" w:rsidRPr="00DB6D77">
        <w:rPr>
          <w:rFonts w:ascii="Roboto" w:hAnsi="Roboto"/>
          <w:sz w:val="22"/>
          <w:szCs w:val="22"/>
        </w:rPr>
        <w:t>SHaRe</w:t>
      </w:r>
      <w:proofErr w:type="spellEnd"/>
      <w:r w:rsidR="001D711A" w:rsidRPr="00DB6D77">
        <w:rPr>
          <w:rFonts w:ascii="Roboto" w:hAnsi="Roboto"/>
          <w:sz w:val="22"/>
          <w:szCs w:val="22"/>
        </w:rPr>
        <w:t xml:space="preserve"> site. </w:t>
      </w:r>
    </w:p>
    <w:p w14:paraId="03CCA419" w14:textId="77777777" w:rsidR="00E20A44" w:rsidRPr="00DB6D77" w:rsidRDefault="001D711A" w:rsidP="001D711A">
      <w:pPr>
        <w:spacing w:line="480" w:lineRule="auto"/>
        <w:rPr>
          <w:rFonts w:ascii="Roboto" w:hAnsi="Roboto"/>
          <w:sz w:val="22"/>
          <w:szCs w:val="22"/>
        </w:rPr>
      </w:pPr>
      <w:r w:rsidRPr="00DB6D77">
        <w:rPr>
          <w:rFonts w:ascii="Roboto" w:hAnsi="Roboto"/>
          <w:b/>
          <w:bCs/>
          <w:i/>
          <w:iCs/>
          <w:sz w:val="22"/>
          <w:szCs w:val="22"/>
        </w:rPr>
        <w:t>Population:</w:t>
      </w:r>
      <w:r w:rsidRPr="00DB6D77">
        <w:rPr>
          <w:rFonts w:ascii="Roboto" w:hAnsi="Roboto"/>
          <w:sz w:val="22"/>
          <w:szCs w:val="22"/>
        </w:rPr>
        <w:t xml:space="preserve"> </w:t>
      </w:r>
    </w:p>
    <w:p w14:paraId="5CC0128B" w14:textId="76EC2EC6" w:rsidR="001D711A" w:rsidRPr="00DB6D77" w:rsidRDefault="00B26E80" w:rsidP="00B26E80">
      <w:pPr>
        <w:spacing w:line="480" w:lineRule="auto"/>
        <w:rPr>
          <w:rFonts w:ascii="Roboto" w:hAnsi="Roboto"/>
          <w:sz w:val="22"/>
          <w:szCs w:val="22"/>
        </w:rPr>
      </w:pPr>
      <w:r w:rsidRPr="00DB6D77">
        <w:rPr>
          <w:rFonts w:ascii="Roboto" w:hAnsi="Roboto"/>
          <w:sz w:val="22"/>
          <w:szCs w:val="22"/>
        </w:rPr>
        <w:t>T</w:t>
      </w:r>
      <w:r w:rsidR="00E20A44" w:rsidRPr="00DB6D77">
        <w:rPr>
          <w:rFonts w:ascii="Roboto" w:hAnsi="Roboto"/>
          <w:sz w:val="22"/>
          <w:szCs w:val="22"/>
        </w:rPr>
        <w:t xml:space="preserve">his study included patients </w:t>
      </w:r>
      <w:r w:rsidR="005B164B">
        <w:rPr>
          <w:rFonts w:ascii="Roboto" w:hAnsi="Roboto"/>
          <w:sz w:val="22"/>
          <w:szCs w:val="22"/>
        </w:rPr>
        <w:t xml:space="preserve">who had undergone clinical evaluation and genetic testing for sarcomere gene variants at a </w:t>
      </w:r>
      <w:proofErr w:type="spellStart"/>
      <w:r w:rsidR="005B164B">
        <w:rPr>
          <w:rFonts w:ascii="Roboto" w:hAnsi="Roboto"/>
          <w:sz w:val="22"/>
          <w:szCs w:val="22"/>
        </w:rPr>
        <w:t>SHaRe</w:t>
      </w:r>
      <w:proofErr w:type="spellEnd"/>
      <w:r w:rsidR="005B164B">
        <w:rPr>
          <w:rFonts w:ascii="Roboto" w:hAnsi="Roboto"/>
          <w:sz w:val="22"/>
          <w:szCs w:val="22"/>
        </w:rPr>
        <w:t xml:space="preserve"> site. Patients were stratified into two groups based on the presence or absence of </w:t>
      </w:r>
      <w:r w:rsidR="001D711A" w:rsidRPr="00DB6D77">
        <w:rPr>
          <w:rFonts w:ascii="Roboto" w:hAnsi="Roboto"/>
          <w:sz w:val="22"/>
          <w:szCs w:val="22"/>
        </w:rPr>
        <w:t>pathogenic or likely pathogenic (P/LP) variant</w:t>
      </w:r>
      <w:r w:rsidRPr="00DB6D77">
        <w:rPr>
          <w:rFonts w:ascii="Roboto" w:hAnsi="Roboto"/>
          <w:sz w:val="22"/>
          <w:szCs w:val="22"/>
        </w:rPr>
        <w:t xml:space="preserve">s in 8 </w:t>
      </w:r>
      <w:r w:rsidR="00881562">
        <w:rPr>
          <w:rFonts w:ascii="Roboto" w:hAnsi="Roboto"/>
          <w:sz w:val="22"/>
          <w:szCs w:val="22"/>
        </w:rPr>
        <w:t xml:space="preserve">core </w:t>
      </w:r>
      <w:r w:rsidRPr="00DB6D77">
        <w:rPr>
          <w:rFonts w:ascii="Roboto" w:hAnsi="Roboto"/>
          <w:sz w:val="22"/>
          <w:szCs w:val="22"/>
        </w:rPr>
        <w:t xml:space="preserve">sarcomere genes </w:t>
      </w:r>
      <w:r w:rsidR="001D711A" w:rsidRPr="00DB6D77">
        <w:rPr>
          <w:rFonts w:ascii="Roboto" w:hAnsi="Roboto"/>
          <w:sz w:val="22"/>
          <w:szCs w:val="22"/>
        </w:rPr>
        <w:t>(</w:t>
      </w:r>
      <w:r w:rsidR="001D711A" w:rsidRPr="00DB6D77">
        <w:rPr>
          <w:rFonts w:ascii="Roboto" w:hAnsi="Roboto"/>
          <w:i/>
          <w:iCs/>
          <w:sz w:val="22"/>
          <w:szCs w:val="22"/>
        </w:rPr>
        <w:t>MYBPC3, MYH7, TNNT2, TNNI3, TPM1, MYL2, MYL3</w:t>
      </w:r>
      <w:r w:rsidR="001D711A" w:rsidRPr="00DB6D77">
        <w:rPr>
          <w:rFonts w:ascii="Roboto" w:hAnsi="Roboto"/>
          <w:sz w:val="22"/>
          <w:szCs w:val="22"/>
        </w:rPr>
        <w:t xml:space="preserve">, and </w:t>
      </w:r>
      <w:r w:rsidR="001D711A" w:rsidRPr="00DB6D77">
        <w:rPr>
          <w:rFonts w:ascii="Roboto" w:hAnsi="Roboto"/>
          <w:i/>
          <w:iCs/>
          <w:sz w:val="22"/>
          <w:szCs w:val="22"/>
        </w:rPr>
        <w:t>ACTC</w:t>
      </w:r>
      <w:r w:rsidR="001D711A" w:rsidRPr="00DB6D77">
        <w:rPr>
          <w:rFonts w:ascii="Roboto" w:hAnsi="Roboto"/>
          <w:sz w:val="22"/>
          <w:szCs w:val="22"/>
        </w:rPr>
        <w:t>)</w:t>
      </w:r>
      <w:r w:rsidR="00071ECC">
        <w:rPr>
          <w:rFonts w:ascii="Roboto" w:hAnsi="Roboto"/>
          <w:sz w:val="22"/>
          <w:szCs w:val="22"/>
        </w:rPr>
        <w:t>.</w: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DB6D77">
        <w:rPr>
          <w:rFonts w:ascii="Roboto" w:hAnsi="Roboto"/>
          <w:sz w:val="22"/>
          <w:szCs w:val="22"/>
        </w:rPr>
        <w:instrText xml:space="preserve"> ADDIN EN.CITE </w:instrTex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DB6D77">
        <w:rPr>
          <w:rFonts w:ascii="Roboto" w:hAnsi="Roboto"/>
          <w:sz w:val="22"/>
          <w:szCs w:val="22"/>
        </w:rPr>
        <w:instrText xml:space="preserve"> ADDIN EN.CITE.DATA </w:instrText>
      </w:r>
      <w:r w:rsidR="001D711A" w:rsidRPr="00DB6D77">
        <w:rPr>
          <w:rFonts w:ascii="Roboto" w:hAnsi="Roboto"/>
          <w:sz w:val="22"/>
          <w:szCs w:val="22"/>
        </w:rPr>
      </w:r>
      <w:r w:rsidR="001D711A" w:rsidRPr="00DB6D77">
        <w:rPr>
          <w:rFonts w:ascii="Roboto" w:hAnsi="Roboto"/>
          <w:sz w:val="22"/>
          <w:szCs w:val="22"/>
        </w:rPr>
        <w:fldChar w:fldCharType="end"/>
      </w:r>
      <w:r w:rsidR="001D711A" w:rsidRPr="00DB6D77">
        <w:rPr>
          <w:rFonts w:ascii="Roboto" w:hAnsi="Roboto"/>
          <w:sz w:val="22"/>
          <w:szCs w:val="22"/>
        </w:rPr>
      </w:r>
      <w:r w:rsidR="001D711A" w:rsidRPr="00DB6D77">
        <w:rPr>
          <w:rFonts w:ascii="Roboto" w:hAnsi="Roboto"/>
          <w:sz w:val="22"/>
          <w:szCs w:val="22"/>
        </w:rPr>
        <w:fldChar w:fldCharType="separate"/>
      </w:r>
      <w:r w:rsidR="001D711A" w:rsidRPr="00DB6D77">
        <w:rPr>
          <w:rFonts w:ascii="Roboto" w:hAnsi="Roboto"/>
          <w:noProof/>
          <w:sz w:val="22"/>
          <w:szCs w:val="22"/>
          <w:vertAlign w:val="superscript"/>
        </w:rPr>
        <w:t>12</w:t>
      </w:r>
      <w:r w:rsidR="001D711A" w:rsidRPr="00DB6D77">
        <w:rPr>
          <w:rFonts w:ascii="Roboto" w:hAnsi="Roboto"/>
          <w:sz w:val="22"/>
          <w:szCs w:val="22"/>
        </w:rPr>
        <w:fldChar w:fldCharType="end"/>
      </w:r>
      <w:r w:rsidRPr="00DB6D77">
        <w:rPr>
          <w:rFonts w:ascii="Roboto" w:hAnsi="Roboto"/>
          <w:sz w:val="22"/>
          <w:szCs w:val="22"/>
        </w:rPr>
        <w:t xml:space="preserve"> Patients carr</w:t>
      </w:r>
      <w:r w:rsidR="00C11D6C">
        <w:rPr>
          <w:rFonts w:ascii="Roboto" w:hAnsi="Roboto"/>
          <w:sz w:val="22"/>
          <w:szCs w:val="22"/>
        </w:rPr>
        <w:t>ying</w:t>
      </w:r>
      <w:r w:rsidRPr="00DB6D77">
        <w:rPr>
          <w:rFonts w:ascii="Roboto" w:hAnsi="Roboto"/>
          <w:sz w:val="22"/>
          <w:szCs w:val="22"/>
        </w:rPr>
        <w:t xml:space="preserve"> variant</w:t>
      </w:r>
      <w:r w:rsidR="00C11D6C">
        <w:rPr>
          <w:rFonts w:ascii="Roboto" w:hAnsi="Roboto"/>
          <w:sz w:val="22"/>
          <w:szCs w:val="22"/>
        </w:rPr>
        <w:t>s</w:t>
      </w:r>
      <w:r w:rsidRPr="00DB6D77">
        <w:rPr>
          <w:rFonts w:ascii="Roboto" w:hAnsi="Roboto"/>
          <w:sz w:val="22"/>
          <w:szCs w:val="22"/>
        </w:rPr>
        <w:t xml:space="preserve"> of uncertain significance </w:t>
      </w:r>
      <w:r w:rsidR="00C11D6C">
        <w:rPr>
          <w:rFonts w:ascii="Roboto" w:hAnsi="Roboto"/>
          <w:sz w:val="22"/>
          <w:szCs w:val="22"/>
        </w:rPr>
        <w:t xml:space="preserve">(or with no genetic testing) </w:t>
      </w:r>
      <w:r w:rsidRPr="00DB6D77">
        <w:rPr>
          <w:rFonts w:ascii="Roboto" w:hAnsi="Roboto"/>
          <w:sz w:val="22"/>
          <w:szCs w:val="22"/>
        </w:rPr>
        <w:t>were excluded. Genetic variants were classified based on criteria of the American College of Medical Genetics and Genomics and Association for Molecular Pathology.</w:t>
      </w:r>
      <w:r w:rsidRPr="00DB6D77">
        <w:rPr>
          <w:rFonts w:ascii="Roboto" w:hAnsi="Roboto"/>
          <w:sz w:val="22"/>
          <w:szCs w:val="22"/>
        </w:rPr>
        <w:fldChar w:fldCharType="begin"/>
      </w:r>
      <w:r w:rsidR="0083228C">
        <w:rPr>
          <w:rFonts w:ascii="Roboto" w:hAnsi="Roboto"/>
          <w:sz w:val="22"/>
          <w:szCs w:val="22"/>
        </w:rPr>
        <w:instrText xml:space="preserve"> ADDIN ZOTERO_ITEM CSL_CITATION {"citationID":"lccVMS4F","properties":{"formattedCitation":"\\super 5,6\\nosupersub{}","plainCitation":"5,6","noteIndex":0},"citationItems":[{"id":763,"uris":["http://zotero.org/users/2403727/items/NYHGCEG5"],"itemData":{"id":763,"type":"article-journal","abstract":"Disclaimer: These ACMG Standards and Guidelines were developed primarily as an educational resource for clinical laboratory geneticists to help them provide quality clinical laboratory services. Adherence to these standards and guidelines is voluntary and does not necessarily assure a successful medical outcome. These Standards and Guidelines should not be considered inclusive of all proper procedures and tests or exclusive of other procedures and tests that are reasonably directed to obtaining the same results. In determining the propriety of any specific procedure or test, the clinical laboratory geneticist should apply his or her own professional judgment to the specific circumstances presented by the individual patient or specimen. Clinical laboratory geneticists are encouraged to document in the patient’s record the rationale for the use of a particular procedure or test, whether or not it is in conformance with these Standards and Guidelines. They also are advised to take notice of the date any particular guideline was adopted and to consider other relevant medical and scientific information that becomes available after that date. It also would be prudent to consider whether intellectual property interests may restrict the performance of certain tests and other procedures.The American College of Medical Genetics and Genomics (ACMG) previously developed guidance for the interpretation of sequence variants.1 In the past decade, sequencing technology has evolved rapidly with the advent of high-throughput next-generation sequencing. By adopting and leveraging next-generation sequencing, clinical laboratories are now performing an ever-increasing catalogue of genetic testing spanning genotyping, single genes, gene panels, exomes, genomes, transcriptomes, and epigenetic assays for genetic disorders. By virtue of increased complexity, this shift in genetic testing has been accompanied by new challenges in sequence interpretation. In this context the ACMG convened a workgroup in 2013 comprising representatives from the ACMG, the Association for Molecular Pathology (AMP), and the College of American Pathologists to revisit and revise the standards and guidelines for the interpretation of sequence variants. The group consisted of clinical laboratory directors and clinicians. This report represents expert opinion of the workgroup with input from ACMG, AMP, and College of American Pathologists stakeholders. These recommendations primarily apply to the breadth of genetic tests used in clinical laboratories, including genotyping, single genes, panels, exomes, and genomes. This report recommends the use of specific standard terminology—“pathogenic,” “likely pathogenic,” “uncertain significance,” “likely benign,” and “benign”—to describe variants identified in genes that cause Mendelian disorders. Moreover, this recommendation describes a process for classifying variants into these five categories based on criteria using typical types of variant evidence (e.g., population data, computational data, functional data, segregation data). Because of the increased complexity of analysis and interpretation of clinical genetic testing described in this report, the ACMG strongly recommends that clinical molecular genetic testing should be performed in a Clinical Laboratory Improvement Amendments–approved laboratory, with results interpreted by a board-certified clinical molecular geneticist or molecular genetic pathologist or the equivalent.Genet Med 17 5, 405–423.","container-title":"Genetics in Medicine","DOI":"10.1038/gim.2015.30","ISSN":"1530-0366","issue":"5","language":"en","license":"2015 Nature Publishing Group","page":"405-423","source":"www.nature.com","title":"Standards and guidelines for the interpretation of sequence variants: a joint consensus recommendation of the American College of Medical Genetics and Genomics and the Association for Molecular Pathology","title-short":"Standards and guidelines for the interpretation of sequence variants","volume":"17","author":[{"family":"Richards","given":"Sue"},{"family":"Aziz","given":"Nazneen"},{"family":"Bale","given":"Sherri"},{"family":"Bick","given":"David"},{"family":"Das","given":"Soma"},{"family":"Gastier-Foster","given":"Julie"},{"family":"Grody","given":"Wayne W."},{"family":"Hegde","given":"Madhuri"},{"family":"Lyon","given":"Elaine"},{"family":"Spector","given":"Elaine"},{"family":"Voelkerding","given":"Karl"},{"family":"Rehm","given":"Heidi L."}],"issued":{"date-parts":[["2015",5]]}}},{"id":59,"uris":["http://zotero.org/users/2403727/items/FH3NC45V"],"itemData":{"id":59,"type":"article-journal","abstract":"The purpose of this document is to provide updated guidance for thegenetic evaluation of cardiomyopathy and for an approach to manage secondaryfindings from cardiomyopathy genes. The genetic bases of the primarycardiomyopathies (dilated, hypertrophic, arrhythmogenic right ventricular, andrestrictive) have been established, and each is medically actionable; in mostcases established treatments or interventions are available to improve survival,reduce morbidity, and enhance quality of life.","container-title":"Genetics in Medicine","DOI":"10.1038/s41436-018-0039-z","ISSN":"1530-0366","issue":"9","language":"en","license":"2019 American College of Medical Genetics and                 Genomics","note":"number: 9\npublisher: Nature Publishing Group","page":"899-909","source":"www-nature-com.ep.fjernadgang.kb.dk","title":"Genetic evaluation of cardiomyopathy: a clinical practice resource of the American College of Medical Genetics and Genomics (ACMG)","title-short":"Genetic evaluation of cardiomyopathy","volume":"20","author":[{"family":"Hershberger","given":"Ray E."},{"family":"Givertz","given":"Michael M."},{"family":"Ho","given":"Carolyn Y."},{"family":"Judge","given":"Daniel P."},{"family":"Kantor","given":"Paul F."},{"family":"McBride","given":"Kim L."},{"family":"Morales","given":"Ana"},{"family":"Taylor","given":"Matthew R. G."},{"family":"Vatta","given":"Matteo"},{"family":"Ware","given":"Stephanie M."}],"issued":{"date-parts":[["2018",9]]}}}],"schema":"https://github.com/citation-style-language/schema/raw/master/csl-citation.json"} </w:instrText>
      </w:r>
      <w:r w:rsidRPr="00DB6D77">
        <w:rPr>
          <w:rFonts w:ascii="Roboto" w:hAnsi="Roboto"/>
          <w:sz w:val="22"/>
          <w:szCs w:val="22"/>
        </w:rPr>
        <w:fldChar w:fldCharType="separate"/>
      </w:r>
      <w:r w:rsidR="0083228C" w:rsidRPr="0083228C">
        <w:rPr>
          <w:rFonts w:ascii="Roboto" w:hAnsi="Roboto"/>
          <w:sz w:val="22"/>
          <w:vertAlign w:val="superscript"/>
        </w:rPr>
        <w:t>5,6</w:t>
      </w:r>
      <w:r w:rsidRPr="00DB6D77">
        <w:rPr>
          <w:rFonts w:ascii="Roboto" w:hAnsi="Roboto"/>
          <w:sz w:val="22"/>
          <w:szCs w:val="22"/>
        </w:rPr>
        <w:fldChar w:fldCharType="end"/>
      </w:r>
      <w:r w:rsidRPr="00DB6D77">
        <w:rPr>
          <w:rFonts w:ascii="Roboto" w:hAnsi="Roboto"/>
          <w:sz w:val="22"/>
          <w:szCs w:val="22"/>
        </w:rPr>
        <w:t xml:space="preserve"> Patients carrying LP/P sarcomere variants</w:t>
      </w:r>
      <w:r w:rsidR="001D711A" w:rsidRPr="00DB6D77">
        <w:rPr>
          <w:rFonts w:ascii="Roboto" w:hAnsi="Roboto"/>
          <w:sz w:val="22"/>
          <w:szCs w:val="22"/>
        </w:rPr>
        <w:t xml:space="preserve"> were </w:t>
      </w:r>
      <w:r w:rsidR="00C11D6C">
        <w:rPr>
          <w:rFonts w:ascii="Roboto" w:hAnsi="Roboto"/>
          <w:sz w:val="22"/>
          <w:szCs w:val="22"/>
        </w:rPr>
        <w:t>defined to</w:t>
      </w:r>
      <w:r w:rsidR="001D711A" w:rsidRPr="00DB6D77">
        <w:rPr>
          <w:rFonts w:ascii="Roboto" w:hAnsi="Roboto"/>
          <w:sz w:val="22"/>
          <w:szCs w:val="22"/>
        </w:rPr>
        <w:t xml:space="preserve"> </w:t>
      </w:r>
      <w:r w:rsidR="00C11D6C">
        <w:rPr>
          <w:rFonts w:ascii="Roboto" w:hAnsi="Roboto"/>
          <w:sz w:val="22"/>
          <w:szCs w:val="22"/>
        </w:rPr>
        <w:t xml:space="preserve">have </w:t>
      </w:r>
      <w:proofErr w:type="spellStart"/>
      <w:r w:rsidR="001D711A" w:rsidRPr="00DB6D77">
        <w:rPr>
          <w:rFonts w:ascii="Roboto" w:hAnsi="Roboto"/>
          <w:sz w:val="22"/>
          <w:szCs w:val="22"/>
        </w:rPr>
        <w:t>sarcomeric</w:t>
      </w:r>
      <w:proofErr w:type="spellEnd"/>
      <w:r w:rsidR="001D711A" w:rsidRPr="00DB6D77">
        <w:rPr>
          <w:rFonts w:ascii="Roboto" w:hAnsi="Roboto"/>
          <w:sz w:val="22"/>
          <w:szCs w:val="22"/>
        </w:rPr>
        <w:t xml:space="preserve"> HCM, </w:t>
      </w:r>
      <w:r w:rsidRPr="00DB6D77">
        <w:rPr>
          <w:rFonts w:ascii="Roboto" w:hAnsi="Roboto"/>
          <w:sz w:val="22"/>
          <w:szCs w:val="22"/>
        </w:rPr>
        <w:t xml:space="preserve">while patients </w:t>
      </w:r>
      <w:r w:rsidR="00C11D6C">
        <w:rPr>
          <w:rFonts w:ascii="Roboto" w:hAnsi="Roboto"/>
          <w:sz w:val="22"/>
          <w:szCs w:val="22"/>
        </w:rPr>
        <w:t>negative for</w:t>
      </w:r>
      <w:r w:rsidRPr="00DB6D77">
        <w:rPr>
          <w:rFonts w:ascii="Roboto" w:hAnsi="Roboto"/>
          <w:sz w:val="22"/>
          <w:szCs w:val="22"/>
        </w:rPr>
        <w:t xml:space="preserve"> sarcomere variants were defined to have non-</w:t>
      </w:r>
      <w:proofErr w:type="spellStart"/>
      <w:r w:rsidRPr="00DB6D77">
        <w:rPr>
          <w:rFonts w:ascii="Roboto" w:hAnsi="Roboto"/>
          <w:sz w:val="22"/>
          <w:szCs w:val="22"/>
        </w:rPr>
        <w:t>sarcomeric</w:t>
      </w:r>
      <w:proofErr w:type="spellEnd"/>
      <w:r w:rsidRPr="00DB6D77">
        <w:rPr>
          <w:rFonts w:ascii="Roboto" w:hAnsi="Roboto"/>
          <w:sz w:val="22"/>
          <w:szCs w:val="22"/>
        </w:rPr>
        <w:t xml:space="preserve"> HCM.</w:t>
      </w:r>
      <w:r w:rsidR="001D711A" w:rsidRPr="00DB6D77">
        <w:rPr>
          <w:rFonts w:ascii="Roboto" w:hAnsi="Roboto"/>
          <w:sz w:val="22"/>
          <w:szCs w:val="22"/>
        </w:rPr>
        <w:t xml:space="preserve"> </w:t>
      </w:r>
    </w:p>
    <w:p w14:paraId="4F9458EE" w14:textId="77777777" w:rsidR="005B164B" w:rsidRPr="005B164B" w:rsidRDefault="001D711A" w:rsidP="005B164B">
      <w:pPr>
        <w:spacing w:line="480" w:lineRule="auto"/>
        <w:rPr>
          <w:rFonts w:ascii="Roboto" w:hAnsi="Roboto"/>
          <w:b/>
          <w:bCs/>
          <w:sz w:val="22"/>
          <w:szCs w:val="22"/>
        </w:rPr>
      </w:pPr>
      <w:r w:rsidRPr="00DB6D77">
        <w:rPr>
          <w:rFonts w:ascii="Roboto" w:hAnsi="Roboto"/>
          <w:b/>
          <w:bCs/>
          <w:i/>
          <w:iCs/>
          <w:sz w:val="22"/>
          <w:szCs w:val="22"/>
        </w:rPr>
        <w:t xml:space="preserve">Clinical </w:t>
      </w:r>
      <w:r w:rsidR="00C11D6C">
        <w:rPr>
          <w:rFonts w:ascii="Roboto" w:hAnsi="Roboto"/>
          <w:b/>
          <w:bCs/>
          <w:i/>
          <w:iCs/>
          <w:sz w:val="22"/>
          <w:szCs w:val="22"/>
        </w:rPr>
        <w:t>Features</w:t>
      </w:r>
      <w:r w:rsidRPr="00DB6D77">
        <w:rPr>
          <w:rFonts w:ascii="Roboto" w:hAnsi="Roboto"/>
          <w:b/>
          <w:bCs/>
          <w:i/>
          <w:iCs/>
          <w:sz w:val="22"/>
          <w:szCs w:val="22"/>
        </w:rPr>
        <w:t xml:space="preserve">: </w:t>
      </w:r>
    </w:p>
    <w:p w14:paraId="092474A9" w14:textId="60FCE901" w:rsidR="005B164B" w:rsidRPr="005B164B" w:rsidRDefault="00C11D6C" w:rsidP="005B164B">
      <w:pPr>
        <w:spacing w:line="480" w:lineRule="auto"/>
        <w:rPr>
          <w:rFonts w:ascii="Roboto" w:hAnsi="Roboto"/>
          <w:sz w:val="22"/>
          <w:szCs w:val="22"/>
        </w:rPr>
      </w:pPr>
      <w:r>
        <w:rPr>
          <w:rFonts w:ascii="Roboto" w:hAnsi="Roboto"/>
          <w:sz w:val="22"/>
          <w:szCs w:val="22"/>
        </w:rPr>
        <w:t>Features</w:t>
      </w:r>
      <w:r w:rsidR="005B164B" w:rsidRPr="005B164B">
        <w:rPr>
          <w:rFonts w:ascii="Roboto" w:hAnsi="Roboto"/>
          <w:sz w:val="22"/>
          <w:szCs w:val="22"/>
        </w:rPr>
        <w:t xml:space="preserve"> of interest were selected based on their clinical relevance and potential impact on patients' morbidity and mortality. </w:t>
      </w:r>
      <w:r w:rsidR="00E835E2">
        <w:rPr>
          <w:rFonts w:ascii="Roboto" w:hAnsi="Roboto"/>
          <w:sz w:val="22"/>
          <w:szCs w:val="22"/>
        </w:rPr>
        <w:t>They</w:t>
      </w:r>
      <w:r w:rsidR="005B164B" w:rsidRPr="005B164B">
        <w:rPr>
          <w:rFonts w:ascii="Roboto" w:hAnsi="Roboto"/>
          <w:sz w:val="22"/>
          <w:szCs w:val="22"/>
        </w:rPr>
        <w:t xml:space="preserve"> were categorized into the following groups:</w:t>
      </w:r>
    </w:p>
    <w:p w14:paraId="569C34D6" w14:textId="77777777"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Cardiovascular comorbidities: Hypertension</w:t>
      </w:r>
      <w:r w:rsidR="0001732F">
        <w:rPr>
          <w:rFonts w:ascii="Roboto" w:hAnsi="Roboto"/>
          <w:sz w:val="22"/>
          <w:szCs w:val="22"/>
        </w:rPr>
        <w:t xml:space="preserve"> and</w:t>
      </w:r>
      <w:r w:rsidRPr="00C11D6C">
        <w:rPr>
          <w:rFonts w:ascii="Roboto" w:hAnsi="Roboto"/>
          <w:sz w:val="22"/>
          <w:szCs w:val="22"/>
        </w:rPr>
        <w:t xml:space="preserve"> obesity (BMI &gt; 30).</w:t>
      </w:r>
    </w:p>
    <w:p w14:paraId="41A3CD7C" w14:textId="4BD2E912" w:rsidR="005B164B" w:rsidRPr="00C11D6C" w:rsidRDefault="0001732F" w:rsidP="00C11D6C">
      <w:pPr>
        <w:pStyle w:val="Listeafsnit"/>
        <w:numPr>
          <w:ilvl w:val="0"/>
          <w:numId w:val="19"/>
        </w:numPr>
        <w:spacing w:line="480" w:lineRule="auto"/>
        <w:rPr>
          <w:rFonts w:ascii="Roboto" w:hAnsi="Roboto"/>
          <w:sz w:val="22"/>
          <w:szCs w:val="22"/>
        </w:rPr>
      </w:pPr>
      <w:r>
        <w:rPr>
          <w:rFonts w:ascii="Roboto" w:hAnsi="Roboto"/>
          <w:sz w:val="22"/>
          <w:szCs w:val="22"/>
        </w:rPr>
        <w:t>Cardiac remodeling and function</w:t>
      </w:r>
      <w:r w:rsidR="005B164B" w:rsidRPr="00C11D6C">
        <w:rPr>
          <w:rFonts w:ascii="Roboto" w:hAnsi="Roboto"/>
          <w:sz w:val="22"/>
          <w:szCs w:val="22"/>
        </w:rPr>
        <w:t xml:space="preserve">: </w:t>
      </w:r>
      <w:r>
        <w:rPr>
          <w:rFonts w:ascii="Roboto" w:hAnsi="Roboto"/>
          <w:sz w:val="22"/>
          <w:szCs w:val="22"/>
        </w:rPr>
        <w:t>left ventricular (</w:t>
      </w:r>
      <w:r w:rsidR="005B164B" w:rsidRPr="00C11D6C">
        <w:rPr>
          <w:rFonts w:ascii="Roboto" w:hAnsi="Roboto"/>
          <w:sz w:val="22"/>
          <w:szCs w:val="22"/>
        </w:rPr>
        <w:t>LV</w:t>
      </w:r>
      <w:r>
        <w:rPr>
          <w:rFonts w:ascii="Roboto" w:hAnsi="Roboto"/>
          <w:sz w:val="22"/>
          <w:szCs w:val="22"/>
        </w:rPr>
        <w:t>)</w:t>
      </w:r>
      <w:r w:rsidR="005B164B" w:rsidRPr="00C11D6C">
        <w:rPr>
          <w:rFonts w:ascii="Roboto" w:hAnsi="Roboto"/>
          <w:sz w:val="22"/>
          <w:szCs w:val="22"/>
        </w:rPr>
        <w:t xml:space="preserve"> ejection fraction, LV outflow gradient</w:t>
      </w:r>
      <w:r w:rsidR="00D66F04">
        <w:rPr>
          <w:rFonts w:ascii="Roboto" w:hAnsi="Roboto"/>
          <w:sz w:val="22"/>
          <w:szCs w:val="22"/>
        </w:rPr>
        <w:t xml:space="preserve"> and</w:t>
      </w:r>
      <w:r w:rsidR="005B164B" w:rsidRPr="00C11D6C">
        <w:rPr>
          <w:rFonts w:ascii="Roboto" w:hAnsi="Roboto"/>
          <w:sz w:val="22"/>
          <w:szCs w:val="22"/>
        </w:rPr>
        <w:t xml:space="preserve"> max</w:t>
      </w:r>
      <w:r w:rsidR="00E835E2">
        <w:rPr>
          <w:rFonts w:ascii="Roboto" w:hAnsi="Roboto"/>
          <w:sz w:val="22"/>
          <w:szCs w:val="22"/>
        </w:rPr>
        <w:t>imal</w:t>
      </w:r>
      <w:r w:rsidR="005B164B" w:rsidRPr="00C11D6C">
        <w:rPr>
          <w:rFonts w:ascii="Roboto" w:hAnsi="Roboto"/>
          <w:sz w:val="22"/>
          <w:szCs w:val="22"/>
        </w:rPr>
        <w:t xml:space="preserve"> LV wall thickness.</w:t>
      </w:r>
    </w:p>
    <w:p w14:paraId="440EDC6C" w14:textId="6623DDAB"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lastRenderedPageBreak/>
        <w:t>Heart failure: New York Heart Association (NYHA) functional class III-IV</w:t>
      </w:r>
      <w:r w:rsidR="00D50E7D">
        <w:rPr>
          <w:rFonts w:ascii="Roboto" w:hAnsi="Roboto"/>
          <w:sz w:val="22"/>
          <w:szCs w:val="22"/>
        </w:rPr>
        <w:t>,</w:t>
      </w:r>
      <w:r w:rsidRPr="00C11D6C">
        <w:rPr>
          <w:rFonts w:ascii="Roboto" w:hAnsi="Roboto"/>
          <w:sz w:val="22"/>
          <w:szCs w:val="22"/>
        </w:rPr>
        <w:t xml:space="preserve"> LV systolic dysfunction</w:t>
      </w:r>
      <w:r w:rsidR="00F51D8D">
        <w:rPr>
          <w:rFonts w:ascii="Roboto" w:hAnsi="Roboto"/>
          <w:sz w:val="22"/>
          <w:szCs w:val="22"/>
        </w:rPr>
        <w:t xml:space="preserve"> (LV ejection fraction (EF) &lt;50%)</w:t>
      </w:r>
      <w:r w:rsidR="00D50E7D">
        <w:rPr>
          <w:rFonts w:ascii="Roboto" w:hAnsi="Roboto"/>
          <w:sz w:val="22"/>
          <w:szCs w:val="22"/>
        </w:rPr>
        <w:t>,</w:t>
      </w:r>
      <w:r w:rsidR="00D50E7D" w:rsidRPr="00C11D6C">
        <w:rPr>
          <w:rFonts w:ascii="Roboto" w:hAnsi="Roboto"/>
          <w:sz w:val="22"/>
          <w:szCs w:val="22"/>
        </w:rPr>
        <w:t xml:space="preserve"> cardiac transplantation or </w:t>
      </w:r>
      <w:r w:rsidR="0001732F">
        <w:rPr>
          <w:rFonts w:ascii="Roboto" w:hAnsi="Roboto"/>
          <w:sz w:val="22"/>
          <w:szCs w:val="22"/>
        </w:rPr>
        <w:t>LV</w:t>
      </w:r>
      <w:r w:rsidR="00D50E7D" w:rsidRPr="00C11D6C">
        <w:rPr>
          <w:rFonts w:ascii="Roboto" w:hAnsi="Roboto"/>
          <w:sz w:val="22"/>
          <w:szCs w:val="22"/>
        </w:rPr>
        <w:t xml:space="preserve"> assist device</w:t>
      </w:r>
      <w:r w:rsidR="0001732F">
        <w:rPr>
          <w:rFonts w:ascii="Roboto" w:hAnsi="Roboto"/>
          <w:sz w:val="22"/>
          <w:szCs w:val="22"/>
        </w:rPr>
        <w:t xml:space="preserve"> </w:t>
      </w:r>
      <w:r w:rsidR="00881562">
        <w:rPr>
          <w:rFonts w:ascii="Roboto" w:hAnsi="Roboto"/>
          <w:sz w:val="22"/>
          <w:szCs w:val="22"/>
        </w:rPr>
        <w:t xml:space="preserve">(LVAD) </w:t>
      </w:r>
      <w:r w:rsidR="00D50E7D" w:rsidRPr="00C11D6C">
        <w:rPr>
          <w:rFonts w:ascii="Roboto" w:hAnsi="Roboto"/>
          <w:sz w:val="22"/>
          <w:szCs w:val="22"/>
        </w:rPr>
        <w:t>implantation</w:t>
      </w:r>
      <w:r w:rsidRPr="00C11D6C">
        <w:rPr>
          <w:rFonts w:ascii="Roboto" w:hAnsi="Roboto"/>
          <w:sz w:val="22"/>
          <w:szCs w:val="22"/>
        </w:rPr>
        <w:t>.</w:t>
      </w:r>
    </w:p>
    <w:p w14:paraId="092AF4ED" w14:textId="3C72A2B1" w:rsidR="005B164B" w:rsidRPr="00C11D6C" w:rsidRDefault="00881562" w:rsidP="00C11D6C">
      <w:pPr>
        <w:pStyle w:val="Listeafsnit"/>
        <w:numPr>
          <w:ilvl w:val="0"/>
          <w:numId w:val="19"/>
        </w:numPr>
        <w:spacing w:line="480" w:lineRule="auto"/>
        <w:rPr>
          <w:rFonts w:ascii="Roboto" w:hAnsi="Roboto"/>
          <w:sz w:val="22"/>
          <w:szCs w:val="22"/>
        </w:rPr>
      </w:pPr>
      <w:r>
        <w:rPr>
          <w:rFonts w:ascii="Roboto" w:hAnsi="Roboto"/>
          <w:sz w:val="22"/>
          <w:szCs w:val="22"/>
        </w:rPr>
        <w:t>Arrhythmias</w:t>
      </w:r>
      <w:r w:rsidR="005B164B" w:rsidRPr="00C11D6C">
        <w:rPr>
          <w:rFonts w:ascii="Roboto" w:hAnsi="Roboto"/>
          <w:sz w:val="22"/>
          <w:szCs w:val="22"/>
        </w:rPr>
        <w:t xml:space="preserve">: </w:t>
      </w:r>
      <w:r w:rsidR="00F51D8D">
        <w:rPr>
          <w:rFonts w:ascii="Roboto" w:hAnsi="Roboto"/>
          <w:sz w:val="22"/>
          <w:szCs w:val="22"/>
        </w:rPr>
        <w:t>Unexplained s</w:t>
      </w:r>
      <w:r w:rsidR="005B164B" w:rsidRPr="00C11D6C">
        <w:rPr>
          <w:rFonts w:ascii="Roboto" w:hAnsi="Roboto"/>
          <w:sz w:val="22"/>
          <w:szCs w:val="22"/>
        </w:rPr>
        <w:t>yncope,</w:t>
      </w:r>
      <w:r w:rsidR="004877E1">
        <w:rPr>
          <w:rFonts w:ascii="Roboto" w:hAnsi="Roboto"/>
          <w:sz w:val="22"/>
          <w:szCs w:val="22"/>
        </w:rPr>
        <w:t xml:space="preserve"> </w:t>
      </w:r>
      <w:r w:rsidR="004877E1" w:rsidRPr="00C11D6C">
        <w:rPr>
          <w:rFonts w:ascii="Roboto" w:hAnsi="Roboto"/>
          <w:sz w:val="22"/>
          <w:szCs w:val="22"/>
        </w:rPr>
        <w:t>atrial fibrillation</w:t>
      </w:r>
      <w:r w:rsidR="004877E1">
        <w:rPr>
          <w:rFonts w:ascii="Roboto" w:hAnsi="Roboto"/>
          <w:sz w:val="22"/>
          <w:szCs w:val="22"/>
        </w:rPr>
        <w:t>,</w:t>
      </w:r>
      <w:r w:rsidR="0001732F">
        <w:rPr>
          <w:rFonts w:ascii="Roboto" w:hAnsi="Roboto"/>
          <w:sz w:val="22"/>
          <w:szCs w:val="22"/>
        </w:rPr>
        <w:t xml:space="preserve"> non-sustained ventricular tachycardia (VT), cardiac arrest,</w:t>
      </w:r>
      <w:r w:rsidR="004877E1">
        <w:rPr>
          <w:rFonts w:ascii="Roboto" w:hAnsi="Roboto"/>
          <w:sz w:val="22"/>
          <w:szCs w:val="22"/>
        </w:rPr>
        <w:t xml:space="preserve"> and a </w:t>
      </w:r>
      <w:r w:rsidR="005B164B" w:rsidRPr="00C11D6C">
        <w:rPr>
          <w:rFonts w:ascii="Roboto" w:hAnsi="Roboto"/>
          <w:sz w:val="22"/>
          <w:szCs w:val="22"/>
        </w:rPr>
        <w:t>composite ventricular arrhythmia</w:t>
      </w:r>
      <w:r w:rsidR="00C40896">
        <w:rPr>
          <w:rFonts w:ascii="Roboto" w:hAnsi="Roboto"/>
          <w:sz w:val="22"/>
          <w:szCs w:val="22"/>
        </w:rPr>
        <w:t xml:space="preserve"> (VA)</w:t>
      </w:r>
      <w:r w:rsidR="005B164B" w:rsidRPr="00C11D6C">
        <w:rPr>
          <w:rFonts w:ascii="Roboto" w:hAnsi="Roboto"/>
          <w:sz w:val="22"/>
          <w:szCs w:val="22"/>
        </w:rPr>
        <w:t xml:space="preserve"> outcome</w:t>
      </w:r>
      <w:r w:rsidR="004877E1">
        <w:rPr>
          <w:rFonts w:ascii="Roboto" w:hAnsi="Roboto"/>
          <w:sz w:val="22"/>
          <w:szCs w:val="22"/>
        </w:rPr>
        <w:t xml:space="preserve"> which</w:t>
      </w:r>
      <w:r w:rsidR="005B164B" w:rsidRPr="00C11D6C">
        <w:rPr>
          <w:rFonts w:ascii="Roboto" w:hAnsi="Roboto"/>
          <w:sz w:val="22"/>
          <w:szCs w:val="22"/>
        </w:rPr>
        <w:t xml:space="preserve"> includ</w:t>
      </w:r>
      <w:r w:rsidR="004877E1">
        <w:rPr>
          <w:rFonts w:ascii="Roboto" w:hAnsi="Roboto"/>
          <w:sz w:val="22"/>
          <w:szCs w:val="22"/>
        </w:rPr>
        <w:t>ed</w:t>
      </w:r>
      <w:r w:rsidR="005B164B" w:rsidRPr="00C11D6C">
        <w:rPr>
          <w:rFonts w:ascii="Roboto" w:hAnsi="Roboto"/>
          <w:sz w:val="22"/>
          <w:szCs w:val="22"/>
        </w:rPr>
        <w:t xml:space="preserve"> </w:t>
      </w:r>
      <w:r w:rsidR="0001732F">
        <w:rPr>
          <w:rFonts w:ascii="Roboto" w:hAnsi="Roboto"/>
          <w:sz w:val="22"/>
          <w:szCs w:val="22"/>
        </w:rPr>
        <w:t>sudden cardiac death, aborted sudden cardiac death,</w:t>
      </w:r>
      <w:r w:rsidR="005B164B" w:rsidRPr="00C11D6C">
        <w:rPr>
          <w:rFonts w:ascii="Roboto" w:hAnsi="Roboto"/>
          <w:sz w:val="22"/>
          <w:szCs w:val="22"/>
        </w:rPr>
        <w:t xml:space="preserve"> sustained ventricular tachycardia</w:t>
      </w:r>
      <w:r w:rsidR="0001732F">
        <w:rPr>
          <w:rFonts w:ascii="Roboto" w:hAnsi="Roboto"/>
          <w:sz w:val="22"/>
          <w:szCs w:val="22"/>
        </w:rPr>
        <w:t xml:space="preserve"> and appropriate i</w:t>
      </w:r>
      <w:r w:rsidR="0001732F" w:rsidRPr="00C11D6C">
        <w:rPr>
          <w:rFonts w:ascii="Roboto" w:hAnsi="Roboto"/>
          <w:sz w:val="22"/>
          <w:szCs w:val="22"/>
        </w:rPr>
        <w:t>mplantable cardioverter-defibrillator</w:t>
      </w:r>
      <w:r w:rsidR="0001732F">
        <w:rPr>
          <w:rFonts w:ascii="Roboto" w:hAnsi="Roboto"/>
          <w:sz w:val="22"/>
          <w:szCs w:val="22"/>
        </w:rPr>
        <w:t xml:space="preserve"> [ICD] therapy</w:t>
      </w:r>
      <w:r w:rsidR="005B164B" w:rsidRPr="00C11D6C">
        <w:rPr>
          <w:rFonts w:ascii="Roboto" w:hAnsi="Roboto"/>
          <w:sz w:val="22"/>
          <w:szCs w:val="22"/>
        </w:rPr>
        <w:t>.</w:t>
      </w:r>
    </w:p>
    <w:p w14:paraId="1B1E2C03" w14:textId="6A8A32E0"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Stroke.</w:t>
      </w:r>
    </w:p>
    <w:p w14:paraId="6F8B3C90" w14:textId="5D9D4BF3" w:rsidR="005B164B" w:rsidRPr="00C11D6C" w:rsidRDefault="005B164B" w:rsidP="005B164B">
      <w:pPr>
        <w:pStyle w:val="Listeafsnit"/>
        <w:numPr>
          <w:ilvl w:val="0"/>
          <w:numId w:val="19"/>
        </w:numPr>
        <w:spacing w:line="480" w:lineRule="auto"/>
        <w:rPr>
          <w:rFonts w:ascii="Roboto" w:hAnsi="Roboto"/>
          <w:sz w:val="22"/>
          <w:szCs w:val="22"/>
        </w:rPr>
      </w:pPr>
      <w:r w:rsidRPr="00C11D6C">
        <w:rPr>
          <w:rFonts w:ascii="Roboto" w:hAnsi="Roboto"/>
          <w:sz w:val="22"/>
          <w:szCs w:val="22"/>
        </w:rPr>
        <w:t xml:space="preserve">Mortality: All-cause and </w:t>
      </w:r>
      <w:r w:rsidR="00444074">
        <w:rPr>
          <w:rFonts w:ascii="Roboto" w:hAnsi="Roboto"/>
          <w:sz w:val="22"/>
          <w:szCs w:val="22"/>
        </w:rPr>
        <w:t>HCM-related mortality</w:t>
      </w:r>
      <w:r w:rsidR="00E835E2">
        <w:rPr>
          <w:rFonts w:ascii="Roboto" w:hAnsi="Roboto"/>
          <w:sz w:val="22"/>
          <w:szCs w:val="22"/>
        </w:rPr>
        <w:t xml:space="preserve"> (</w:t>
      </w:r>
      <w:r w:rsidRPr="00C11D6C">
        <w:rPr>
          <w:rFonts w:ascii="Roboto" w:hAnsi="Roboto"/>
          <w:sz w:val="22"/>
          <w:szCs w:val="22"/>
        </w:rPr>
        <w:t>sudden cardiac death</w:t>
      </w:r>
      <w:r w:rsidR="00E835E2">
        <w:rPr>
          <w:rFonts w:ascii="Roboto" w:hAnsi="Roboto"/>
          <w:sz w:val="22"/>
          <w:szCs w:val="22"/>
        </w:rPr>
        <w:t xml:space="preserve"> </w:t>
      </w:r>
      <w:r w:rsidR="00881562">
        <w:rPr>
          <w:rFonts w:ascii="Roboto" w:hAnsi="Roboto"/>
          <w:sz w:val="22"/>
          <w:szCs w:val="22"/>
        </w:rPr>
        <w:t>[</w:t>
      </w:r>
      <w:r w:rsidR="00E835E2">
        <w:rPr>
          <w:rFonts w:ascii="Roboto" w:hAnsi="Roboto"/>
          <w:sz w:val="22"/>
          <w:szCs w:val="22"/>
        </w:rPr>
        <w:t>SCD</w:t>
      </w:r>
      <w:r w:rsidR="00881562">
        <w:rPr>
          <w:rFonts w:ascii="Roboto" w:hAnsi="Roboto"/>
          <w:sz w:val="22"/>
          <w:szCs w:val="22"/>
        </w:rPr>
        <w:t>]</w:t>
      </w:r>
      <w:r w:rsidRPr="00C11D6C">
        <w:rPr>
          <w:rFonts w:ascii="Roboto" w:hAnsi="Roboto"/>
          <w:sz w:val="22"/>
          <w:szCs w:val="22"/>
        </w:rPr>
        <w:t>, heart failure</w:t>
      </w:r>
      <w:r w:rsidR="00444074">
        <w:rPr>
          <w:rFonts w:ascii="Roboto" w:hAnsi="Roboto"/>
          <w:sz w:val="22"/>
          <w:szCs w:val="22"/>
        </w:rPr>
        <w:t xml:space="preserve"> and</w:t>
      </w:r>
      <w:r w:rsidRPr="00C11D6C">
        <w:rPr>
          <w:rFonts w:ascii="Roboto" w:hAnsi="Roboto"/>
          <w:sz w:val="22"/>
          <w:szCs w:val="22"/>
        </w:rPr>
        <w:t xml:space="preserve"> stroke</w:t>
      </w:r>
      <w:r w:rsidR="00E835E2">
        <w:rPr>
          <w:rFonts w:ascii="Roboto" w:hAnsi="Roboto"/>
          <w:sz w:val="22"/>
          <w:szCs w:val="22"/>
        </w:rPr>
        <w:t>)</w:t>
      </w:r>
      <w:r w:rsidRPr="00C11D6C">
        <w:rPr>
          <w:rFonts w:ascii="Roboto" w:hAnsi="Roboto"/>
          <w:sz w:val="22"/>
          <w:szCs w:val="22"/>
        </w:rPr>
        <w:t>.</w:t>
      </w:r>
    </w:p>
    <w:p w14:paraId="4B9F5979" w14:textId="03E46AB1" w:rsidR="001D711A" w:rsidRDefault="005B164B" w:rsidP="005B164B">
      <w:pPr>
        <w:spacing w:line="480" w:lineRule="auto"/>
        <w:rPr>
          <w:rFonts w:ascii="Roboto" w:hAnsi="Roboto"/>
          <w:sz w:val="22"/>
          <w:szCs w:val="22"/>
        </w:rPr>
      </w:pPr>
      <w:r w:rsidRPr="005B164B">
        <w:rPr>
          <w:rFonts w:ascii="Roboto" w:hAnsi="Roboto"/>
          <w:sz w:val="22"/>
          <w:szCs w:val="22"/>
        </w:rPr>
        <w:t xml:space="preserve">These </w:t>
      </w:r>
      <w:r w:rsidR="00C11D6C">
        <w:rPr>
          <w:rFonts w:ascii="Roboto" w:hAnsi="Roboto"/>
          <w:sz w:val="22"/>
          <w:szCs w:val="22"/>
        </w:rPr>
        <w:t>phenotypic features</w:t>
      </w:r>
      <w:r w:rsidRPr="005B164B">
        <w:rPr>
          <w:rFonts w:ascii="Roboto" w:hAnsi="Roboto"/>
          <w:sz w:val="22"/>
          <w:szCs w:val="22"/>
        </w:rPr>
        <w:t xml:space="preserve"> were compared between </w:t>
      </w:r>
      <w:proofErr w:type="spellStart"/>
      <w:r w:rsidRPr="005B164B">
        <w:rPr>
          <w:rFonts w:ascii="Roboto" w:hAnsi="Roboto"/>
          <w:sz w:val="22"/>
          <w:szCs w:val="22"/>
        </w:rPr>
        <w:t>sarcomeric</w:t>
      </w:r>
      <w:proofErr w:type="spellEnd"/>
      <w:r w:rsidRPr="005B164B">
        <w:rPr>
          <w:rFonts w:ascii="Roboto" w:hAnsi="Roboto"/>
          <w:sz w:val="22"/>
          <w:szCs w:val="22"/>
        </w:rPr>
        <w:t xml:space="preserve"> and non-</w:t>
      </w:r>
      <w:proofErr w:type="spellStart"/>
      <w:r w:rsidRPr="005B164B">
        <w:rPr>
          <w:rFonts w:ascii="Roboto" w:hAnsi="Roboto"/>
          <w:sz w:val="22"/>
          <w:szCs w:val="22"/>
        </w:rPr>
        <w:t>sarcomeric</w:t>
      </w:r>
      <w:proofErr w:type="spellEnd"/>
      <w:r w:rsidRPr="005B164B">
        <w:rPr>
          <w:rFonts w:ascii="Roboto" w:hAnsi="Roboto"/>
          <w:sz w:val="22"/>
          <w:szCs w:val="22"/>
        </w:rPr>
        <w:t xml:space="preserve"> HCM to determine differences in clinical course and overall prognosis. </w:t>
      </w:r>
      <w:r w:rsidR="006652DF">
        <w:rPr>
          <w:rFonts w:ascii="Roboto" w:hAnsi="Roboto"/>
          <w:sz w:val="22"/>
          <w:szCs w:val="22"/>
        </w:rPr>
        <w:t>Additionally, t</w:t>
      </w:r>
      <w:r w:rsidRPr="005B164B">
        <w:rPr>
          <w:rFonts w:ascii="Roboto" w:hAnsi="Roboto"/>
          <w:sz w:val="22"/>
          <w:szCs w:val="22"/>
        </w:rPr>
        <w:t xml:space="preserve">he occurrence, timing, and sequence of these </w:t>
      </w:r>
      <w:r w:rsidR="00E835E2">
        <w:rPr>
          <w:rFonts w:ascii="Roboto" w:hAnsi="Roboto"/>
          <w:sz w:val="22"/>
          <w:szCs w:val="22"/>
        </w:rPr>
        <w:t>features</w:t>
      </w:r>
      <w:r w:rsidR="00E835E2" w:rsidRPr="005B164B">
        <w:rPr>
          <w:rFonts w:ascii="Roboto" w:hAnsi="Roboto"/>
          <w:sz w:val="22"/>
          <w:szCs w:val="22"/>
        </w:rPr>
        <w:t xml:space="preserve"> </w:t>
      </w:r>
      <w:r w:rsidRPr="005B164B">
        <w:rPr>
          <w:rFonts w:ascii="Roboto" w:hAnsi="Roboto"/>
          <w:sz w:val="22"/>
          <w:szCs w:val="22"/>
        </w:rPr>
        <w:t>were analyzed to better understand the natural history of HCM and the potential influence of genetic etiology on disease progression and management.</w:t>
      </w:r>
    </w:p>
    <w:p w14:paraId="3B3845DB" w14:textId="77777777" w:rsidR="00CA7329" w:rsidRDefault="001D711A" w:rsidP="001D711A">
      <w:pPr>
        <w:spacing w:line="480" w:lineRule="auto"/>
        <w:rPr>
          <w:rFonts w:ascii="Roboto" w:hAnsi="Roboto"/>
          <w:b/>
          <w:sz w:val="22"/>
          <w:szCs w:val="22"/>
        </w:rPr>
      </w:pPr>
      <w:r w:rsidRPr="00DB6D77">
        <w:rPr>
          <w:rFonts w:ascii="Roboto" w:hAnsi="Roboto"/>
          <w:b/>
          <w:bCs/>
          <w:i/>
          <w:iCs/>
          <w:sz w:val="22"/>
          <w:szCs w:val="22"/>
        </w:rPr>
        <w:t>Statistical Analyses</w:t>
      </w:r>
      <w:r w:rsidRPr="00DB6D77">
        <w:rPr>
          <w:rFonts w:ascii="Roboto" w:hAnsi="Roboto"/>
          <w:b/>
          <w:sz w:val="22"/>
          <w:szCs w:val="22"/>
        </w:rPr>
        <w:t xml:space="preserve">: </w:t>
      </w:r>
    </w:p>
    <w:p w14:paraId="78DCC6A9" w14:textId="59D1E16E" w:rsidR="00C11D6C" w:rsidRDefault="001D711A" w:rsidP="001D711A">
      <w:pPr>
        <w:spacing w:line="480" w:lineRule="auto"/>
        <w:rPr>
          <w:rFonts w:ascii="Roboto" w:hAnsi="Roboto"/>
          <w:sz w:val="22"/>
          <w:szCs w:val="22"/>
        </w:rPr>
      </w:pPr>
      <w:proofErr w:type="spellStart"/>
      <w:r w:rsidRPr="00DB6D77">
        <w:rPr>
          <w:rFonts w:ascii="Roboto" w:hAnsi="Roboto"/>
          <w:bCs/>
          <w:iCs/>
          <w:sz w:val="22"/>
          <w:szCs w:val="22"/>
        </w:rPr>
        <w:t>SHaRe</w:t>
      </w:r>
      <w:proofErr w:type="spellEnd"/>
      <w:r w:rsidRPr="00DB6D77">
        <w:rPr>
          <w:rFonts w:ascii="Roboto" w:hAnsi="Roboto"/>
          <w:b/>
          <w:bCs/>
          <w:iCs/>
          <w:sz w:val="22"/>
          <w:szCs w:val="22"/>
        </w:rPr>
        <w:t xml:space="preserve"> </w:t>
      </w:r>
      <w:r w:rsidRPr="00DB6D77">
        <w:rPr>
          <w:rFonts w:ascii="Roboto" w:hAnsi="Roboto"/>
          <w:sz w:val="22"/>
          <w:szCs w:val="22"/>
        </w:rPr>
        <w:t>data through June 202</w:t>
      </w:r>
      <w:ins w:id="2" w:author="Christoffer Vissing" w:date="2023-11-17T10:58:00Z">
        <w:r w:rsidR="002245BD">
          <w:rPr>
            <w:rFonts w:ascii="Roboto" w:hAnsi="Roboto"/>
            <w:sz w:val="22"/>
            <w:szCs w:val="22"/>
          </w:rPr>
          <w:t>3</w:t>
        </w:r>
      </w:ins>
      <w:del w:id="3" w:author="Christoffer Vissing" w:date="2023-11-17T10:58:00Z">
        <w:r w:rsidRPr="00DB6D77" w:rsidDel="002245BD">
          <w:rPr>
            <w:rFonts w:ascii="Roboto" w:hAnsi="Roboto"/>
            <w:sz w:val="22"/>
            <w:szCs w:val="22"/>
          </w:rPr>
          <w:delText>2</w:delText>
        </w:r>
      </w:del>
      <w:r w:rsidRPr="00DB6D77">
        <w:rPr>
          <w:rFonts w:ascii="Roboto" w:hAnsi="Roboto"/>
          <w:sz w:val="22"/>
          <w:szCs w:val="22"/>
        </w:rPr>
        <w:t xml:space="preserve"> were analyzed. Continuous variables were presented as mean ± </w:t>
      </w:r>
      <w:r w:rsidR="00045C43" w:rsidRPr="00DB6D77">
        <w:rPr>
          <w:rFonts w:ascii="Roboto" w:hAnsi="Roboto"/>
          <w:sz w:val="22"/>
          <w:szCs w:val="22"/>
        </w:rPr>
        <w:t>SD</w:t>
      </w:r>
      <w:r w:rsidRPr="00DB6D77">
        <w:rPr>
          <w:rFonts w:ascii="Roboto" w:hAnsi="Roboto"/>
          <w:sz w:val="22"/>
          <w:szCs w:val="22"/>
        </w:rPr>
        <w:t xml:space="preserve"> if normally distributed or as median (interquartile range, IQR) if deviating substantially from the normal distribution as evaluated by quantile-quantile plots. Categorical variables are presented as counts and percentages. Between group comparisons were evaluated statistically using Welch’s t-test, Wilcoxon rank sum test, Fisher’s exact test or Chi-square tests as appropriate. </w:t>
      </w:r>
      <w:bookmarkStart w:id="4" w:name="_Hlk121990694"/>
    </w:p>
    <w:p w14:paraId="48BE3502" w14:textId="1BFE33C3" w:rsidR="00C11D6C" w:rsidRDefault="00C11D6C" w:rsidP="001D711A">
      <w:pPr>
        <w:spacing w:line="480" w:lineRule="auto"/>
        <w:rPr>
          <w:rFonts w:ascii="Roboto" w:hAnsi="Roboto"/>
          <w:sz w:val="22"/>
          <w:szCs w:val="22"/>
        </w:rPr>
      </w:pPr>
      <w:r w:rsidRPr="005B164B">
        <w:rPr>
          <w:rFonts w:ascii="Roboto" w:hAnsi="Roboto"/>
          <w:sz w:val="22"/>
          <w:szCs w:val="22"/>
        </w:rPr>
        <w:t xml:space="preserve">Logistic regression was used to calculate odds ratios (OR) and 95% confidence intervals (CI) for comparing the clinical characteristics of patients with </w:t>
      </w:r>
      <w:proofErr w:type="spellStart"/>
      <w:r w:rsidRPr="005B164B">
        <w:rPr>
          <w:rFonts w:ascii="Roboto" w:hAnsi="Roboto"/>
          <w:sz w:val="22"/>
          <w:szCs w:val="22"/>
        </w:rPr>
        <w:t>sarcomeric</w:t>
      </w:r>
      <w:proofErr w:type="spellEnd"/>
      <w:r w:rsidRPr="005B164B">
        <w:rPr>
          <w:rFonts w:ascii="Roboto" w:hAnsi="Roboto"/>
          <w:sz w:val="22"/>
          <w:szCs w:val="22"/>
        </w:rPr>
        <w:t xml:space="preserve"> and non-</w:t>
      </w:r>
      <w:proofErr w:type="spellStart"/>
      <w:r w:rsidRPr="005B164B">
        <w:rPr>
          <w:rFonts w:ascii="Roboto" w:hAnsi="Roboto"/>
          <w:sz w:val="22"/>
          <w:szCs w:val="22"/>
        </w:rPr>
        <w:t>sarcomeric</w:t>
      </w:r>
      <w:proofErr w:type="spellEnd"/>
      <w:r w:rsidRPr="005B164B">
        <w:rPr>
          <w:rFonts w:ascii="Roboto" w:hAnsi="Roboto"/>
          <w:sz w:val="22"/>
          <w:szCs w:val="22"/>
        </w:rPr>
        <w:t xml:space="preserve"> HCM</w:t>
      </w:r>
      <w:r>
        <w:rPr>
          <w:rFonts w:ascii="Roboto" w:hAnsi="Roboto"/>
          <w:sz w:val="22"/>
          <w:szCs w:val="22"/>
        </w:rPr>
        <w:t>. F</w:t>
      </w:r>
      <w:r w:rsidRPr="005B164B">
        <w:rPr>
          <w:rFonts w:ascii="Roboto" w:hAnsi="Roboto"/>
          <w:sz w:val="22"/>
          <w:szCs w:val="22"/>
        </w:rPr>
        <w:t xml:space="preserve">or the analysis of cardiac function and remodeling, we </w:t>
      </w:r>
      <w:r w:rsidR="004908BF">
        <w:rPr>
          <w:rFonts w:ascii="Roboto" w:hAnsi="Roboto"/>
          <w:sz w:val="22"/>
          <w:szCs w:val="22"/>
        </w:rPr>
        <w:t>report results from both simple linear regression and</w:t>
      </w:r>
      <w:r w:rsidRPr="005B164B">
        <w:rPr>
          <w:rFonts w:ascii="Roboto" w:hAnsi="Roboto"/>
          <w:sz w:val="22"/>
          <w:szCs w:val="22"/>
        </w:rPr>
        <w:t xml:space="preserve"> multivariable linear regression to adjust for</w:t>
      </w:r>
      <w:r w:rsidR="004908BF">
        <w:rPr>
          <w:rFonts w:ascii="Roboto" w:hAnsi="Roboto"/>
          <w:sz w:val="22"/>
          <w:szCs w:val="22"/>
        </w:rPr>
        <w:t xml:space="preserve"> </w:t>
      </w:r>
      <w:r w:rsidRPr="005B164B">
        <w:rPr>
          <w:rFonts w:ascii="Roboto" w:hAnsi="Roboto"/>
          <w:sz w:val="22"/>
          <w:szCs w:val="22"/>
        </w:rPr>
        <w:t>age, sex, and body surface area</w:t>
      </w:r>
      <w:r w:rsidR="00C07642">
        <w:rPr>
          <w:rFonts w:ascii="Roboto" w:hAnsi="Roboto"/>
          <w:sz w:val="22"/>
          <w:szCs w:val="22"/>
        </w:rPr>
        <w:t>. Linear mixed-effects regression was performed when investigating results from cardiopulmonary exercise testing</w:t>
      </w:r>
      <w:r>
        <w:rPr>
          <w:rFonts w:ascii="Roboto" w:hAnsi="Roboto"/>
          <w:sz w:val="22"/>
          <w:szCs w:val="22"/>
        </w:rPr>
        <w:t>.</w:t>
      </w:r>
    </w:p>
    <w:p w14:paraId="4404720E" w14:textId="1CDF0A07" w:rsidR="00C11D6C" w:rsidRPr="009E16F1" w:rsidRDefault="00C11D6C" w:rsidP="001D711A">
      <w:pPr>
        <w:spacing w:line="480" w:lineRule="auto"/>
        <w:rPr>
          <w:rFonts w:ascii="Roboto" w:hAnsi="Roboto"/>
          <w:sz w:val="22"/>
          <w:szCs w:val="22"/>
          <w:lang w:val="en-GB"/>
        </w:rPr>
      </w:pPr>
      <w:r>
        <w:rPr>
          <w:rFonts w:ascii="Roboto" w:hAnsi="Roboto"/>
          <w:sz w:val="22"/>
          <w:szCs w:val="22"/>
        </w:rPr>
        <w:lastRenderedPageBreak/>
        <w:t>W</w:t>
      </w:r>
      <w:r w:rsidRPr="005B164B">
        <w:rPr>
          <w:rFonts w:ascii="Roboto" w:hAnsi="Roboto"/>
          <w:sz w:val="22"/>
          <w:szCs w:val="22"/>
        </w:rPr>
        <w:t>e computed the relative risk of cardiovascular comorbidities and adverse events in patients with non-</w:t>
      </w:r>
      <w:proofErr w:type="spellStart"/>
      <w:r w:rsidRPr="005B164B">
        <w:rPr>
          <w:rFonts w:ascii="Roboto" w:hAnsi="Roboto"/>
          <w:sz w:val="22"/>
          <w:szCs w:val="22"/>
        </w:rPr>
        <w:t>sarcomeric</w:t>
      </w:r>
      <w:proofErr w:type="spellEnd"/>
      <w:r w:rsidRPr="005B164B">
        <w:rPr>
          <w:rFonts w:ascii="Roboto" w:hAnsi="Roboto"/>
          <w:sz w:val="22"/>
          <w:szCs w:val="22"/>
        </w:rPr>
        <w:t xml:space="preserve"> and </w:t>
      </w:r>
      <w:proofErr w:type="spellStart"/>
      <w:r w:rsidRPr="005B164B">
        <w:rPr>
          <w:rFonts w:ascii="Roboto" w:hAnsi="Roboto"/>
          <w:sz w:val="22"/>
          <w:szCs w:val="22"/>
        </w:rPr>
        <w:t>sarcomeric</w:t>
      </w:r>
      <w:proofErr w:type="spellEnd"/>
      <w:r w:rsidRPr="005B164B">
        <w:rPr>
          <w:rFonts w:ascii="Roboto" w:hAnsi="Roboto"/>
          <w:sz w:val="22"/>
          <w:szCs w:val="22"/>
        </w:rPr>
        <w:t xml:space="preserve"> HCM. The incidence of </w:t>
      </w:r>
      <w:r w:rsidR="00071ECC">
        <w:rPr>
          <w:rFonts w:ascii="Roboto" w:hAnsi="Roboto"/>
          <w:sz w:val="22"/>
          <w:szCs w:val="22"/>
        </w:rPr>
        <w:t>cardiovascular outcomes</w:t>
      </w:r>
      <w:r w:rsidRPr="005B164B">
        <w:rPr>
          <w:rFonts w:ascii="Roboto" w:hAnsi="Roboto"/>
          <w:sz w:val="22"/>
          <w:szCs w:val="22"/>
        </w:rPr>
        <w:t xml:space="preserve"> during follow-up was compared using </w:t>
      </w:r>
      <w:r w:rsidR="00CA7329">
        <w:rPr>
          <w:rFonts w:ascii="Roboto" w:hAnsi="Roboto"/>
          <w:sz w:val="22"/>
          <w:szCs w:val="22"/>
        </w:rPr>
        <w:t xml:space="preserve">the </w:t>
      </w:r>
      <w:r w:rsidRPr="005B164B">
        <w:rPr>
          <w:rFonts w:ascii="Roboto" w:hAnsi="Roboto"/>
          <w:sz w:val="22"/>
          <w:szCs w:val="22"/>
        </w:rPr>
        <w:t xml:space="preserve">Kaplan-Meier </w:t>
      </w:r>
      <w:r w:rsidR="00CA7329">
        <w:rPr>
          <w:rFonts w:ascii="Roboto" w:hAnsi="Roboto"/>
          <w:sz w:val="22"/>
          <w:szCs w:val="22"/>
        </w:rPr>
        <w:t>method</w:t>
      </w:r>
      <w:r w:rsidR="00D66F04">
        <w:rPr>
          <w:rFonts w:ascii="Roboto" w:hAnsi="Roboto"/>
          <w:sz w:val="22"/>
          <w:szCs w:val="22"/>
        </w:rPr>
        <w:t xml:space="preserve"> or the cumulative incidence function</w:t>
      </w:r>
      <w:r w:rsidRPr="005B164B">
        <w:rPr>
          <w:rFonts w:ascii="Roboto" w:hAnsi="Roboto"/>
          <w:sz w:val="22"/>
          <w:szCs w:val="22"/>
        </w:rPr>
        <w:t xml:space="preserve"> </w:t>
      </w:r>
      <w:r w:rsidR="00D66F04">
        <w:rPr>
          <w:rFonts w:ascii="Roboto" w:hAnsi="Roboto"/>
          <w:sz w:val="22"/>
          <w:szCs w:val="22"/>
        </w:rPr>
        <w:t>using</w:t>
      </w:r>
      <w:r w:rsidRPr="005B164B">
        <w:rPr>
          <w:rFonts w:ascii="Roboto" w:hAnsi="Roboto"/>
          <w:sz w:val="22"/>
          <w:szCs w:val="22"/>
        </w:rPr>
        <w:t xml:space="preserve"> log-rank tests</w:t>
      </w:r>
      <w:r w:rsidR="00D66F04">
        <w:rPr>
          <w:rFonts w:ascii="Roboto" w:hAnsi="Roboto"/>
          <w:sz w:val="22"/>
          <w:szCs w:val="22"/>
        </w:rPr>
        <w:t xml:space="preserve"> to determine statistical significance</w:t>
      </w:r>
      <w:r w:rsidRPr="005B164B">
        <w:rPr>
          <w:rFonts w:ascii="Roboto" w:hAnsi="Roboto"/>
          <w:sz w:val="22"/>
          <w:szCs w:val="22"/>
        </w:rPr>
        <w:t xml:space="preserve">. </w:t>
      </w:r>
      <w:r w:rsidR="009E16F1">
        <w:rPr>
          <w:rFonts w:ascii="Roboto" w:hAnsi="Roboto"/>
          <w:sz w:val="22"/>
          <w:szCs w:val="22"/>
        </w:rPr>
        <w:t>In addition, a</w:t>
      </w:r>
      <w:proofErr w:type="spellStart"/>
      <w:r w:rsidR="00CA7329" w:rsidRPr="00DB6D77">
        <w:rPr>
          <w:rFonts w:ascii="Roboto" w:hAnsi="Roboto"/>
          <w:sz w:val="22"/>
          <w:szCs w:val="22"/>
          <w:lang w:val="en-GB"/>
        </w:rPr>
        <w:t>ge</w:t>
      </w:r>
      <w:proofErr w:type="spellEnd"/>
      <w:r w:rsidR="00CA7329" w:rsidRPr="00DB6D77">
        <w:rPr>
          <w:rFonts w:ascii="Roboto" w:hAnsi="Roboto"/>
          <w:sz w:val="22"/>
          <w:szCs w:val="22"/>
          <w:lang w:val="en-GB"/>
        </w:rPr>
        <w:t xml:space="preserve">-specific incidence rates were reported according to age </w:t>
      </w:r>
      <w:r w:rsidR="00AB4648">
        <w:rPr>
          <w:rFonts w:ascii="Roboto" w:hAnsi="Roboto"/>
          <w:sz w:val="22"/>
          <w:szCs w:val="22"/>
          <w:lang w:val="en-GB"/>
        </w:rPr>
        <w:t>quintiles</w:t>
      </w:r>
      <w:r w:rsidR="00AB4648" w:rsidRPr="00DB6D77">
        <w:rPr>
          <w:rFonts w:ascii="Roboto" w:hAnsi="Roboto"/>
          <w:sz w:val="22"/>
          <w:szCs w:val="22"/>
          <w:lang w:val="en-GB"/>
        </w:rPr>
        <w:t xml:space="preserve"> </w:t>
      </w:r>
      <w:r w:rsidR="00CA7329" w:rsidRPr="00DB6D77">
        <w:rPr>
          <w:rFonts w:ascii="Roboto" w:hAnsi="Roboto"/>
          <w:sz w:val="22"/>
          <w:szCs w:val="22"/>
          <w:lang w:val="en-GB"/>
        </w:rPr>
        <w:t>(</w:t>
      </w:r>
      <w:r w:rsidR="009E16F1">
        <w:rPr>
          <w:rFonts w:ascii="Roboto" w:hAnsi="Roboto"/>
          <w:sz w:val="22"/>
          <w:szCs w:val="22"/>
          <w:lang w:val="en-GB"/>
        </w:rPr>
        <w:t>&lt;30, 31-45, 46-55, 56-65 and &gt;65</w:t>
      </w:r>
      <w:r w:rsidR="00CA7329" w:rsidRPr="00DB6D77">
        <w:rPr>
          <w:rFonts w:ascii="Roboto" w:hAnsi="Roboto"/>
          <w:sz w:val="22"/>
          <w:szCs w:val="22"/>
          <w:lang w:val="en-GB"/>
        </w:rPr>
        <w:t xml:space="preserve"> years of age)</w:t>
      </w:r>
      <w:r w:rsidR="00CA7329">
        <w:rPr>
          <w:rFonts w:ascii="Roboto" w:hAnsi="Roboto"/>
          <w:sz w:val="22"/>
          <w:szCs w:val="22"/>
          <w:lang w:val="en-GB"/>
        </w:rPr>
        <w:t>.</w:t>
      </w:r>
      <w:r w:rsidR="009E16F1">
        <w:rPr>
          <w:rFonts w:ascii="Roboto" w:hAnsi="Roboto"/>
          <w:sz w:val="22"/>
          <w:szCs w:val="22"/>
          <w:lang w:val="en-GB"/>
        </w:rPr>
        <w:t xml:space="preserve"> </w:t>
      </w:r>
      <w:r w:rsidRPr="005B164B">
        <w:rPr>
          <w:rFonts w:ascii="Roboto" w:hAnsi="Roboto"/>
          <w:sz w:val="22"/>
          <w:szCs w:val="22"/>
        </w:rPr>
        <w:t>Age-standardized incidence rates were calculated, and Cox proportional hazards models were used to estimate hazard ratios (HR) and 95% CI, adjusting for potential confounders</w:t>
      </w:r>
      <w:r>
        <w:rPr>
          <w:rFonts w:ascii="Roboto" w:hAnsi="Roboto"/>
          <w:sz w:val="22"/>
          <w:szCs w:val="22"/>
        </w:rPr>
        <w:t>.</w:t>
      </w:r>
      <w:r w:rsidR="00CA7329" w:rsidRPr="00CA7329">
        <w:rPr>
          <w:rFonts w:ascii="Roboto" w:hAnsi="Roboto"/>
          <w:sz w:val="22"/>
          <w:szCs w:val="22"/>
          <w:lang w:val="en-GB"/>
        </w:rPr>
        <w:t xml:space="preserve"> </w:t>
      </w:r>
      <w:r w:rsidR="009E16F1">
        <w:rPr>
          <w:rFonts w:ascii="Roboto" w:hAnsi="Roboto"/>
          <w:sz w:val="22"/>
          <w:szCs w:val="22"/>
          <w:lang w:val="en-GB"/>
        </w:rPr>
        <w:t xml:space="preserve">Age-specific and </w:t>
      </w:r>
      <w:r w:rsidR="00E835E2">
        <w:rPr>
          <w:rFonts w:ascii="Roboto" w:hAnsi="Roboto"/>
          <w:sz w:val="22"/>
          <w:szCs w:val="22"/>
          <w:lang w:val="en-GB"/>
        </w:rPr>
        <w:t>age</w:t>
      </w:r>
      <w:r w:rsidR="009E16F1">
        <w:rPr>
          <w:rFonts w:ascii="Roboto" w:hAnsi="Roboto"/>
          <w:sz w:val="22"/>
          <w:szCs w:val="22"/>
          <w:lang w:val="en-GB"/>
        </w:rPr>
        <w:t>-standardized rates were compared by computing a standardized incidence ratio and the reference age was set to be the age-distribution of the combined cohort at the time of study inclusion.</w:t>
      </w:r>
    </w:p>
    <w:p w14:paraId="6FBE2C6F" w14:textId="1E2D7FE1" w:rsidR="0064123F" w:rsidRDefault="00EC6968" w:rsidP="00DA7CE3">
      <w:pPr>
        <w:spacing w:line="480" w:lineRule="auto"/>
        <w:rPr>
          <w:rFonts w:ascii="Roboto" w:hAnsi="Roboto"/>
          <w:sz w:val="22"/>
          <w:szCs w:val="22"/>
        </w:rPr>
      </w:pPr>
      <w:r>
        <w:rPr>
          <w:rFonts w:ascii="Roboto" w:hAnsi="Roboto"/>
          <w:sz w:val="22"/>
          <w:szCs w:val="22"/>
        </w:rPr>
        <w:t>We</w:t>
      </w:r>
      <w:r w:rsidRPr="00D50E7D">
        <w:rPr>
          <w:rFonts w:ascii="Roboto" w:hAnsi="Roboto"/>
          <w:sz w:val="22"/>
          <w:szCs w:val="22"/>
        </w:rPr>
        <w:t xml:space="preserve"> </w:t>
      </w:r>
      <w:r w:rsidR="00D50E7D" w:rsidRPr="00D50E7D">
        <w:rPr>
          <w:rFonts w:ascii="Roboto" w:hAnsi="Roboto"/>
          <w:sz w:val="22"/>
          <w:szCs w:val="22"/>
        </w:rPr>
        <w:t>assess</w:t>
      </w:r>
      <w:r>
        <w:rPr>
          <w:rFonts w:ascii="Roboto" w:hAnsi="Roboto"/>
          <w:sz w:val="22"/>
          <w:szCs w:val="22"/>
        </w:rPr>
        <w:t>ed</w:t>
      </w:r>
      <w:r w:rsidR="00D50E7D" w:rsidRPr="00D50E7D">
        <w:rPr>
          <w:rFonts w:ascii="Roboto" w:hAnsi="Roboto"/>
          <w:sz w:val="22"/>
          <w:szCs w:val="22"/>
        </w:rPr>
        <w:t xml:space="preserve"> the clinical course of HCM over time</w:t>
      </w:r>
      <w:r>
        <w:rPr>
          <w:rFonts w:ascii="Roboto" w:hAnsi="Roboto"/>
          <w:sz w:val="22"/>
          <w:szCs w:val="22"/>
        </w:rPr>
        <w:t xml:space="preserve"> by examining</w:t>
      </w:r>
      <w:r w:rsidR="00D50E7D" w:rsidRPr="00D50E7D">
        <w:rPr>
          <w:rFonts w:ascii="Roboto" w:hAnsi="Roboto"/>
          <w:sz w:val="22"/>
          <w:szCs w:val="22"/>
        </w:rPr>
        <w:t xml:space="preserve"> the </w:t>
      </w:r>
      <w:r w:rsidR="00AB4648">
        <w:rPr>
          <w:rFonts w:ascii="Roboto" w:hAnsi="Roboto"/>
          <w:sz w:val="22"/>
          <w:szCs w:val="22"/>
        </w:rPr>
        <w:t xml:space="preserve">relative </w:t>
      </w:r>
      <w:r w:rsidR="00D50E7D" w:rsidRPr="00D50E7D">
        <w:rPr>
          <w:rFonts w:ascii="Roboto" w:hAnsi="Roboto"/>
          <w:sz w:val="22"/>
          <w:szCs w:val="22"/>
        </w:rPr>
        <w:t>timing of</w:t>
      </w:r>
      <w:r w:rsidR="00AB4648">
        <w:rPr>
          <w:rFonts w:ascii="Roboto" w:hAnsi="Roboto"/>
          <w:sz w:val="22"/>
          <w:szCs w:val="22"/>
        </w:rPr>
        <w:t xml:space="preserve"> developing</w:t>
      </w:r>
      <w:r w:rsidR="00D50E7D" w:rsidRPr="00D50E7D">
        <w:rPr>
          <w:rFonts w:ascii="Roboto" w:hAnsi="Roboto"/>
          <w:sz w:val="22"/>
          <w:szCs w:val="22"/>
        </w:rPr>
        <w:t xml:space="preserve"> </w:t>
      </w:r>
      <w:r w:rsidR="004908BF">
        <w:rPr>
          <w:rFonts w:ascii="Roboto" w:hAnsi="Roboto"/>
          <w:sz w:val="22"/>
          <w:szCs w:val="22"/>
        </w:rPr>
        <w:t>LV obstruction, atrial fibrillation,</w:t>
      </w:r>
      <w:r w:rsidR="007C2DBF">
        <w:rPr>
          <w:rFonts w:ascii="Roboto" w:hAnsi="Roboto"/>
          <w:sz w:val="22"/>
          <w:szCs w:val="22"/>
        </w:rPr>
        <w:t xml:space="preserve"> NYHA class III-IV symptoms,</w:t>
      </w:r>
      <w:r w:rsidR="004908BF">
        <w:rPr>
          <w:rFonts w:ascii="Roboto" w:hAnsi="Roboto"/>
          <w:sz w:val="22"/>
          <w:szCs w:val="22"/>
        </w:rPr>
        <w:t xml:space="preserve"> </w:t>
      </w:r>
      <w:r w:rsidR="007C2DBF">
        <w:rPr>
          <w:rFonts w:ascii="Roboto" w:hAnsi="Roboto"/>
          <w:sz w:val="22"/>
          <w:szCs w:val="22"/>
        </w:rPr>
        <w:t xml:space="preserve">LV systolic dysfunction, </w:t>
      </w:r>
      <w:r w:rsidR="004877E1">
        <w:rPr>
          <w:rFonts w:ascii="Roboto" w:hAnsi="Roboto"/>
          <w:sz w:val="22"/>
          <w:szCs w:val="22"/>
        </w:rPr>
        <w:t>the</w:t>
      </w:r>
      <w:r w:rsidR="007C2DBF">
        <w:rPr>
          <w:rFonts w:ascii="Roboto" w:hAnsi="Roboto"/>
          <w:sz w:val="22"/>
          <w:szCs w:val="22"/>
        </w:rPr>
        <w:t xml:space="preserve"> composite </w:t>
      </w:r>
      <w:r w:rsidR="004877E1">
        <w:rPr>
          <w:rFonts w:ascii="Roboto" w:hAnsi="Roboto"/>
          <w:sz w:val="22"/>
          <w:szCs w:val="22"/>
        </w:rPr>
        <w:t>VA</w:t>
      </w:r>
      <w:r w:rsidR="00D50E7D" w:rsidRPr="00D50E7D">
        <w:rPr>
          <w:rFonts w:ascii="Roboto" w:hAnsi="Roboto"/>
          <w:sz w:val="22"/>
          <w:szCs w:val="22"/>
        </w:rPr>
        <w:t xml:space="preserve"> </w:t>
      </w:r>
      <w:r w:rsidR="007C2DBF">
        <w:rPr>
          <w:rFonts w:ascii="Roboto" w:hAnsi="Roboto"/>
          <w:sz w:val="22"/>
          <w:szCs w:val="22"/>
        </w:rPr>
        <w:t>outcome, stroke, cardiac transplantation</w:t>
      </w:r>
      <w:r w:rsidR="00AB4648">
        <w:rPr>
          <w:rFonts w:ascii="Roboto" w:hAnsi="Roboto"/>
          <w:sz w:val="22"/>
          <w:szCs w:val="22"/>
        </w:rPr>
        <w:t>, LVAD</w:t>
      </w:r>
      <w:r w:rsidR="007C2DBF">
        <w:rPr>
          <w:rFonts w:ascii="Roboto" w:hAnsi="Roboto"/>
          <w:sz w:val="22"/>
          <w:szCs w:val="22"/>
        </w:rPr>
        <w:t xml:space="preserve"> implantation, and death.</w:t>
      </w:r>
      <w:r w:rsidR="00D50E7D" w:rsidRPr="00D50E7D">
        <w:rPr>
          <w:rFonts w:ascii="Roboto" w:hAnsi="Roboto"/>
          <w:sz w:val="22"/>
          <w:szCs w:val="22"/>
        </w:rPr>
        <w:t xml:space="preserve"> </w:t>
      </w:r>
      <w:r w:rsidRPr="00EC6968">
        <w:rPr>
          <w:rFonts w:ascii="Roboto" w:hAnsi="Roboto"/>
          <w:sz w:val="22"/>
          <w:szCs w:val="22"/>
        </w:rPr>
        <w:t>We used Cox proportional hazards modeling with age as the time-scale</w:t>
      </w:r>
      <w:r w:rsidR="0064123F">
        <w:rPr>
          <w:rFonts w:ascii="Roboto" w:hAnsi="Roboto"/>
          <w:sz w:val="22"/>
          <w:szCs w:val="22"/>
        </w:rPr>
        <w:t xml:space="preserve"> with delayed entry (i.e., </w:t>
      </w:r>
      <w:r w:rsidRPr="00EC6968">
        <w:rPr>
          <w:rFonts w:ascii="Roboto" w:hAnsi="Roboto"/>
          <w:sz w:val="22"/>
          <w:szCs w:val="22"/>
        </w:rPr>
        <w:t xml:space="preserve">left-truncated at the time of the first </w:t>
      </w:r>
      <w:proofErr w:type="spellStart"/>
      <w:r w:rsidRPr="00EC6968">
        <w:rPr>
          <w:rFonts w:ascii="Roboto" w:hAnsi="Roboto"/>
          <w:sz w:val="22"/>
          <w:szCs w:val="22"/>
        </w:rPr>
        <w:t>SHaRe</w:t>
      </w:r>
      <w:proofErr w:type="spellEnd"/>
      <w:r w:rsidRPr="00EC6968">
        <w:rPr>
          <w:rFonts w:ascii="Roboto" w:hAnsi="Roboto"/>
          <w:sz w:val="22"/>
          <w:szCs w:val="22"/>
        </w:rPr>
        <w:t xml:space="preserve"> visit</w:t>
      </w:r>
      <w:r w:rsidR="0064123F">
        <w:rPr>
          <w:rFonts w:ascii="Roboto" w:hAnsi="Roboto"/>
          <w:sz w:val="22"/>
          <w:szCs w:val="22"/>
        </w:rPr>
        <w:t>)</w:t>
      </w:r>
      <w:r w:rsidRPr="00EC6968">
        <w:rPr>
          <w:rFonts w:ascii="Roboto" w:hAnsi="Roboto"/>
          <w:sz w:val="22"/>
          <w:szCs w:val="22"/>
        </w:rPr>
        <w:t xml:space="preserve">. Time-varying covariates (exposures) included obesity, hypertension, LV obstruction, atrial fibrillation, onset of NYHA class III-IV symptoms, LV systolic dysfunction, and </w:t>
      </w:r>
      <w:r w:rsidR="0064123F">
        <w:rPr>
          <w:rFonts w:ascii="Roboto" w:hAnsi="Roboto"/>
          <w:sz w:val="22"/>
          <w:szCs w:val="22"/>
        </w:rPr>
        <w:t>the</w:t>
      </w:r>
      <w:r>
        <w:rPr>
          <w:rFonts w:ascii="Roboto" w:hAnsi="Roboto"/>
          <w:sz w:val="22"/>
          <w:szCs w:val="22"/>
        </w:rPr>
        <w:t xml:space="preserve"> </w:t>
      </w:r>
      <w:r w:rsidRPr="00EC6968">
        <w:rPr>
          <w:rFonts w:ascii="Roboto" w:hAnsi="Roboto"/>
          <w:sz w:val="22"/>
          <w:szCs w:val="22"/>
        </w:rPr>
        <w:t xml:space="preserve">composite ventricular arrhythmia outcome. We </w:t>
      </w:r>
      <w:r w:rsidR="0064123F">
        <w:rPr>
          <w:rFonts w:ascii="Roboto" w:hAnsi="Roboto"/>
          <w:sz w:val="22"/>
          <w:szCs w:val="22"/>
        </w:rPr>
        <w:t>adjusted</w:t>
      </w:r>
      <w:r w:rsidR="0064123F" w:rsidRPr="00EC6968">
        <w:rPr>
          <w:rFonts w:ascii="Roboto" w:hAnsi="Roboto"/>
          <w:sz w:val="22"/>
          <w:szCs w:val="22"/>
        </w:rPr>
        <w:t xml:space="preserve"> </w:t>
      </w:r>
      <w:r w:rsidRPr="00EC6968">
        <w:rPr>
          <w:rFonts w:ascii="Roboto" w:hAnsi="Roboto"/>
          <w:sz w:val="22"/>
          <w:szCs w:val="22"/>
        </w:rPr>
        <w:t xml:space="preserve">for sex and age at diagnosis </w:t>
      </w:r>
      <w:r w:rsidR="00AB4648">
        <w:rPr>
          <w:rFonts w:ascii="Roboto" w:hAnsi="Roboto"/>
          <w:sz w:val="22"/>
          <w:szCs w:val="22"/>
        </w:rPr>
        <w:t>with</w:t>
      </w:r>
      <w:r w:rsidRPr="00EC6968">
        <w:rPr>
          <w:rFonts w:ascii="Roboto" w:hAnsi="Roboto"/>
          <w:sz w:val="22"/>
          <w:szCs w:val="22"/>
        </w:rPr>
        <w:t xml:space="preserve"> HCM</w:t>
      </w:r>
      <w:r w:rsidR="0064123F">
        <w:rPr>
          <w:rFonts w:ascii="Roboto" w:hAnsi="Roboto"/>
          <w:sz w:val="22"/>
          <w:szCs w:val="22"/>
        </w:rPr>
        <w:t xml:space="preserve"> and applied </w:t>
      </w:r>
      <w:r w:rsidR="0064123F" w:rsidRPr="00EC6968">
        <w:rPr>
          <w:rFonts w:ascii="Roboto" w:hAnsi="Roboto"/>
          <w:sz w:val="22"/>
          <w:szCs w:val="22"/>
        </w:rPr>
        <w:t>Bonferroni correction for multiple testing</w:t>
      </w:r>
      <w:r w:rsidRPr="00EC6968">
        <w:rPr>
          <w:rFonts w:ascii="Roboto" w:hAnsi="Roboto"/>
          <w:sz w:val="22"/>
          <w:szCs w:val="22"/>
        </w:rPr>
        <w:t xml:space="preserve">. </w:t>
      </w:r>
    </w:p>
    <w:p w14:paraId="559EE1CB" w14:textId="0E4521F0" w:rsidR="00EC6968" w:rsidRDefault="0064123F" w:rsidP="00DA7CE3">
      <w:pPr>
        <w:spacing w:line="480" w:lineRule="auto"/>
        <w:rPr>
          <w:rFonts w:ascii="Roboto" w:hAnsi="Roboto"/>
          <w:sz w:val="22"/>
          <w:szCs w:val="22"/>
        </w:rPr>
      </w:pPr>
      <w:r>
        <w:rPr>
          <w:rFonts w:ascii="Roboto" w:hAnsi="Roboto"/>
          <w:sz w:val="22"/>
          <w:szCs w:val="22"/>
        </w:rPr>
        <w:t>We also</w:t>
      </w:r>
      <w:r w:rsidR="00EC6968" w:rsidRPr="00EC6968">
        <w:rPr>
          <w:rFonts w:ascii="Roboto" w:hAnsi="Roboto"/>
          <w:sz w:val="22"/>
          <w:szCs w:val="22"/>
        </w:rPr>
        <w:t xml:space="preserve"> investigate</w:t>
      </w:r>
      <w:r w:rsidR="00EC6968">
        <w:rPr>
          <w:rFonts w:ascii="Roboto" w:hAnsi="Roboto"/>
          <w:sz w:val="22"/>
          <w:szCs w:val="22"/>
        </w:rPr>
        <w:t>d</w:t>
      </w:r>
      <w:r w:rsidR="00EC6968" w:rsidRPr="00EC6968">
        <w:rPr>
          <w:rFonts w:ascii="Roboto" w:hAnsi="Roboto"/>
          <w:sz w:val="22"/>
          <w:szCs w:val="22"/>
        </w:rPr>
        <w:t xml:space="preserve"> </w:t>
      </w:r>
      <w:r w:rsidR="00D66F04" w:rsidRPr="00EC6968">
        <w:rPr>
          <w:rFonts w:ascii="Roboto" w:hAnsi="Roboto"/>
          <w:sz w:val="22"/>
          <w:szCs w:val="22"/>
        </w:rPr>
        <w:t>potential</w:t>
      </w:r>
      <w:r w:rsidR="00EC6968" w:rsidRPr="00EC6968">
        <w:rPr>
          <w:rFonts w:ascii="Roboto" w:hAnsi="Roboto"/>
          <w:sz w:val="22"/>
          <w:szCs w:val="22"/>
        </w:rPr>
        <w:t xml:space="preserve"> interaction</w:t>
      </w:r>
      <w:r w:rsidR="00EC6968">
        <w:rPr>
          <w:rFonts w:ascii="Roboto" w:hAnsi="Roboto"/>
          <w:sz w:val="22"/>
          <w:szCs w:val="22"/>
        </w:rPr>
        <w:t>s</w:t>
      </w:r>
      <w:r w:rsidR="00EC6968" w:rsidRPr="00EC6968">
        <w:rPr>
          <w:rFonts w:ascii="Roboto" w:hAnsi="Roboto"/>
          <w:sz w:val="22"/>
          <w:szCs w:val="22"/>
        </w:rPr>
        <w:t xml:space="preserve"> between the</w:t>
      </w:r>
      <w:r>
        <w:rPr>
          <w:rFonts w:ascii="Roboto" w:hAnsi="Roboto"/>
          <w:sz w:val="22"/>
          <w:szCs w:val="22"/>
        </w:rPr>
        <w:t>se</w:t>
      </w:r>
      <w:r w:rsidR="00EC6968" w:rsidRPr="00EC6968">
        <w:rPr>
          <w:rFonts w:ascii="Roboto" w:hAnsi="Roboto"/>
          <w:sz w:val="22"/>
          <w:szCs w:val="22"/>
        </w:rPr>
        <w:t xml:space="preserve"> exposures and genetic status (non-</w:t>
      </w:r>
      <w:proofErr w:type="spellStart"/>
      <w:r w:rsidR="00EC6968" w:rsidRPr="00EC6968">
        <w:rPr>
          <w:rFonts w:ascii="Roboto" w:hAnsi="Roboto"/>
          <w:sz w:val="22"/>
          <w:szCs w:val="22"/>
        </w:rPr>
        <w:t>sarcomeric</w:t>
      </w:r>
      <w:proofErr w:type="spellEnd"/>
      <w:r w:rsidR="00EC6968" w:rsidRPr="00EC6968">
        <w:rPr>
          <w:rFonts w:ascii="Roboto" w:hAnsi="Roboto"/>
          <w:sz w:val="22"/>
          <w:szCs w:val="22"/>
        </w:rPr>
        <w:t xml:space="preserve"> versus </w:t>
      </w:r>
      <w:proofErr w:type="spellStart"/>
      <w:r w:rsidR="00EC6968" w:rsidRPr="00EC6968">
        <w:rPr>
          <w:rFonts w:ascii="Roboto" w:hAnsi="Roboto"/>
          <w:sz w:val="22"/>
          <w:szCs w:val="22"/>
        </w:rPr>
        <w:t>sarcomeric</w:t>
      </w:r>
      <w:proofErr w:type="spellEnd"/>
      <w:r w:rsidR="00EC6968" w:rsidRPr="00EC6968">
        <w:rPr>
          <w:rFonts w:ascii="Roboto" w:hAnsi="Roboto"/>
          <w:sz w:val="22"/>
          <w:szCs w:val="22"/>
        </w:rPr>
        <w:t xml:space="preserve"> HCM) for all outcomes.</w:t>
      </w:r>
      <w:r w:rsidR="00DA7CE3">
        <w:rPr>
          <w:rFonts w:ascii="Roboto" w:hAnsi="Roboto"/>
          <w:sz w:val="22"/>
          <w:szCs w:val="22"/>
        </w:rPr>
        <w:t xml:space="preserve"> </w:t>
      </w:r>
      <w:r>
        <w:rPr>
          <w:rFonts w:ascii="Roboto" w:hAnsi="Roboto"/>
          <w:sz w:val="22"/>
          <w:szCs w:val="22"/>
        </w:rPr>
        <w:t xml:space="preserve">In cases with a significant </w:t>
      </w:r>
      <w:proofErr w:type="gramStart"/>
      <w:r>
        <w:rPr>
          <w:rFonts w:ascii="Roboto" w:hAnsi="Roboto"/>
          <w:sz w:val="22"/>
          <w:szCs w:val="22"/>
        </w:rPr>
        <w:t>interaction</w:t>
      </w:r>
      <w:proofErr w:type="gramEnd"/>
      <w:r>
        <w:rPr>
          <w:rFonts w:ascii="Roboto" w:hAnsi="Roboto"/>
          <w:sz w:val="22"/>
          <w:szCs w:val="22"/>
        </w:rPr>
        <w:t xml:space="preserve"> we have reported the combined effect of the exposure and genetic status on developing the outcome of interest</w:t>
      </w:r>
      <w:r w:rsidR="00EC6968" w:rsidRPr="00EC6968">
        <w:rPr>
          <w:rFonts w:ascii="Roboto" w:hAnsi="Roboto"/>
          <w:sz w:val="22"/>
          <w:szCs w:val="22"/>
        </w:rPr>
        <w:t xml:space="preserve">. </w:t>
      </w:r>
    </w:p>
    <w:bookmarkEnd w:id="4"/>
    <w:p w14:paraId="6670D36A" w14:textId="3DD6F318" w:rsidR="001D711A" w:rsidRPr="0001732F" w:rsidRDefault="001D711A" w:rsidP="0001732F">
      <w:pPr>
        <w:spacing w:line="480" w:lineRule="auto"/>
        <w:rPr>
          <w:rFonts w:ascii="Roboto" w:hAnsi="Roboto"/>
          <w:sz w:val="22"/>
          <w:szCs w:val="22"/>
        </w:rPr>
      </w:pPr>
      <w:r w:rsidRPr="00DB6D77">
        <w:rPr>
          <w:rFonts w:ascii="Roboto" w:hAnsi="Roboto"/>
          <w:sz w:val="22"/>
          <w:szCs w:val="22"/>
          <w:lang w:val="en-GB"/>
        </w:rPr>
        <w:t>A</w:t>
      </w:r>
      <w:r w:rsidRPr="00DB6D77">
        <w:rPr>
          <w:rFonts w:ascii="Roboto" w:hAnsi="Roboto"/>
          <w:sz w:val="22"/>
          <w:szCs w:val="22"/>
        </w:rPr>
        <w:t xml:space="preserve"> p-value of &lt;0.05 was considered significant. Statistical analyses were conducted using R version 4.1.</w:t>
      </w:r>
      <w:r w:rsidRPr="00DB6D77">
        <w:rPr>
          <w:rFonts w:ascii="Roboto" w:hAnsi="Roboto"/>
          <w:sz w:val="22"/>
          <w:szCs w:val="22"/>
          <w:lang w:val="en-GB"/>
        </w:rPr>
        <w:t>1 (R Foundation for statistical computing, Vienna, Austria)</w:t>
      </w:r>
      <w:r w:rsidR="0039001D">
        <w:rPr>
          <w:rFonts w:ascii="Roboto" w:hAnsi="Roboto"/>
          <w:sz w:val="22"/>
          <w:szCs w:val="22"/>
          <w:lang w:val="en-GB"/>
        </w:rPr>
        <w:t xml:space="preserve">, and the packages </w:t>
      </w:r>
      <w:proofErr w:type="spellStart"/>
      <w:r w:rsidR="0039001D">
        <w:rPr>
          <w:rFonts w:ascii="Roboto" w:hAnsi="Roboto"/>
          <w:i/>
          <w:iCs/>
          <w:sz w:val="22"/>
          <w:szCs w:val="22"/>
          <w:lang w:val="en-GB"/>
        </w:rPr>
        <w:t>tidyverse</w:t>
      </w:r>
      <w:proofErr w:type="spellEnd"/>
      <w:r w:rsidR="0039001D">
        <w:rPr>
          <w:rFonts w:ascii="Roboto" w:hAnsi="Roboto"/>
          <w:sz w:val="22"/>
          <w:szCs w:val="22"/>
          <w:lang w:val="en-GB"/>
        </w:rPr>
        <w:t xml:space="preserve">, </w:t>
      </w:r>
      <w:r w:rsidR="0039001D">
        <w:rPr>
          <w:rFonts w:ascii="Roboto" w:hAnsi="Roboto"/>
          <w:i/>
          <w:iCs/>
          <w:sz w:val="22"/>
          <w:szCs w:val="22"/>
          <w:lang w:val="en-GB"/>
        </w:rPr>
        <w:t>broom</w:t>
      </w:r>
      <w:r w:rsidR="0039001D">
        <w:rPr>
          <w:rFonts w:ascii="Roboto" w:hAnsi="Roboto"/>
          <w:sz w:val="22"/>
          <w:szCs w:val="22"/>
          <w:lang w:val="en-GB"/>
        </w:rPr>
        <w:t xml:space="preserve">, </w:t>
      </w:r>
      <w:proofErr w:type="spellStart"/>
      <w:r w:rsidR="0039001D">
        <w:rPr>
          <w:rFonts w:ascii="Roboto" w:hAnsi="Roboto"/>
          <w:i/>
          <w:iCs/>
          <w:sz w:val="22"/>
          <w:szCs w:val="22"/>
          <w:lang w:val="en-GB"/>
        </w:rPr>
        <w:t>ggtext</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scico</w:t>
      </w:r>
      <w:proofErr w:type="spellEnd"/>
      <w:r w:rsidR="0039001D">
        <w:rPr>
          <w:rFonts w:ascii="Roboto" w:hAnsi="Roboto"/>
          <w:sz w:val="22"/>
          <w:szCs w:val="22"/>
          <w:lang w:val="en-GB"/>
        </w:rPr>
        <w:t xml:space="preserve">, </w:t>
      </w:r>
      <w:r w:rsidR="0039001D">
        <w:rPr>
          <w:rFonts w:ascii="Roboto" w:hAnsi="Roboto"/>
          <w:i/>
          <w:iCs/>
          <w:sz w:val="22"/>
          <w:szCs w:val="22"/>
          <w:lang w:val="en-GB"/>
        </w:rPr>
        <w:t>survival</w:t>
      </w:r>
      <w:r w:rsidR="0039001D">
        <w:rPr>
          <w:rFonts w:ascii="Roboto" w:hAnsi="Roboto"/>
          <w:sz w:val="22"/>
          <w:szCs w:val="22"/>
          <w:lang w:val="en-GB"/>
        </w:rPr>
        <w:t xml:space="preserve">, </w:t>
      </w:r>
      <w:proofErr w:type="spellStart"/>
      <w:r w:rsidR="0039001D">
        <w:rPr>
          <w:rFonts w:ascii="Roboto" w:hAnsi="Roboto"/>
          <w:i/>
          <w:iCs/>
          <w:sz w:val="22"/>
          <w:szCs w:val="22"/>
          <w:lang w:val="en-GB"/>
        </w:rPr>
        <w:t>survMiner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epitools</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gtsummary</w:t>
      </w:r>
      <w:proofErr w:type="spellEnd"/>
      <w:r w:rsidR="0099298A">
        <w:rPr>
          <w:rFonts w:ascii="Roboto" w:hAnsi="Roboto"/>
          <w:sz w:val="22"/>
          <w:szCs w:val="22"/>
          <w:lang w:val="en-GB"/>
        </w:rPr>
        <w:t xml:space="preserve">, </w:t>
      </w:r>
      <w:r w:rsidR="0099298A">
        <w:rPr>
          <w:rFonts w:ascii="Roboto" w:hAnsi="Roboto"/>
          <w:i/>
          <w:iCs/>
          <w:sz w:val="22"/>
          <w:szCs w:val="22"/>
          <w:lang w:val="en-GB"/>
        </w:rPr>
        <w:t>patchwork</w:t>
      </w:r>
      <w:r w:rsidR="0099298A">
        <w:rPr>
          <w:rFonts w:ascii="Roboto" w:hAnsi="Roboto"/>
          <w:sz w:val="22"/>
          <w:szCs w:val="22"/>
          <w:lang w:val="en-GB"/>
        </w:rPr>
        <w:t xml:space="preserve"> and </w:t>
      </w:r>
      <w:r w:rsidR="0099298A">
        <w:rPr>
          <w:rFonts w:ascii="Roboto" w:hAnsi="Roboto"/>
          <w:i/>
          <w:iCs/>
          <w:sz w:val="22"/>
          <w:szCs w:val="22"/>
          <w:lang w:val="en-GB"/>
        </w:rPr>
        <w:lastRenderedPageBreak/>
        <w:t>janitor</w:t>
      </w:r>
      <w:r w:rsidR="0099298A">
        <w:rPr>
          <w:rFonts w:ascii="Roboto" w:hAnsi="Roboto"/>
          <w:sz w:val="22"/>
          <w:szCs w:val="22"/>
          <w:lang w:val="en-GB"/>
        </w:rPr>
        <w:t xml:space="preserve">. </w:t>
      </w:r>
      <w:r w:rsidR="00CA7329" w:rsidRPr="00DB6D77">
        <w:rPr>
          <w:rFonts w:ascii="Roboto" w:hAnsi="Roboto"/>
          <w:sz w:val="22"/>
          <w:szCs w:val="22"/>
        </w:rPr>
        <w:t xml:space="preserve">Due to </w:t>
      </w:r>
      <w:r w:rsidR="00CD5D89">
        <w:rPr>
          <w:rFonts w:ascii="Roboto" w:hAnsi="Roboto"/>
          <w:sz w:val="22"/>
          <w:szCs w:val="22"/>
        </w:rPr>
        <w:t>patient privacy concerns</w:t>
      </w:r>
      <w:r w:rsidR="00CA7329" w:rsidRPr="00DB6D77">
        <w:rPr>
          <w:rFonts w:ascii="Roboto" w:hAnsi="Roboto"/>
          <w:sz w:val="22"/>
          <w:szCs w:val="22"/>
        </w:rPr>
        <w:t xml:space="preserve">, the data that support the findings of this study are </w:t>
      </w:r>
      <w:r w:rsidR="00CA7329">
        <w:rPr>
          <w:rFonts w:ascii="Roboto" w:hAnsi="Roboto"/>
          <w:sz w:val="22"/>
          <w:szCs w:val="22"/>
        </w:rPr>
        <w:t xml:space="preserve">not publicly </w:t>
      </w:r>
      <w:r w:rsidR="00CA7329" w:rsidRPr="00DB6D77">
        <w:rPr>
          <w:rFonts w:ascii="Roboto" w:hAnsi="Roboto"/>
          <w:sz w:val="22"/>
          <w:szCs w:val="22"/>
        </w:rPr>
        <w:t>available</w:t>
      </w:r>
      <w:r w:rsidR="00CA7329">
        <w:rPr>
          <w:rFonts w:ascii="Roboto" w:hAnsi="Roboto"/>
          <w:sz w:val="22"/>
          <w:szCs w:val="22"/>
        </w:rPr>
        <w:t xml:space="preserve">. </w:t>
      </w:r>
      <w:r w:rsidR="0099298A">
        <w:rPr>
          <w:rFonts w:ascii="Roboto" w:hAnsi="Roboto"/>
          <w:sz w:val="22"/>
          <w:szCs w:val="22"/>
          <w:lang w:val="en-GB"/>
        </w:rPr>
        <w:t>The code for statistical analysis and creating figures can be found on</w:t>
      </w:r>
      <w:r w:rsidR="00E41B5A">
        <w:rPr>
          <w:rFonts w:ascii="Roboto" w:hAnsi="Roboto"/>
          <w:sz w:val="22"/>
          <w:szCs w:val="22"/>
          <w:lang w:val="en-GB"/>
        </w:rPr>
        <w:t>line</w:t>
      </w:r>
      <w:r w:rsidR="00832D41">
        <w:rPr>
          <w:rFonts w:ascii="Roboto" w:hAnsi="Roboto"/>
          <w:sz w:val="22"/>
          <w:szCs w:val="22"/>
          <w:lang w:val="en-GB"/>
        </w:rPr>
        <w:fldChar w:fldCharType="begin"/>
      </w:r>
      <w:r w:rsidR="0083228C">
        <w:rPr>
          <w:rFonts w:ascii="Roboto" w:hAnsi="Roboto"/>
          <w:sz w:val="22"/>
          <w:szCs w:val="22"/>
          <w:lang w:val="en-GB"/>
        </w:rPr>
        <w:instrText xml:space="preserve"> ADDIN ZOTERO_ITEM CSL_CITATION {"citationID":"fI6VU9hQ","properties":{"formattedCitation":"\\super 7\\nosupersub{}","plainCitation":"7","noteIndex":0},"citationItems":[{"id":4110,"uris":["http://zotero.org/users/2403727/items/YNXBJL5A"],"itemData":{"id":4110,"type":"software","title":"Comparing Clinical Course of Hypertrophic Cardiomyopathy in Sarcomere Variant Carriers and Non-Carriers","URL":"https://github.com/christoffervi/sarc_nonsarc","author":[{"family":"Vissing","given":"Christoffer Rasmus"}],"issued":{"date-parts":[["2023",5]]}}}],"schema":"https://github.com/citation-style-language/schema/raw/master/csl-citation.json"} </w:instrText>
      </w:r>
      <w:r w:rsidR="00832D41">
        <w:rPr>
          <w:rFonts w:ascii="Roboto" w:hAnsi="Roboto"/>
          <w:sz w:val="22"/>
          <w:szCs w:val="22"/>
          <w:lang w:val="en-GB"/>
        </w:rPr>
        <w:fldChar w:fldCharType="separate"/>
      </w:r>
      <w:r w:rsidR="0083228C" w:rsidRPr="0083228C">
        <w:rPr>
          <w:rFonts w:ascii="Roboto" w:hAnsi="Roboto"/>
          <w:sz w:val="22"/>
          <w:vertAlign w:val="superscript"/>
        </w:rPr>
        <w:t>7</w:t>
      </w:r>
      <w:r w:rsidR="00832D41">
        <w:rPr>
          <w:rFonts w:ascii="Roboto" w:hAnsi="Roboto"/>
          <w:sz w:val="22"/>
          <w:szCs w:val="22"/>
          <w:lang w:val="en-GB"/>
        </w:rPr>
        <w:fldChar w:fldCharType="end"/>
      </w:r>
      <w:r w:rsidRPr="00DB6D77">
        <w:rPr>
          <w:rFonts w:ascii="Roboto" w:hAnsi="Roboto"/>
          <w:sz w:val="22"/>
          <w:szCs w:val="22"/>
          <w:lang w:val="en-GB"/>
        </w:rPr>
        <w:t>.</w:t>
      </w:r>
      <w:r w:rsidRPr="00DB6D77">
        <w:rPr>
          <w:rFonts w:ascii="Roboto" w:hAnsi="Roboto"/>
          <w:b/>
          <w:bCs/>
          <w:sz w:val="22"/>
          <w:szCs w:val="22"/>
        </w:rPr>
        <w:br w:type="page"/>
      </w:r>
    </w:p>
    <w:p w14:paraId="116B65E6" w14:textId="77777777" w:rsidR="001D711A" w:rsidRPr="00DB6D77" w:rsidRDefault="001D711A" w:rsidP="001D711A">
      <w:pPr>
        <w:spacing w:line="480" w:lineRule="auto"/>
        <w:rPr>
          <w:rFonts w:ascii="Roboto" w:hAnsi="Roboto"/>
          <w:b/>
          <w:bCs/>
          <w:sz w:val="22"/>
          <w:szCs w:val="22"/>
        </w:rPr>
      </w:pPr>
      <w:r w:rsidRPr="00DB6D77">
        <w:rPr>
          <w:rFonts w:ascii="Roboto" w:hAnsi="Roboto"/>
          <w:b/>
          <w:bCs/>
          <w:sz w:val="22"/>
          <w:szCs w:val="22"/>
        </w:rPr>
        <w:lastRenderedPageBreak/>
        <w:t>RESULTS:</w:t>
      </w:r>
    </w:p>
    <w:p w14:paraId="4D3F5309" w14:textId="405BA81D" w:rsidR="00317FF7" w:rsidRPr="00DB6D77" w:rsidRDefault="001D711A" w:rsidP="001D711A">
      <w:pPr>
        <w:spacing w:line="480" w:lineRule="auto"/>
        <w:rPr>
          <w:rFonts w:ascii="Roboto" w:hAnsi="Roboto"/>
          <w:sz w:val="22"/>
          <w:szCs w:val="22"/>
        </w:rPr>
      </w:pPr>
      <w:r w:rsidRPr="00DB6D77">
        <w:rPr>
          <w:rFonts w:ascii="Roboto" w:hAnsi="Roboto"/>
          <w:sz w:val="22"/>
          <w:szCs w:val="22"/>
        </w:rPr>
        <w:t xml:space="preserve">This study focused on </w:t>
      </w:r>
      <w:r w:rsidR="00DA50F5" w:rsidRPr="00DB6D77">
        <w:rPr>
          <w:rFonts w:ascii="Roboto" w:hAnsi="Roboto"/>
          <w:sz w:val="22"/>
          <w:szCs w:val="22"/>
        </w:rPr>
        <w:t>5</w:t>
      </w:r>
      <w:r w:rsidRPr="00DB6D77">
        <w:rPr>
          <w:rFonts w:ascii="Roboto" w:hAnsi="Roboto"/>
          <w:sz w:val="22"/>
          <w:szCs w:val="22"/>
        </w:rPr>
        <w:t>,</w:t>
      </w:r>
      <w:del w:id="5" w:author="Christoffer Vissing" w:date="2023-11-17T10:58:00Z">
        <w:r w:rsidR="00DA50F5" w:rsidRPr="00DB6D77" w:rsidDel="002245BD">
          <w:rPr>
            <w:rFonts w:ascii="Roboto" w:hAnsi="Roboto"/>
            <w:sz w:val="22"/>
            <w:szCs w:val="22"/>
          </w:rPr>
          <w:delText>4</w:delText>
        </w:r>
      </w:del>
      <w:ins w:id="6" w:author="Christoffer Vissing" w:date="2023-11-17T10:59:00Z">
        <w:r w:rsidR="002245BD">
          <w:rPr>
            <w:rFonts w:ascii="Roboto" w:hAnsi="Roboto"/>
            <w:sz w:val="22"/>
            <w:szCs w:val="22"/>
          </w:rPr>
          <w:t>9</w:t>
        </w:r>
      </w:ins>
      <w:del w:id="7" w:author="Christoffer Vissing" w:date="2023-11-17T10:59:00Z">
        <w:r w:rsidR="00DA50F5" w:rsidRPr="00DB6D77" w:rsidDel="002245BD">
          <w:rPr>
            <w:rFonts w:ascii="Roboto" w:hAnsi="Roboto"/>
            <w:sz w:val="22"/>
            <w:szCs w:val="22"/>
          </w:rPr>
          <w:delText>5</w:delText>
        </w:r>
      </w:del>
      <w:r w:rsidR="00DA50F5" w:rsidRPr="00DB6D77">
        <w:rPr>
          <w:rFonts w:ascii="Roboto" w:hAnsi="Roboto"/>
          <w:sz w:val="22"/>
          <w:szCs w:val="22"/>
        </w:rPr>
        <w:t>4</w:t>
      </w:r>
      <w:ins w:id="8" w:author="Christoffer Vissing" w:date="2023-11-17T10:59:00Z">
        <w:r w:rsidR="002245BD">
          <w:rPr>
            <w:rFonts w:ascii="Roboto" w:hAnsi="Roboto"/>
            <w:sz w:val="22"/>
            <w:szCs w:val="22"/>
          </w:rPr>
          <w:t>2</w:t>
        </w:r>
      </w:ins>
      <w:r w:rsidRPr="00DB6D77">
        <w:rPr>
          <w:rFonts w:ascii="Roboto" w:hAnsi="Roboto"/>
          <w:sz w:val="22"/>
          <w:szCs w:val="22"/>
        </w:rPr>
        <w:t xml:space="preserve"> patients</w:t>
      </w:r>
      <w:r w:rsidR="00DA50F5" w:rsidRPr="00DB6D77">
        <w:rPr>
          <w:rFonts w:ascii="Roboto" w:hAnsi="Roboto"/>
          <w:sz w:val="22"/>
          <w:szCs w:val="22"/>
        </w:rPr>
        <w:t xml:space="preserve"> (3</w:t>
      </w:r>
      <w:ins w:id="9" w:author="Christoffer Vissing" w:date="2023-11-17T11:02:00Z">
        <w:r w:rsidR="002245BD">
          <w:rPr>
            <w:rFonts w:ascii="Roboto" w:hAnsi="Roboto"/>
            <w:sz w:val="22"/>
            <w:szCs w:val="22"/>
          </w:rPr>
          <w:t>9</w:t>
        </w:r>
      </w:ins>
      <w:del w:id="10" w:author="Christoffer Vissing" w:date="2023-11-17T11:02:00Z">
        <w:r w:rsidR="00DA50F5" w:rsidRPr="00DB6D77" w:rsidDel="002245BD">
          <w:rPr>
            <w:rFonts w:ascii="Roboto" w:hAnsi="Roboto"/>
            <w:sz w:val="22"/>
            <w:szCs w:val="22"/>
          </w:rPr>
          <w:delText>8</w:delText>
        </w:r>
      </w:del>
      <w:r w:rsidR="00DA50F5" w:rsidRPr="00DB6D77">
        <w:rPr>
          <w:rFonts w:ascii="Roboto" w:hAnsi="Roboto"/>
          <w:sz w:val="22"/>
          <w:szCs w:val="22"/>
        </w:rPr>
        <w:t>% female</w:t>
      </w:r>
      <w:r w:rsidR="00317FF7" w:rsidRPr="00DB6D77">
        <w:rPr>
          <w:rFonts w:ascii="Roboto" w:hAnsi="Roboto"/>
          <w:sz w:val="22"/>
          <w:szCs w:val="22"/>
        </w:rPr>
        <w:t>, 89% probands</w:t>
      </w:r>
      <w:r w:rsidR="00DA50F5" w:rsidRPr="00DB6D77">
        <w:rPr>
          <w:rFonts w:ascii="Roboto" w:hAnsi="Roboto"/>
          <w:sz w:val="22"/>
          <w:szCs w:val="22"/>
        </w:rPr>
        <w:t>)</w:t>
      </w:r>
      <w:r w:rsidRPr="00DB6D77">
        <w:rPr>
          <w:rFonts w:ascii="Roboto" w:hAnsi="Roboto"/>
          <w:sz w:val="22"/>
          <w:szCs w:val="22"/>
        </w:rPr>
        <w:t xml:space="preserve"> diagnosed with HCM </w:t>
      </w:r>
      <w:r w:rsidR="00DA50F5" w:rsidRPr="00DB6D77">
        <w:rPr>
          <w:rFonts w:ascii="Roboto" w:hAnsi="Roboto"/>
          <w:sz w:val="22"/>
          <w:szCs w:val="22"/>
        </w:rPr>
        <w:t>in whom genetic testing had been performed and either identified a LP/P genetic sarcomere variant</w:t>
      </w:r>
      <w:r w:rsidR="00B26E80" w:rsidRPr="00DB6D77">
        <w:rPr>
          <w:rFonts w:ascii="Roboto" w:hAnsi="Roboto"/>
          <w:sz w:val="22"/>
          <w:szCs w:val="22"/>
        </w:rPr>
        <w:t xml:space="preserve"> (</w:t>
      </w:r>
      <w:proofErr w:type="spellStart"/>
      <w:r w:rsidR="00CD5D89">
        <w:rPr>
          <w:rFonts w:ascii="Roboto" w:hAnsi="Roboto"/>
          <w:sz w:val="22"/>
          <w:szCs w:val="22"/>
        </w:rPr>
        <w:t>sarcomeric</w:t>
      </w:r>
      <w:proofErr w:type="spellEnd"/>
      <w:r w:rsidR="00CD5D89">
        <w:rPr>
          <w:rFonts w:ascii="Roboto" w:hAnsi="Roboto"/>
          <w:sz w:val="22"/>
          <w:szCs w:val="22"/>
        </w:rPr>
        <w:t xml:space="preserve"> HCM, </w:t>
      </w:r>
      <w:r w:rsidR="00B26E80" w:rsidRPr="00DB6D77">
        <w:rPr>
          <w:rFonts w:ascii="Roboto" w:hAnsi="Roboto"/>
          <w:sz w:val="22"/>
          <w:szCs w:val="22"/>
        </w:rPr>
        <w:t>n=</w:t>
      </w:r>
      <w:r w:rsidR="001B3DE8">
        <w:rPr>
          <w:rFonts w:ascii="Roboto" w:hAnsi="Roboto"/>
          <w:sz w:val="22"/>
          <w:szCs w:val="22"/>
        </w:rPr>
        <w:t xml:space="preserve"> </w:t>
      </w:r>
      <w:del w:id="11" w:author="Christoffer Vissing" w:date="2023-11-17T11:04:00Z">
        <w:r w:rsidR="00B26E80" w:rsidRPr="00DB6D77" w:rsidDel="00D47CFE">
          <w:rPr>
            <w:rFonts w:ascii="Roboto" w:hAnsi="Roboto"/>
            <w:sz w:val="22"/>
            <w:szCs w:val="22"/>
          </w:rPr>
          <w:delText>27</w:delText>
        </w:r>
        <w:r w:rsidR="008B59F9" w:rsidRPr="00DB6D77" w:rsidDel="00D47CFE">
          <w:rPr>
            <w:rFonts w:ascii="Roboto" w:hAnsi="Roboto"/>
            <w:sz w:val="22"/>
            <w:szCs w:val="22"/>
          </w:rPr>
          <w:delText>15</w:delText>
        </w:r>
      </w:del>
      <w:ins w:id="12" w:author="Christoffer Vissing" w:date="2023-11-17T11:04:00Z">
        <w:r w:rsidR="00D47CFE" w:rsidRPr="00DB6D77">
          <w:rPr>
            <w:rFonts w:ascii="Roboto" w:hAnsi="Roboto"/>
            <w:sz w:val="22"/>
            <w:szCs w:val="22"/>
          </w:rPr>
          <w:t>2</w:t>
        </w:r>
        <w:r w:rsidR="00D47CFE">
          <w:rPr>
            <w:rFonts w:ascii="Roboto" w:hAnsi="Roboto"/>
            <w:sz w:val="22"/>
            <w:szCs w:val="22"/>
          </w:rPr>
          <w:t>,999</w:t>
        </w:r>
      </w:ins>
      <w:r w:rsidR="008B59F9" w:rsidRPr="00DB6D77">
        <w:rPr>
          <w:rFonts w:ascii="Roboto" w:hAnsi="Roboto"/>
          <w:sz w:val="22"/>
          <w:szCs w:val="22"/>
        </w:rPr>
        <w:t>)</w:t>
      </w:r>
      <w:r w:rsidR="00DA50F5" w:rsidRPr="00DB6D77">
        <w:rPr>
          <w:rFonts w:ascii="Roboto" w:hAnsi="Roboto"/>
          <w:sz w:val="22"/>
          <w:szCs w:val="22"/>
        </w:rPr>
        <w:t xml:space="preserve"> or </w:t>
      </w:r>
      <w:r w:rsidR="004451B2">
        <w:rPr>
          <w:rFonts w:ascii="Roboto" w:hAnsi="Roboto"/>
          <w:sz w:val="22"/>
          <w:szCs w:val="22"/>
        </w:rPr>
        <w:t>was</w:t>
      </w:r>
      <w:r w:rsidR="004451B2" w:rsidRPr="00DB6D77">
        <w:rPr>
          <w:rFonts w:ascii="Roboto" w:hAnsi="Roboto"/>
          <w:sz w:val="22"/>
          <w:szCs w:val="22"/>
        </w:rPr>
        <w:t xml:space="preserve"> </w:t>
      </w:r>
      <w:r w:rsidR="00DA50F5" w:rsidRPr="00DB6D77">
        <w:rPr>
          <w:rFonts w:ascii="Roboto" w:hAnsi="Roboto"/>
          <w:sz w:val="22"/>
          <w:szCs w:val="22"/>
        </w:rPr>
        <w:t>negative</w:t>
      </w:r>
      <w:r w:rsidR="008B59F9" w:rsidRPr="00DB6D77">
        <w:rPr>
          <w:rFonts w:ascii="Roboto" w:hAnsi="Roboto"/>
          <w:sz w:val="22"/>
          <w:szCs w:val="22"/>
        </w:rPr>
        <w:t xml:space="preserve"> (</w:t>
      </w:r>
      <w:r w:rsidR="00CD5D89">
        <w:rPr>
          <w:rFonts w:ascii="Roboto" w:hAnsi="Roboto"/>
          <w:sz w:val="22"/>
          <w:szCs w:val="22"/>
        </w:rPr>
        <w:t>non-</w:t>
      </w:r>
      <w:proofErr w:type="spellStart"/>
      <w:r w:rsidR="00CD5D89">
        <w:rPr>
          <w:rFonts w:ascii="Roboto" w:hAnsi="Roboto"/>
          <w:sz w:val="22"/>
          <w:szCs w:val="22"/>
        </w:rPr>
        <w:t>sarcomeric</w:t>
      </w:r>
      <w:proofErr w:type="spellEnd"/>
      <w:r w:rsidR="00CD5D89">
        <w:rPr>
          <w:rFonts w:ascii="Roboto" w:hAnsi="Roboto"/>
          <w:sz w:val="22"/>
          <w:szCs w:val="22"/>
        </w:rPr>
        <w:t xml:space="preserve"> HCM, </w:t>
      </w:r>
      <w:r w:rsidR="008B59F9" w:rsidRPr="00DB6D77">
        <w:rPr>
          <w:rFonts w:ascii="Roboto" w:hAnsi="Roboto"/>
          <w:sz w:val="22"/>
          <w:szCs w:val="22"/>
        </w:rPr>
        <w:t>n=</w:t>
      </w:r>
      <w:r w:rsidR="001B3DE8">
        <w:rPr>
          <w:rFonts w:ascii="Roboto" w:hAnsi="Roboto"/>
          <w:sz w:val="22"/>
          <w:szCs w:val="22"/>
        </w:rPr>
        <w:t xml:space="preserve"> </w:t>
      </w:r>
      <w:r w:rsidR="008B59F9" w:rsidRPr="00DB6D77">
        <w:rPr>
          <w:rFonts w:ascii="Roboto" w:hAnsi="Roboto"/>
          <w:sz w:val="22"/>
          <w:szCs w:val="22"/>
        </w:rPr>
        <w:t>2</w:t>
      </w:r>
      <w:ins w:id="13" w:author="Christoffer Vissing" w:date="2023-11-17T11:05:00Z">
        <w:r w:rsidR="00D47CFE">
          <w:rPr>
            <w:rFonts w:ascii="Roboto" w:hAnsi="Roboto"/>
            <w:sz w:val="22"/>
            <w:szCs w:val="22"/>
          </w:rPr>
          <w:t>,9</w:t>
        </w:r>
      </w:ins>
      <w:del w:id="14" w:author="Christoffer Vissing" w:date="2023-11-17T11:05:00Z">
        <w:r w:rsidR="008B59F9" w:rsidRPr="00DB6D77" w:rsidDel="00D47CFE">
          <w:rPr>
            <w:rFonts w:ascii="Roboto" w:hAnsi="Roboto"/>
            <w:sz w:val="22"/>
            <w:szCs w:val="22"/>
          </w:rPr>
          <w:delText>739</w:delText>
        </w:r>
      </w:del>
      <w:ins w:id="15" w:author="Christoffer Vissing" w:date="2023-11-17T11:05:00Z">
        <w:r w:rsidR="00D47CFE">
          <w:rPr>
            <w:rFonts w:ascii="Roboto" w:hAnsi="Roboto"/>
            <w:sz w:val="22"/>
            <w:szCs w:val="22"/>
          </w:rPr>
          <w:t>43</w:t>
        </w:r>
      </w:ins>
      <w:r w:rsidR="008B59F9" w:rsidRPr="00DB6D77">
        <w:rPr>
          <w:rFonts w:ascii="Roboto" w:hAnsi="Roboto"/>
          <w:sz w:val="22"/>
          <w:szCs w:val="22"/>
        </w:rPr>
        <w:t>)</w:t>
      </w:r>
      <w:r w:rsidRPr="00DB6D77">
        <w:rPr>
          <w:rFonts w:ascii="Roboto" w:hAnsi="Roboto"/>
          <w:sz w:val="22"/>
          <w:szCs w:val="22"/>
        </w:rPr>
        <w:t>.</w:t>
      </w:r>
      <w:r w:rsidR="00DA50F5" w:rsidRPr="00DB6D77">
        <w:rPr>
          <w:rFonts w:ascii="Roboto" w:hAnsi="Roboto"/>
          <w:sz w:val="22"/>
          <w:szCs w:val="22"/>
        </w:rPr>
        <w:t xml:space="preserve"> Median age at </w:t>
      </w:r>
      <w:r w:rsidR="00317FF7" w:rsidRPr="00DB6D77">
        <w:rPr>
          <w:rFonts w:ascii="Roboto" w:hAnsi="Roboto"/>
          <w:sz w:val="22"/>
          <w:szCs w:val="22"/>
        </w:rPr>
        <w:t>time of HCM diagnosis was 46.</w:t>
      </w:r>
      <w:ins w:id="16" w:author="Christoffer Vissing" w:date="2023-11-17T11:06:00Z">
        <w:r w:rsidR="00D47CFE">
          <w:rPr>
            <w:rFonts w:ascii="Roboto" w:hAnsi="Roboto"/>
            <w:sz w:val="22"/>
            <w:szCs w:val="22"/>
          </w:rPr>
          <w:t>3</w:t>
        </w:r>
      </w:ins>
      <w:del w:id="17" w:author="Christoffer Vissing" w:date="2023-11-17T11:06:00Z">
        <w:r w:rsidR="00317FF7" w:rsidRPr="00DB6D77" w:rsidDel="00D47CFE">
          <w:rPr>
            <w:rFonts w:ascii="Roboto" w:hAnsi="Roboto"/>
            <w:sz w:val="22"/>
            <w:szCs w:val="22"/>
          </w:rPr>
          <w:delText>1</w:delText>
        </w:r>
      </w:del>
      <w:r w:rsidR="00317FF7" w:rsidRPr="00DB6D77">
        <w:rPr>
          <w:rFonts w:ascii="Roboto" w:hAnsi="Roboto"/>
          <w:sz w:val="22"/>
          <w:szCs w:val="22"/>
        </w:rPr>
        <w:t xml:space="preserve"> years (IQR: 30.4 to 58.</w:t>
      </w:r>
      <w:del w:id="18" w:author="Christoffer Vissing" w:date="2023-11-17T11:06:00Z">
        <w:r w:rsidR="00317FF7" w:rsidRPr="00DB6D77" w:rsidDel="00D47CFE">
          <w:rPr>
            <w:rFonts w:ascii="Roboto" w:hAnsi="Roboto"/>
            <w:sz w:val="22"/>
            <w:szCs w:val="22"/>
          </w:rPr>
          <w:delText>3</w:delText>
        </w:r>
      </w:del>
      <w:ins w:id="19" w:author="Christoffer Vissing" w:date="2023-11-17T11:06:00Z">
        <w:r w:rsidR="00D47CFE">
          <w:rPr>
            <w:rFonts w:ascii="Roboto" w:hAnsi="Roboto"/>
            <w:sz w:val="22"/>
            <w:szCs w:val="22"/>
          </w:rPr>
          <w:t>5</w:t>
        </w:r>
      </w:ins>
      <w:r w:rsidR="00317FF7" w:rsidRPr="00DB6D77">
        <w:rPr>
          <w:rFonts w:ascii="Roboto" w:hAnsi="Roboto"/>
          <w:sz w:val="22"/>
          <w:szCs w:val="22"/>
        </w:rPr>
        <w:t>)</w:t>
      </w:r>
      <w:r w:rsidR="00CD5D89">
        <w:rPr>
          <w:rFonts w:ascii="Roboto" w:hAnsi="Roboto"/>
          <w:sz w:val="22"/>
          <w:szCs w:val="22"/>
        </w:rPr>
        <w:t xml:space="preserve"> and </w:t>
      </w:r>
      <w:r w:rsidR="00317FF7" w:rsidRPr="00DB6D77">
        <w:rPr>
          <w:rFonts w:ascii="Roboto" w:hAnsi="Roboto"/>
          <w:sz w:val="22"/>
          <w:szCs w:val="22"/>
        </w:rPr>
        <w:t xml:space="preserve">age at </w:t>
      </w:r>
      <w:r w:rsidR="004451B2">
        <w:rPr>
          <w:rFonts w:ascii="Roboto" w:hAnsi="Roboto"/>
          <w:sz w:val="22"/>
          <w:szCs w:val="22"/>
        </w:rPr>
        <w:t xml:space="preserve">initial visit to a </w:t>
      </w:r>
      <w:proofErr w:type="spellStart"/>
      <w:r w:rsidR="00317FF7" w:rsidRPr="00DB6D77">
        <w:rPr>
          <w:rFonts w:ascii="Roboto" w:hAnsi="Roboto"/>
          <w:sz w:val="22"/>
          <w:szCs w:val="22"/>
        </w:rPr>
        <w:t>SHaRe</w:t>
      </w:r>
      <w:proofErr w:type="spellEnd"/>
      <w:r w:rsidR="00317FF7" w:rsidRPr="00DB6D77">
        <w:rPr>
          <w:rFonts w:ascii="Roboto" w:hAnsi="Roboto"/>
          <w:sz w:val="22"/>
          <w:szCs w:val="22"/>
        </w:rPr>
        <w:t xml:space="preserve"> </w:t>
      </w:r>
      <w:r w:rsidR="004451B2">
        <w:rPr>
          <w:rFonts w:ascii="Roboto" w:hAnsi="Roboto"/>
          <w:sz w:val="22"/>
          <w:szCs w:val="22"/>
        </w:rPr>
        <w:t xml:space="preserve">site </w:t>
      </w:r>
      <w:r w:rsidR="00317FF7" w:rsidRPr="00DB6D77">
        <w:rPr>
          <w:rFonts w:ascii="Roboto" w:hAnsi="Roboto"/>
          <w:sz w:val="22"/>
          <w:szCs w:val="22"/>
        </w:rPr>
        <w:t>was 50</w:t>
      </w:r>
      <w:ins w:id="20" w:author="Christoffer Vissing" w:date="2023-11-17T11:06:00Z">
        <w:r w:rsidR="00D47CFE">
          <w:rPr>
            <w:rFonts w:ascii="Roboto" w:hAnsi="Roboto"/>
            <w:sz w:val="22"/>
            <w:szCs w:val="22"/>
          </w:rPr>
          <w:t>.7</w:t>
        </w:r>
      </w:ins>
      <w:r w:rsidR="00317FF7" w:rsidRPr="00DB6D77">
        <w:rPr>
          <w:rFonts w:ascii="Roboto" w:hAnsi="Roboto"/>
          <w:sz w:val="22"/>
          <w:szCs w:val="22"/>
        </w:rPr>
        <w:t xml:space="preserve"> years (IQR: 3</w:t>
      </w:r>
      <w:ins w:id="21" w:author="Christoffer Vissing" w:date="2023-11-17T11:06:00Z">
        <w:r w:rsidR="00D47CFE">
          <w:rPr>
            <w:rFonts w:ascii="Roboto" w:hAnsi="Roboto"/>
            <w:sz w:val="22"/>
            <w:szCs w:val="22"/>
          </w:rPr>
          <w:t>6.0</w:t>
        </w:r>
      </w:ins>
      <w:del w:id="22" w:author="Christoffer Vissing" w:date="2023-11-17T11:06:00Z">
        <w:r w:rsidR="00317FF7" w:rsidRPr="00DB6D77" w:rsidDel="00D47CFE">
          <w:rPr>
            <w:rFonts w:ascii="Roboto" w:hAnsi="Roboto"/>
            <w:sz w:val="22"/>
            <w:szCs w:val="22"/>
          </w:rPr>
          <w:delText>5</w:delText>
        </w:r>
      </w:del>
      <w:r w:rsidR="00317FF7" w:rsidRPr="00DB6D77">
        <w:rPr>
          <w:rFonts w:ascii="Roboto" w:hAnsi="Roboto"/>
          <w:sz w:val="22"/>
          <w:szCs w:val="22"/>
        </w:rPr>
        <w:t xml:space="preserve"> to </w:t>
      </w:r>
      <w:del w:id="23" w:author="Christoffer Vissing" w:date="2023-11-17T11:06:00Z">
        <w:r w:rsidR="00317FF7" w:rsidRPr="00DB6D77" w:rsidDel="00D47CFE">
          <w:rPr>
            <w:rFonts w:ascii="Roboto" w:hAnsi="Roboto"/>
            <w:sz w:val="22"/>
            <w:szCs w:val="22"/>
          </w:rPr>
          <w:delText>62</w:delText>
        </w:r>
      </w:del>
      <w:ins w:id="24" w:author="Christoffer Vissing" w:date="2023-11-17T11:06:00Z">
        <w:r w:rsidR="00D47CFE" w:rsidRPr="00DB6D77">
          <w:rPr>
            <w:rFonts w:ascii="Roboto" w:hAnsi="Roboto"/>
            <w:sz w:val="22"/>
            <w:szCs w:val="22"/>
          </w:rPr>
          <w:t>6</w:t>
        </w:r>
        <w:r w:rsidR="00D47CFE">
          <w:rPr>
            <w:rFonts w:ascii="Roboto" w:hAnsi="Roboto"/>
            <w:sz w:val="22"/>
            <w:szCs w:val="22"/>
          </w:rPr>
          <w:t>1.9</w:t>
        </w:r>
      </w:ins>
      <w:r w:rsidR="00317FF7" w:rsidRPr="00DB6D77">
        <w:rPr>
          <w:rFonts w:ascii="Roboto" w:hAnsi="Roboto"/>
          <w:sz w:val="22"/>
          <w:szCs w:val="22"/>
        </w:rPr>
        <w:t xml:space="preserve">). At </w:t>
      </w:r>
      <w:r w:rsidR="00CD5D89">
        <w:rPr>
          <w:rFonts w:ascii="Roboto" w:hAnsi="Roboto"/>
          <w:sz w:val="22"/>
          <w:szCs w:val="22"/>
        </w:rPr>
        <w:t>initial</w:t>
      </w:r>
      <w:r w:rsidR="00317FF7" w:rsidRPr="00DB6D77">
        <w:rPr>
          <w:rFonts w:ascii="Roboto" w:hAnsi="Roboto"/>
          <w:sz w:val="22"/>
          <w:szCs w:val="22"/>
        </w:rPr>
        <w:t xml:space="preserve"> </w:t>
      </w:r>
      <w:proofErr w:type="spellStart"/>
      <w:r w:rsidR="00317FF7" w:rsidRPr="00DB6D77">
        <w:rPr>
          <w:rFonts w:ascii="Roboto" w:hAnsi="Roboto"/>
          <w:sz w:val="22"/>
          <w:szCs w:val="22"/>
        </w:rPr>
        <w:t>SHaRe</w:t>
      </w:r>
      <w:proofErr w:type="spellEnd"/>
      <w:r w:rsidR="00317FF7" w:rsidRPr="00DB6D77">
        <w:rPr>
          <w:rFonts w:ascii="Roboto" w:hAnsi="Roboto"/>
          <w:sz w:val="22"/>
          <w:szCs w:val="22"/>
        </w:rPr>
        <w:t xml:space="preserve"> </w:t>
      </w:r>
      <w:r w:rsidR="00CD5D89">
        <w:rPr>
          <w:rFonts w:ascii="Roboto" w:hAnsi="Roboto"/>
          <w:sz w:val="22"/>
          <w:szCs w:val="22"/>
        </w:rPr>
        <w:t>visit</w:t>
      </w:r>
      <w:r w:rsidR="00317FF7" w:rsidRPr="00DB6D77">
        <w:rPr>
          <w:rFonts w:ascii="Roboto" w:hAnsi="Roboto"/>
          <w:sz w:val="22"/>
          <w:szCs w:val="22"/>
        </w:rPr>
        <w:t xml:space="preserve">, </w:t>
      </w:r>
      <w:r w:rsidR="003157B8" w:rsidRPr="00DB6D77">
        <w:rPr>
          <w:rFonts w:ascii="Roboto" w:hAnsi="Roboto"/>
          <w:sz w:val="22"/>
          <w:szCs w:val="22"/>
        </w:rPr>
        <w:t xml:space="preserve">hypertension </w:t>
      </w:r>
      <w:r w:rsidR="00C113BB" w:rsidRPr="00DB6D77">
        <w:rPr>
          <w:rFonts w:ascii="Roboto" w:hAnsi="Roboto"/>
          <w:sz w:val="22"/>
          <w:szCs w:val="22"/>
        </w:rPr>
        <w:t xml:space="preserve">was </w:t>
      </w:r>
      <w:r w:rsidR="00667385" w:rsidRPr="00DB6D77">
        <w:rPr>
          <w:rFonts w:ascii="Roboto" w:hAnsi="Roboto"/>
          <w:sz w:val="22"/>
          <w:szCs w:val="22"/>
        </w:rPr>
        <w:t xml:space="preserve">prevalent </w:t>
      </w:r>
      <w:r w:rsidR="00C113BB" w:rsidRPr="00DB6D77">
        <w:rPr>
          <w:rFonts w:ascii="Roboto" w:hAnsi="Roboto"/>
          <w:sz w:val="22"/>
          <w:szCs w:val="22"/>
        </w:rPr>
        <w:t>or had</w:t>
      </w:r>
      <w:r w:rsidR="00317FF7" w:rsidRPr="00DB6D77">
        <w:rPr>
          <w:rFonts w:ascii="Roboto" w:hAnsi="Roboto"/>
          <w:sz w:val="22"/>
          <w:szCs w:val="22"/>
        </w:rPr>
        <w:t xml:space="preserve"> been diagnosed in </w:t>
      </w:r>
      <w:del w:id="25" w:author="Christoffer Vissing" w:date="2023-11-17T11:07:00Z">
        <w:r w:rsidR="003157B8" w:rsidRPr="00DB6D77" w:rsidDel="00D47CFE">
          <w:rPr>
            <w:rFonts w:ascii="Roboto" w:hAnsi="Roboto"/>
            <w:sz w:val="22"/>
            <w:szCs w:val="22"/>
          </w:rPr>
          <w:delText>29</w:delText>
        </w:r>
      </w:del>
      <w:ins w:id="26" w:author="Christoffer Vissing" w:date="2023-11-17T11:07:00Z">
        <w:r w:rsidR="00D47CFE">
          <w:rPr>
            <w:rFonts w:ascii="Roboto" w:hAnsi="Roboto"/>
            <w:sz w:val="22"/>
            <w:szCs w:val="22"/>
          </w:rPr>
          <w:t>30</w:t>
        </w:r>
      </w:ins>
      <w:r w:rsidR="00317FF7" w:rsidRPr="00DB6D77">
        <w:rPr>
          <w:rFonts w:ascii="Roboto" w:hAnsi="Roboto"/>
          <w:sz w:val="22"/>
          <w:szCs w:val="22"/>
        </w:rPr>
        <w:t xml:space="preserve">%, </w:t>
      </w:r>
      <w:r w:rsidR="003157B8" w:rsidRPr="00DB6D77">
        <w:rPr>
          <w:rFonts w:ascii="Roboto" w:hAnsi="Roboto"/>
          <w:sz w:val="22"/>
          <w:szCs w:val="22"/>
        </w:rPr>
        <w:t xml:space="preserve">atrial fibrillation </w:t>
      </w:r>
      <w:r w:rsidR="00317FF7" w:rsidRPr="00DB6D77">
        <w:rPr>
          <w:rFonts w:ascii="Roboto" w:hAnsi="Roboto"/>
          <w:sz w:val="22"/>
          <w:szCs w:val="22"/>
        </w:rPr>
        <w:t xml:space="preserve">in </w:t>
      </w:r>
      <w:r w:rsidR="003157B8" w:rsidRPr="00DB6D77">
        <w:rPr>
          <w:rFonts w:ascii="Roboto" w:hAnsi="Roboto"/>
          <w:sz w:val="22"/>
          <w:szCs w:val="22"/>
        </w:rPr>
        <w:t>13</w:t>
      </w:r>
      <w:r w:rsidR="00317FF7" w:rsidRPr="00DB6D77">
        <w:rPr>
          <w:rFonts w:ascii="Roboto" w:hAnsi="Roboto"/>
          <w:sz w:val="22"/>
          <w:szCs w:val="22"/>
        </w:rPr>
        <w:t>%, stroke in 2.</w:t>
      </w:r>
      <w:ins w:id="27" w:author="Christoffer Vissing" w:date="2023-11-17T11:08:00Z">
        <w:r w:rsidR="00D47CFE">
          <w:rPr>
            <w:rFonts w:ascii="Roboto" w:hAnsi="Roboto"/>
            <w:sz w:val="22"/>
            <w:szCs w:val="22"/>
          </w:rPr>
          <w:t>9</w:t>
        </w:r>
      </w:ins>
      <w:del w:id="28" w:author="Christoffer Vissing" w:date="2023-11-17T11:08:00Z">
        <w:r w:rsidR="00317FF7" w:rsidRPr="00DB6D77" w:rsidDel="00D47CFE">
          <w:rPr>
            <w:rFonts w:ascii="Roboto" w:hAnsi="Roboto"/>
            <w:sz w:val="22"/>
            <w:szCs w:val="22"/>
          </w:rPr>
          <w:delText>8</w:delText>
        </w:r>
      </w:del>
      <w:r w:rsidR="00317FF7" w:rsidRPr="00DB6D77">
        <w:rPr>
          <w:rFonts w:ascii="Roboto" w:hAnsi="Roboto"/>
          <w:sz w:val="22"/>
          <w:szCs w:val="22"/>
        </w:rPr>
        <w:t>%</w:t>
      </w:r>
      <w:r w:rsidR="00CD5D89">
        <w:rPr>
          <w:rFonts w:ascii="Roboto" w:hAnsi="Roboto"/>
          <w:sz w:val="22"/>
          <w:szCs w:val="22"/>
        </w:rPr>
        <w:t xml:space="preserve">; </w:t>
      </w:r>
      <w:r w:rsidR="003157B8" w:rsidRPr="00DB6D77">
        <w:rPr>
          <w:rFonts w:ascii="Roboto" w:hAnsi="Roboto"/>
          <w:sz w:val="22"/>
          <w:szCs w:val="22"/>
        </w:rPr>
        <w:t>10</w:t>
      </w:r>
      <w:r w:rsidR="00317FF7" w:rsidRPr="00DB6D77">
        <w:rPr>
          <w:rFonts w:ascii="Roboto" w:hAnsi="Roboto"/>
          <w:sz w:val="22"/>
          <w:szCs w:val="22"/>
        </w:rPr>
        <w:t xml:space="preserve">% had a history of </w:t>
      </w:r>
      <w:r w:rsidR="003157B8" w:rsidRPr="00DB6D77">
        <w:rPr>
          <w:rFonts w:ascii="Roboto" w:hAnsi="Roboto"/>
          <w:sz w:val="22"/>
          <w:szCs w:val="22"/>
        </w:rPr>
        <w:t xml:space="preserve">syncope and 2.1% </w:t>
      </w:r>
      <w:r w:rsidR="00CD5D89">
        <w:rPr>
          <w:rFonts w:ascii="Roboto" w:hAnsi="Roboto"/>
          <w:sz w:val="22"/>
          <w:szCs w:val="22"/>
        </w:rPr>
        <w:t>had resuscitated</w:t>
      </w:r>
      <w:r w:rsidR="003157B8" w:rsidRPr="00DB6D77">
        <w:rPr>
          <w:rFonts w:ascii="Roboto" w:hAnsi="Roboto"/>
          <w:sz w:val="22"/>
          <w:szCs w:val="22"/>
        </w:rPr>
        <w:t xml:space="preserve"> </w:t>
      </w:r>
      <w:r w:rsidR="00317FF7" w:rsidRPr="00DB6D77">
        <w:rPr>
          <w:rFonts w:ascii="Roboto" w:hAnsi="Roboto"/>
          <w:sz w:val="22"/>
          <w:szCs w:val="22"/>
        </w:rPr>
        <w:t>cardiac arrest</w:t>
      </w:r>
      <w:r w:rsidR="003157B8" w:rsidRPr="00DB6D77">
        <w:rPr>
          <w:rFonts w:ascii="Roboto" w:hAnsi="Roboto"/>
          <w:sz w:val="22"/>
          <w:szCs w:val="22"/>
        </w:rPr>
        <w:t>.</w:t>
      </w:r>
    </w:p>
    <w:p w14:paraId="11615B3C" w14:textId="44FF4D64" w:rsidR="00FA0FD1" w:rsidRPr="00DB6D77" w:rsidRDefault="00CA4002" w:rsidP="001D711A">
      <w:pPr>
        <w:spacing w:line="480" w:lineRule="auto"/>
        <w:rPr>
          <w:rFonts w:ascii="Roboto" w:hAnsi="Roboto"/>
          <w:b/>
          <w:bCs/>
          <w:sz w:val="22"/>
          <w:szCs w:val="22"/>
        </w:rPr>
      </w:pPr>
      <w:r w:rsidRPr="00DB6D77">
        <w:rPr>
          <w:rFonts w:ascii="Roboto" w:hAnsi="Roboto"/>
          <w:b/>
          <w:bCs/>
          <w:sz w:val="22"/>
          <w:szCs w:val="22"/>
        </w:rPr>
        <w:t xml:space="preserve">Clinical characteristics </w:t>
      </w:r>
      <w:r w:rsidR="004F62AE">
        <w:rPr>
          <w:rFonts w:ascii="Roboto" w:hAnsi="Roboto"/>
          <w:b/>
          <w:bCs/>
          <w:sz w:val="22"/>
          <w:szCs w:val="22"/>
        </w:rPr>
        <w:t>of</w:t>
      </w:r>
      <w:r w:rsidRPr="00DB6D77">
        <w:rPr>
          <w:rFonts w:ascii="Roboto" w:hAnsi="Roboto"/>
          <w:b/>
          <w:bCs/>
          <w:sz w:val="22"/>
          <w:szCs w:val="22"/>
        </w:rPr>
        <w:t xml:space="preserve"> </w:t>
      </w:r>
      <w:proofErr w:type="spellStart"/>
      <w:r w:rsidRPr="00DB6D77">
        <w:rPr>
          <w:rFonts w:ascii="Roboto" w:hAnsi="Roboto"/>
          <w:b/>
          <w:bCs/>
          <w:sz w:val="22"/>
          <w:szCs w:val="22"/>
        </w:rPr>
        <w:t>Sarcomeric</w:t>
      </w:r>
      <w:proofErr w:type="spellEnd"/>
      <w:r w:rsidRPr="00DB6D77">
        <w:rPr>
          <w:rFonts w:ascii="Roboto" w:hAnsi="Roboto"/>
          <w:b/>
          <w:bCs/>
          <w:sz w:val="22"/>
          <w:szCs w:val="22"/>
        </w:rPr>
        <w:t xml:space="preserve"> </w:t>
      </w:r>
      <w:r w:rsidR="003F641C">
        <w:rPr>
          <w:rFonts w:ascii="Roboto" w:hAnsi="Roboto"/>
          <w:b/>
          <w:bCs/>
          <w:sz w:val="22"/>
          <w:szCs w:val="22"/>
        </w:rPr>
        <w:t>versus</w:t>
      </w:r>
      <w:r w:rsidRPr="00DB6D77">
        <w:rPr>
          <w:rFonts w:ascii="Roboto" w:hAnsi="Roboto"/>
          <w:b/>
          <w:bCs/>
          <w:sz w:val="22"/>
          <w:szCs w:val="22"/>
        </w:rPr>
        <w:t xml:space="preserve"> Non-</w:t>
      </w:r>
      <w:proofErr w:type="spellStart"/>
      <w:r w:rsidRPr="00DB6D77">
        <w:rPr>
          <w:rFonts w:ascii="Roboto" w:hAnsi="Roboto"/>
          <w:b/>
          <w:bCs/>
          <w:sz w:val="22"/>
          <w:szCs w:val="22"/>
        </w:rPr>
        <w:t>sarcomeric</w:t>
      </w:r>
      <w:proofErr w:type="spellEnd"/>
      <w:r w:rsidRPr="00DB6D77">
        <w:rPr>
          <w:rFonts w:ascii="Roboto" w:hAnsi="Roboto"/>
          <w:b/>
          <w:bCs/>
          <w:sz w:val="22"/>
          <w:szCs w:val="22"/>
        </w:rPr>
        <w:t xml:space="preserve"> HCM</w:t>
      </w:r>
    </w:p>
    <w:p w14:paraId="5EF5D3E7" w14:textId="795D3D46" w:rsidR="00351DC9" w:rsidRPr="00DB6D77" w:rsidRDefault="00317FF7" w:rsidP="001D711A">
      <w:pPr>
        <w:spacing w:line="480" w:lineRule="auto"/>
        <w:rPr>
          <w:rFonts w:ascii="Roboto" w:hAnsi="Roboto"/>
          <w:sz w:val="22"/>
          <w:szCs w:val="22"/>
        </w:rPr>
      </w:pPr>
      <w:r w:rsidRPr="00DB6D77">
        <w:rPr>
          <w:rFonts w:ascii="Roboto" w:hAnsi="Roboto"/>
          <w:sz w:val="22"/>
          <w:szCs w:val="22"/>
        </w:rPr>
        <w:t xml:space="preserve">Clinical characteristics </w:t>
      </w:r>
      <w:r w:rsidR="00CD5D89">
        <w:rPr>
          <w:rFonts w:ascii="Roboto" w:hAnsi="Roboto"/>
          <w:sz w:val="22"/>
          <w:szCs w:val="22"/>
        </w:rPr>
        <w:t>stratified by</w:t>
      </w:r>
      <w:r w:rsidRPr="00DB6D77">
        <w:rPr>
          <w:rFonts w:ascii="Roboto" w:hAnsi="Roboto"/>
          <w:sz w:val="22"/>
          <w:szCs w:val="22"/>
        </w:rPr>
        <w:t xml:space="preserve"> genetic subgroup</w:t>
      </w:r>
      <w:r w:rsidR="001D711A" w:rsidRPr="00DB6D77">
        <w:rPr>
          <w:rFonts w:ascii="Roboto" w:hAnsi="Roboto"/>
          <w:sz w:val="22"/>
          <w:szCs w:val="22"/>
        </w:rPr>
        <w:t xml:space="preserve"> are presented in </w:t>
      </w:r>
      <w:r w:rsidR="001D711A" w:rsidRPr="00DB6D77">
        <w:rPr>
          <w:rFonts w:ascii="Roboto" w:hAnsi="Roboto"/>
          <w:b/>
          <w:bCs/>
          <w:sz w:val="22"/>
          <w:szCs w:val="22"/>
        </w:rPr>
        <w:t>Table 1</w:t>
      </w:r>
      <w:r w:rsidR="001D711A" w:rsidRPr="00DB6D77">
        <w:rPr>
          <w:rFonts w:ascii="Roboto" w:hAnsi="Roboto"/>
          <w:sz w:val="22"/>
          <w:szCs w:val="22"/>
        </w:rPr>
        <w:t>.</w:t>
      </w:r>
      <w:r w:rsidR="00F826AF">
        <w:rPr>
          <w:rFonts w:ascii="Roboto" w:hAnsi="Roboto"/>
          <w:sz w:val="22"/>
          <w:szCs w:val="22"/>
        </w:rPr>
        <w:t xml:space="preserve"> P</w:t>
      </w:r>
      <w:r w:rsidR="004F62AE">
        <w:rPr>
          <w:rFonts w:ascii="Roboto" w:hAnsi="Roboto"/>
          <w:sz w:val="22"/>
          <w:szCs w:val="22"/>
        </w:rPr>
        <w:t xml:space="preserve">atients with </w:t>
      </w:r>
      <w:proofErr w:type="spellStart"/>
      <w:r w:rsidR="004F62AE">
        <w:rPr>
          <w:rFonts w:ascii="Roboto" w:hAnsi="Roboto"/>
          <w:sz w:val="22"/>
          <w:szCs w:val="22"/>
        </w:rPr>
        <w:t>sarcomeric</w:t>
      </w:r>
      <w:proofErr w:type="spellEnd"/>
      <w:r w:rsidR="004F62AE">
        <w:rPr>
          <w:rFonts w:ascii="Roboto" w:hAnsi="Roboto"/>
          <w:sz w:val="22"/>
          <w:szCs w:val="22"/>
        </w:rPr>
        <w:t xml:space="preserve"> HCM were</w:t>
      </w:r>
      <w:r w:rsidR="00BF182A" w:rsidRPr="00DB6D77">
        <w:rPr>
          <w:rFonts w:ascii="Roboto" w:hAnsi="Roboto"/>
          <w:sz w:val="22"/>
          <w:szCs w:val="22"/>
        </w:rPr>
        <w:t xml:space="preserve"> </w:t>
      </w:r>
      <w:r w:rsidR="004451B2">
        <w:rPr>
          <w:rFonts w:ascii="Roboto" w:hAnsi="Roboto"/>
          <w:sz w:val="22"/>
          <w:szCs w:val="22"/>
        </w:rPr>
        <w:t>~1</w:t>
      </w:r>
      <w:ins w:id="29" w:author="Christoffer Vissing" w:date="2023-11-17T11:10:00Z">
        <w:r w:rsidR="00D47CFE">
          <w:rPr>
            <w:rFonts w:ascii="Roboto" w:hAnsi="Roboto"/>
            <w:sz w:val="22"/>
            <w:szCs w:val="22"/>
          </w:rPr>
          <w:t>5</w:t>
        </w:r>
      </w:ins>
      <w:del w:id="30" w:author="Christoffer Vissing" w:date="2023-11-17T11:10:00Z">
        <w:r w:rsidR="004451B2" w:rsidDel="00D47CFE">
          <w:rPr>
            <w:rFonts w:ascii="Roboto" w:hAnsi="Roboto"/>
            <w:sz w:val="22"/>
            <w:szCs w:val="22"/>
          </w:rPr>
          <w:delText>3</w:delText>
        </w:r>
      </w:del>
      <w:r w:rsidR="004451B2">
        <w:rPr>
          <w:rFonts w:ascii="Roboto" w:hAnsi="Roboto"/>
          <w:sz w:val="22"/>
          <w:szCs w:val="22"/>
        </w:rPr>
        <w:t xml:space="preserve"> years younger</w:t>
      </w:r>
      <w:r w:rsidR="00BF182A" w:rsidRPr="00DB6D77">
        <w:rPr>
          <w:rFonts w:ascii="Roboto" w:hAnsi="Roboto"/>
          <w:sz w:val="22"/>
          <w:szCs w:val="22"/>
        </w:rPr>
        <w:t xml:space="preserve"> </w:t>
      </w:r>
      <w:r w:rsidR="004F62AE">
        <w:rPr>
          <w:rFonts w:ascii="Roboto" w:hAnsi="Roboto"/>
          <w:sz w:val="22"/>
          <w:szCs w:val="22"/>
        </w:rPr>
        <w:t>at diagnosis</w:t>
      </w:r>
      <w:r w:rsidR="00BF182A" w:rsidRPr="00DB6D77">
        <w:rPr>
          <w:rFonts w:ascii="Roboto" w:hAnsi="Roboto"/>
          <w:sz w:val="22"/>
          <w:szCs w:val="22"/>
        </w:rPr>
        <w:t xml:space="preserve"> (median age </w:t>
      </w:r>
      <w:r w:rsidR="00556B72" w:rsidRPr="00DB6D77">
        <w:rPr>
          <w:rFonts w:ascii="Roboto" w:hAnsi="Roboto"/>
          <w:sz w:val="22"/>
          <w:szCs w:val="22"/>
        </w:rPr>
        <w:t>3</w:t>
      </w:r>
      <w:del w:id="31" w:author="Christoffer Vissing" w:date="2023-11-17T11:09:00Z">
        <w:r w:rsidR="00556B72" w:rsidRPr="00DB6D77" w:rsidDel="00D47CFE">
          <w:rPr>
            <w:rFonts w:ascii="Roboto" w:hAnsi="Roboto"/>
            <w:sz w:val="22"/>
            <w:szCs w:val="22"/>
          </w:rPr>
          <w:delText>6.</w:delText>
        </w:r>
      </w:del>
      <w:r w:rsidR="00556B72" w:rsidRPr="00DB6D77">
        <w:rPr>
          <w:rFonts w:ascii="Roboto" w:hAnsi="Roboto"/>
          <w:sz w:val="22"/>
          <w:szCs w:val="22"/>
        </w:rPr>
        <w:t>7</w:t>
      </w:r>
      <w:ins w:id="32" w:author="Christoffer Vissing" w:date="2023-11-17T11:09:00Z">
        <w:r w:rsidR="00D47CFE">
          <w:rPr>
            <w:rFonts w:ascii="Roboto" w:hAnsi="Roboto"/>
            <w:sz w:val="22"/>
            <w:szCs w:val="22"/>
          </w:rPr>
          <w:t>.8</w:t>
        </w:r>
      </w:ins>
      <w:r w:rsidR="00CF65F0">
        <w:rPr>
          <w:rFonts w:ascii="Roboto" w:hAnsi="Roboto"/>
          <w:sz w:val="22"/>
          <w:szCs w:val="22"/>
        </w:rPr>
        <w:t xml:space="preserve"> </w:t>
      </w:r>
      <w:r w:rsidR="003F641C">
        <w:rPr>
          <w:rFonts w:ascii="Roboto" w:hAnsi="Roboto"/>
          <w:sz w:val="22"/>
          <w:szCs w:val="22"/>
        </w:rPr>
        <w:t>versus</w:t>
      </w:r>
      <w:r w:rsidR="00CF65F0">
        <w:rPr>
          <w:rFonts w:ascii="Roboto" w:hAnsi="Roboto"/>
          <w:sz w:val="22"/>
          <w:szCs w:val="22"/>
        </w:rPr>
        <w:t xml:space="preserve"> </w:t>
      </w:r>
      <w:ins w:id="33" w:author="Christoffer Vissing" w:date="2023-11-17T11:10:00Z">
        <w:r w:rsidR="00D47CFE">
          <w:rPr>
            <w:rFonts w:ascii="Roboto" w:hAnsi="Roboto"/>
            <w:sz w:val="22"/>
            <w:szCs w:val="22"/>
          </w:rPr>
          <w:t>53</w:t>
        </w:r>
      </w:ins>
      <w:del w:id="34" w:author="Christoffer Vissing" w:date="2023-11-17T11:10:00Z">
        <w:r w:rsidR="00CF65F0" w:rsidRPr="00DB6D77" w:rsidDel="00D47CFE">
          <w:rPr>
            <w:rFonts w:ascii="Roboto" w:hAnsi="Roboto"/>
            <w:sz w:val="22"/>
            <w:szCs w:val="22"/>
          </w:rPr>
          <w:delText>49</w:delText>
        </w:r>
      </w:del>
      <w:r w:rsidR="00CF65F0" w:rsidRPr="00DB6D77">
        <w:rPr>
          <w:rFonts w:ascii="Roboto" w:hAnsi="Roboto"/>
          <w:sz w:val="22"/>
          <w:szCs w:val="22"/>
        </w:rPr>
        <w:t>.</w:t>
      </w:r>
      <w:del w:id="35" w:author="Christoffer Vissing" w:date="2023-11-17T11:10:00Z">
        <w:r w:rsidR="00CF65F0" w:rsidRPr="00DB6D77" w:rsidDel="00D47CFE">
          <w:rPr>
            <w:rFonts w:ascii="Roboto" w:hAnsi="Roboto"/>
            <w:sz w:val="22"/>
            <w:szCs w:val="22"/>
          </w:rPr>
          <w:delText>6</w:delText>
        </w:r>
      </w:del>
      <w:ins w:id="36" w:author="Christoffer Vissing" w:date="2023-11-17T11:10:00Z">
        <w:r w:rsidR="00D47CFE">
          <w:rPr>
            <w:rFonts w:ascii="Roboto" w:hAnsi="Roboto"/>
            <w:sz w:val="22"/>
            <w:szCs w:val="22"/>
          </w:rPr>
          <w:t>7</w:t>
        </w:r>
      </w:ins>
      <w:r w:rsidR="00BF182A" w:rsidRPr="00DB6D77">
        <w:rPr>
          <w:rFonts w:ascii="Roboto" w:hAnsi="Roboto"/>
          <w:sz w:val="22"/>
          <w:szCs w:val="22"/>
        </w:rPr>
        <w:t xml:space="preserve"> years</w:t>
      </w:r>
      <w:r w:rsidR="00CD5D89">
        <w:rPr>
          <w:rFonts w:ascii="Roboto" w:hAnsi="Roboto"/>
          <w:sz w:val="22"/>
          <w:szCs w:val="22"/>
        </w:rPr>
        <w:t>, p&lt;0.001</w:t>
      </w:r>
      <w:r w:rsidR="00BF182A" w:rsidRPr="00DB6D77">
        <w:rPr>
          <w:rFonts w:ascii="Roboto" w:hAnsi="Roboto"/>
          <w:sz w:val="22"/>
          <w:szCs w:val="22"/>
        </w:rPr>
        <w:t>)</w:t>
      </w:r>
      <w:r w:rsidR="00842AF6">
        <w:rPr>
          <w:rFonts w:ascii="Roboto" w:hAnsi="Roboto"/>
          <w:sz w:val="22"/>
          <w:szCs w:val="22"/>
        </w:rPr>
        <w:t xml:space="preserve"> and had higher European Society of Cardiology (ESC) 5-year SCD risk score</w:t>
      </w:r>
      <w:r w:rsidR="00F826AF">
        <w:rPr>
          <w:rFonts w:ascii="Roboto" w:hAnsi="Roboto"/>
          <w:sz w:val="22"/>
          <w:szCs w:val="22"/>
        </w:rPr>
        <w:t>s</w:t>
      </w:r>
      <w:r w:rsidR="00DA7CE3">
        <w:rPr>
          <w:rFonts w:ascii="Roboto" w:hAnsi="Roboto"/>
          <w:sz w:val="22"/>
          <w:szCs w:val="22"/>
        </w:rPr>
        <w:t xml:space="preserve"> (median 2.</w:t>
      </w:r>
      <w:ins w:id="37" w:author="Christoffer Vissing" w:date="2023-11-17T11:12:00Z">
        <w:r w:rsidR="00516AD0">
          <w:rPr>
            <w:rFonts w:ascii="Roboto" w:hAnsi="Roboto"/>
            <w:sz w:val="22"/>
            <w:szCs w:val="22"/>
          </w:rPr>
          <w:t>3</w:t>
        </w:r>
      </w:ins>
      <w:del w:id="38" w:author="Christoffer Vissing" w:date="2023-11-17T11:12:00Z">
        <w:r w:rsidR="00DA7CE3" w:rsidDel="00516AD0">
          <w:rPr>
            <w:rFonts w:ascii="Roboto" w:hAnsi="Roboto"/>
            <w:sz w:val="22"/>
            <w:szCs w:val="22"/>
          </w:rPr>
          <w:delText>5</w:delText>
        </w:r>
      </w:del>
      <w:r w:rsidR="00DA7CE3">
        <w:rPr>
          <w:rFonts w:ascii="Roboto" w:hAnsi="Roboto"/>
          <w:sz w:val="22"/>
          <w:szCs w:val="22"/>
        </w:rPr>
        <w:t>% versus 1.</w:t>
      </w:r>
      <w:del w:id="39" w:author="Christoffer Vissing" w:date="2023-11-17T11:12:00Z">
        <w:r w:rsidR="00DA7CE3" w:rsidDel="00516AD0">
          <w:rPr>
            <w:rFonts w:ascii="Roboto" w:hAnsi="Roboto"/>
            <w:sz w:val="22"/>
            <w:szCs w:val="22"/>
          </w:rPr>
          <w:delText>9</w:delText>
        </w:r>
      </w:del>
      <w:ins w:id="40" w:author="Christoffer Vissing" w:date="2023-11-17T11:12:00Z">
        <w:r w:rsidR="00516AD0">
          <w:rPr>
            <w:rFonts w:ascii="Roboto" w:hAnsi="Roboto"/>
            <w:sz w:val="22"/>
            <w:szCs w:val="22"/>
          </w:rPr>
          <w:t>8</w:t>
        </w:r>
      </w:ins>
      <w:r w:rsidR="00DA7CE3">
        <w:rPr>
          <w:rFonts w:ascii="Roboto" w:hAnsi="Roboto"/>
          <w:sz w:val="22"/>
          <w:szCs w:val="22"/>
        </w:rPr>
        <w:t>%, p &lt;0.001)</w:t>
      </w:r>
      <w:r w:rsidR="00BF182A" w:rsidRPr="00DB6D77">
        <w:rPr>
          <w:rFonts w:ascii="Roboto" w:hAnsi="Roboto"/>
          <w:sz w:val="22"/>
          <w:szCs w:val="22"/>
        </w:rPr>
        <w:t xml:space="preserve">. </w:t>
      </w:r>
      <w:r w:rsidR="00C114B4" w:rsidRPr="00DB6D77">
        <w:rPr>
          <w:rFonts w:ascii="Roboto" w:hAnsi="Roboto"/>
          <w:sz w:val="22"/>
          <w:szCs w:val="22"/>
        </w:rPr>
        <w:t>Patients with non-</w:t>
      </w:r>
      <w:proofErr w:type="spellStart"/>
      <w:r w:rsidR="003157B8" w:rsidRPr="00DB6D77">
        <w:rPr>
          <w:rFonts w:ascii="Roboto" w:hAnsi="Roboto"/>
          <w:sz w:val="22"/>
          <w:szCs w:val="22"/>
        </w:rPr>
        <w:t>sarcomeric</w:t>
      </w:r>
      <w:proofErr w:type="spellEnd"/>
      <w:r w:rsidR="003157B8" w:rsidRPr="00DB6D77">
        <w:rPr>
          <w:rFonts w:ascii="Roboto" w:hAnsi="Roboto"/>
          <w:sz w:val="22"/>
          <w:szCs w:val="22"/>
        </w:rPr>
        <w:t xml:space="preserve"> HCM</w:t>
      </w:r>
      <w:r w:rsidR="00C114B4" w:rsidRPr="00DB6D77">
        <w:rPr>
          <w:rFonts w:ascii="Roboto" w:hAnsi="Roboto"/>
          <w:sz w:val="22"/>
          <w:szCs w:val="22"/>
        </w:rPr>
        <w:t xml:space="preserve"> were less likely to be female (OR 0.71 [CI, 0.64-0.</w:t>
      </w:r>
      <w:ins w:id="41" w:author="Christoffer Vissing" w:date="2023-11-17T11:14:00Z">
        <w:r w:rsidR="00516AD0">
          <w:rPr>
            <w:rFonts w:ascii="Roboto" w:hAnsi="Roboto"/>
            <w:sz w:val="22"/>
            <w:szCs w:val="22"/>
          </w:rPr>
          <w:t>79</w:t>
        </w:r>
      </w:ins>
      <w:del w:id="42" w:author="Christoffer Vissing" w:date="2023-11-17T11:14:00Z">
        <w:r w:rsidR="00C114B4" w:rsidRPr="00DB6D77" w:rsidDel="00516AD0">
          <w:rPr>
            <w:rFonts w:ascii="Roboto" w:hAnsi="Roboto"/>
            <w:sz w:val="22"/>
            <w:szCs w:val="22"/>
          </w:rPr>
          <w:delText>80</w:delText>
        </w:r>
      </w:del>
      <w:r w:rsidR="00C114B4" w:rsidRPr="00DB6D77">
        <w:rPr>
          <w:rFonts w:ascii="Roboto" w:hAnsi="Roboto"/>
          <w:sz w:val="22"/>
          <w:szCs w:val="22"/>
        </w:rPr>
        <w:t>])</w:t>
      </w:r>
      <w:r w:rsidR="00667385" w:rsidRPr="00DB6D77">
        <w:rPr>
          <w:rFonts w:ascii="Roboto" w:hAnsi="Roboto"/>
          <w:sz w:val="22"/>
          <w:szCs w:val="22"/>
        </w:rPr>
        <w:t>,</w:t>
      </w:r>
      <w:r w:rsidR="00BF182A" w:rsidRPr="00DB6D77">
        <w:rPr>
          <w:rFonts w:ascii="Roboto" w:hAnsi="Roboto"/>
          <w:sz w:val="22"/>
          <w:szCs w:val="22"/>
        </w:rPr>
        <w:t xml:space="preserve"> white (OR 0.71 [CI, 0.64-0.80])</w:t>
      </w:r>
      <w:r w:rsidR="00800A37">
        <w:rPr>
          <w:rFonts w:ascii="Roboto" w:hAnsi="Roboto"/>
          <w:sz w:val="22"/>
          <w:szCs w:val="22"/>
        </w:rPr>
        <w:t>, or</w:t>
      </w:r>
      <w:r w:rsidR="00C114B4" w:rsidRPr="00DB6D77">
        <w:rPr>
          <w:rFonts w:ascii="Roboto" w:hAnsi="Roboto"/>
          <w:sz w:val="22"/>
          <w:szCs w:val="22"/>
        </w:rPr>
        <w:t xml:space="preserve"> </w:t>
      </w:r>
      <w:r w:rsidR="00AC1A8D">
        <w:rPr>
          <w:rFonts w:ascii="Roboto" w:hAnsi="Roboto"/>
          <w:sz w:val="22"/>
          <w:szCs w:val="22"/>
        </w:rPr>
        <w:t>have</w:t>
      </w:r>
      <w:r w:rsidR="00C114B4" w:rsidRPr="00DB6D77">
        <w:rPr>
          <w:rFonts w:ascii="Roboto" w:hAnsi="Roboto"/>
          <w:sz w:val="22"/>
          <w:szCs w:val="22"/>
        </w:rPr>
        <w:t xml:space="preserve"> a family history of sudden cardiac death (OR 0.3</w:t>
      </w:r>
      <w:del w:id="43" w:author="Christoffer Vissing" w:date="2023-11-17T11:15:00Z">
        <w:r w:rsidR="00C114B4" w:rsidRPr="00DB6D77" w:rsidDel="00516AD0">
          <w:rPr>
            <w:rFonts w:ascii="Roboto" w:hAnsi="Roboto"/>
            <w:sz w:val="22"/>
            <w:szCs w:val="22"/>
          </w:rPr>
          <w:delText>6</w:delText>
        </w:r>
      </w:del>
      <w:ins w:id="44" w:author="Christoffer Vissing" w:date="2023-11-17T11:15:00Z">
        <w:r w:rsidR="00516AD0">
          <w:rPr>
            <w:rFonts w:ascii="Roboto" w:hAnsi="Roboto"/>
            <w:sz w:val="22"/>
            <w:szCs w:val="22"/>
          </w:rPr>
          <w:t>3</w:t>
        </w:r>
      </w:ins>
      <w:r w:rsidR="00C114B4" w:rsidRPr="00DB6D77">
        <w:rPr>
          <w:rFonts w:ascii="Roboto" w:hAnsi="Roboto"/>
          <w:sz w:val="22"/>
          <w:szCs w:val="22"/>
        </w:rPr>
        <w:t xml:space="preserve"> [CI, 0.</w:t>
      </w:r>
      <w:del w:id="45" w:author="Christoffer Vissing" w:date="2023-11-17T11:16:00Z">
        <w:r w:rsidR="00C114B4" w:rsidRPr="00DB6D77" w:rsidDel="00516AD0">
          <w:rPr>
            <w:rFonts w:ascii="Roboto" w:hAnsi="Roboto"/>
            <w:sz w:val="22"/>
            <w:szCs w:val="22"/>
          </w:rPr>
          <w:delText>30</w:delText>
        </w:r>
      </w:del>
      <w:ins w:id="46" w:author="Christoffer Vissing" w:date="2023-11-17T11:16:00Z">
        <w:r w:rsidR="00516AD0">
          <w:rPr>
            <w:rFonts w:ascii="Roboto" w:hAnsi="Roboto"/>
            <w:sz w:val="22"/>
            <w:szCs w:val="22"/>
          </w:rPr>
          <w:t>27</w:t>
        </w:r>
      </w:ins>
      <w:r w:rsidR="00C114B4" w:rsidRPr="00DB6D77">
        <w:rPr>
          <w:rFonts w:ascii="Roboto" w:hAnsi="Roboto"/>
          <w:sz w:val="22"/>
          <w:szCs w:val="22"/>
        </w:rPr>
        <w:t>-0.4</w:t>
      </w:r>
      <w:del w:id="47" w:author="Christoffer Vissing" w:date="2023-11-17T11:16:00Z">
        <w:r w:rsidR="00C114B4" w:rsidRPr="00DB6D77" w:rsidDel="00516AD0">
          <w:rPr>
            <w:rFonts w:ascii="Roboto" w:hAnsi="Roboto"/>
            <w:sz w:val="22"/>
            <w:szCs w:val="22"/>
          </w:rPr>
          <w:delText>2</w:delText>
        </w:r>
      </w:del>
      <w:ins w:id="48" w:author="Christoffer Vissing" w:date="2023-11-17T11:16:00Z">
        <w:r w:rsidR="00516AD0">
          <w:rPr>
            <w:rFonts w:ascii="Roboto" w:hAnsi="Roboto"/>
            <w:sz w:val="22"/>
            <w:szCs w:val="22"/>
          </w:rPr>
          <w:t>1</w:t>
        </w:r>
      </w:ins>
      <w:r w:rsidR="00C114B4" w:rsidRPr="00DB6D77">
        <w:rPr>
          <w:rFonts w:ascii="Roboto" w:hAnsi="Roboto"/>
          <w:sz w:val="22"/>
          <w:szCs w:val="22"/>
        </w:rPr>
        <w:t>])</w:t>
      </w:r>
      <w:r w:rsidR="00AC1A8D">
        <w:rPr>
          <w:rFonts w:ascii="Roboto" w:hAnsi="Roboto"/>
          <w:sz w:val="22"/>
          <w:szCs w:val="22"/>
        </w:rPr>
        <w:t xml:space="preserve">, </w:t>
      </w:r>
      <w:r w:rsidR="00800A37">
        <w:rPr>
          <w:rFonts w:ascii="Roboto" w:hAnsi="Roboto"/>
          <w:sz w:val="22"/>
          <w:szCs w:val="22"/>
        </w:rPr>
        <w:t xml:space="preserve">but more likely to </w:t>
      </w:r>
      <w:r w:rsidR="00800A37" w:rsidRPr="00DB6D77">
        <w:rPr>
          <w:rFonts w:ascii="Roboto" w:hAnsi="Roboto"/>
          <w:sz w:val="22"/>
          <w:szCs w:val="22"/>
        </w:rPr>
        <w:t xml:space="preserve">report </w:t>
      </w:r>
      <w:r w:rsidR="00DB6D77" w:rsidRPr="00DB6D77">
        <w:rPr>
          <w:rFonts w:ascii="Roboto" w:hAnsi="Roboto"/>
          <w:sz w:val="22"/>
          <w:szCs w:val="22"/>
        </w:rPr>
        <w:t xml:space="preserve">significant </w:t>
      </w:r>
      <w:r w:rsidR="004451B2">
        <w:rPr>
          <w:rFonts w:ascii="Roboto" w:hAnsi="Roboto"/>
          <w:sz w:val="22"/>
          <w:szCs w:val="22"/>
        </w:rPr>
        <w:t>symptoms</w:t>
      </w:r>
      <w:r w:rsidR="004451B2" w:rsidRPr="00DB6D77">
        <w:rPr>
          <w:rFonts w:ascii="Roboto" w:hAnsi="Roboto"/>
          <w:sz w:val="22"/>
          <w:szCs w:val="22"/>
        </w:rPr>
        <w:t xml:space="preserve"> </w:t>
      </w:r>
      <w:r w:rsidR="00580470" w:rsidRPr="00DB6D77">
        <w:rPr>
          <w:rFonts w:ascii="Roboto" w:hAnsi="Roboto"/>
          <w:sz w:val="22"/>
          <w:szCs w:val="22"/>
        </w:rPr>
        <w:t>at baseline</w:t>
      </w:r>
      <w:r w:rsidR="001B3DE8">
        <w:rPr>
          <w:rFonts w:ascii="Roboto" w:hAnsi="Roboto"/>
          <w:sz w:val="22"/>
          <w:szCs w:val="22"/>
        </w:rPr>
        <w:t xml:space="preserve"> (New York Heart Association [NYHA] functional class III-IV</w:t>
      </w:r>
      <w:r w:rsidR="00D5141C">
        <w:rPr>
          <w:rFonts w:ascii="Roboto" w:hAnsi="Roboto"/>
          <w:sz w:val="22"/>
          <w:szCs w:val="22"/>
        </w:rPr>
        <w:t>)</w:t>
      </w:r>
      <w:r w:rsidR="00351DC9" w:rsidRPr="00DB6D77">
        <w:rPr>
          <w:rFonts w:ascii="Roboto" w:hAnsi="Roboto"/>
          <w:sz w:val="22"/>
          <w:szCs w:val="22"/>
        </w:rPr>
        <w:t>.</w:t>
      </w:r>
      <w:r w:rsidR="008A637F">
        <w:rPr>
          <w:rFonts w:ascii="Roboto" w:hAnsi="Roboto"/>
          <w:sz w:val="22"/>
          <w:szCs w:val="22"/>
        </w:rPr>
        <w:t xml:space="preserve"> </w:t>
      </w:r>
    </w:p>
    <w:p w14:paraId="2086A6BC" w14:textId="3E22B88B" w:rsidR="005B44F4" w:rsidRDefault="00AC1A8D" w:rsidP="004C619B">
      <w:pPr>
        <w:spacing w:line="480" w:lineRule="auto"/>
        <w:rPr>
          <w:rFonts w:ascii="Roboto" w:hAnsi="Roboto"/>
          <w:b/>
          <w:bCs/>
          <w:sz w:val="22"/>
          <w:szCs w:val="22"/>
        </w:rPr>
      </w:pPr>
      <w:r w:rsidRPr="002245BD">
        <w:rPr>
          <w:rFonts w:ascii="Roboto" w:hAnsi="Roboto"/>
          <w:b/>
          <w:bCs/>
          <w:sz w:val="22"/>
          <w:szCs w:val="22"/>
        </w:rPr>
        <w:t>Figure 1</w:t>
      </w:r>
      <w:r>
        <w:rPr>
          <w:rFonts w:ascii="Roboto" w:hAnsi="Roboto"/>
          <w:sz w:val="22"/>
          <w:szCs w:val="22"/>
        </w:rPr>
        <w:t xml:space="preserve"> depicts</w:t>
      </w:r>
      <w:r w:rsidR="00842AF6">
        <w:rPr>
          <w:rFonts w:ascii="Roboto" w:hAnsi="Roboto"/>
          <w:sz w:val="22"/>
          <w:szCs w:val="22"/>
        </w:rPr>
        <w:t xml:space="preserve"> the relative </w:t>
      </w:r>
      <w:r>
        <w:rPr>
          <w:rFonts w:ascii="Roboto" w:hAnsi="Roboto"/>
          <w:sz w:val="22"/>
          <w:szCs w:val="22"/>
        </w:rPr>
        <w:t xml:space="preserve">risk </w:t>
      </w:r>
      <w:r w:rsidR="00842AF6">
        <w:rPr>
          <w:rFonts w:ascii="Roboto" w:hAnsi="Roboto"/>
          <w:sz w:val="22"/>
          <w:szCs w:val="22"/>
        </w:rPr>
        <w:t xml:space="preserve">of cardiovascular co-morbidities and adverse events </w:t>
      </w:r>
      <w:r w:rsidR="004C619B" w:rsidRPr="00DB6D77">
        <w:rPr>
          <w:rFonts w:ascii="Roboto" w:hAnsi="Roboto"/>
          <w:sz w:val="22"/>
          <w:szCs w:val="22"/>
        </w:rPr>
        <w:t>in patients with non-</w:t>
      </w:r>
      <w:proofErr w:type="spellStart"/>
      <w:r w:rsidR="004C619B" w:rsidRPr="00DB6D77">
        <w:rPr>
          <w:rFonts w:ascii="Roboto" w:hAnsi="Roboto"/>
          <w:sz w:val="22"/>
          <w:szCs w:val="22"/>
        </w:rPr>
        <w:t>sarcomeric</w:t>
      </w:r>
      <w:proofErr w:type="spellEnd"/>
      <w:r w:rsidR="004C619B" w:rsidRPr="00DB6D77">
        <w:rPr>
          <w:rFonts w:ascii="Roboto" w:hAnsi="Roboto"/>
          <w:sz w:val="22"/>
          <w:szCs w:val="22"/>
        </w:rPr>
        <w:t xml:space="preserve"> </w:t>
      </w:r>
      <w:r w:rsidR="00F826AF">
        <w:rPr>
          <w:rFonts w:ascii="Roboto" w:hAnsi="Roboto"/>
          <w:sz w:val="22"/>
          <w:szCs w:val="22"/>
        </w:rPr>
        <w:t>versus</w:t>
      </w:r>
      <w:r w:rsidR="004C619B" w:rsidRPr="00DB6D77">
        <w:rPr>
          <w:rFonts w:ascii="Roboto" w:hAnsi="Roboto"/>
          <w:sz w:val="22"/>
          <w:szCs w:val="22"/>
        </w:rPr>
        <w:t xml:space="preserve"> </w:t>
      </w:r>
      <w:proofErr w:type="spellStart"/>
      <w:r w:rsidR="004C619B" w:rsidRPr="00DB6D77">
        <w:rPr>
          <w:rFonts w:ascii="Roboto" w:hAnsi="Roboto"/>
          <w:sz w:val="22"/>
          <w:szCs w:val="22"/>
        </w:rPr>
        <w:t>sarcomeric</w:t>
      </w:r>
      <w:proofErr w:type="spellEnd"/>
      <w:r w:rsidR="004C619B" w:rsidRPr="00DB6D77">
        <w:rPr>
          <w:rFonts w:ascii="Roboto" w:hAnsi="Roboto"/>
          <w:sz w:val="22"/>
          <w:szCs w:val="22"/>
        </w:rPr>
        <w:t xml:space="preserve"> HCM. Overall, patients with non-</w:t>
      </w:r>
      <w:proofErr w:type="spellStart"/>
      <w:r w:rsidR="004C619B" w:rsidRPr="00DB6D77">
        <w:rPr>
          <w:rFonts w:ascii="Roboto" w:hAnsi="Roboto"/>
          <w:sz w:val="22"/>
          <w:szCs w:val="22"/>
        </w:rPr>
        <w:t>sarcomeric</w:t>
      </w:r>
      <w:proofErr w:type="spellEnd"/>
      <w:r w:rsidR="004C619B" w:rsidRPr="00DB6D77">
        <w:rPr>
          <w:rFonts w:ascii="Roboto" w:hAnsi="Roboto"/>
          <w:sz w:val="22"/>
          <w:szCs w:val="22"/>
        </w:rPr>
        <w:t xml:space="preserve"> HCM were more likely to have classic cardiovascular co-morbidities</w:t>
      </w:r>
      <w:r w:rsidR="004C619B">
        <w:rPr>
          <w:rFonts w:ascii="Roboto" w:hAnsi="Roboto"/>
          <w:sz w:val="22"/>
          <w:szCs w:val="22"/>
        </w:rPr>
        <w:t xml:space="preserve"> (RR for hypertension 1.8</w:t>
      </w:r>
      <w:ins w:id="49" w:author="Christoffer Vissing" w:date="2023-11-17T11:21:00Z">
        <w:r w:rsidR="00516AD0">
          <w:rPr>
            <w:rFonts w:ascii="Roboto" w:hAnsi="Roboto"/>
            <w:sz w:val="22"/>
            <w:szCs w:val="22"/>
          </w:rPr>
          <w:t>7</w:t>
        </w:r>
      </w:ins>
      <w:del w:id="50" w:author="Christoffer Vissing" w:date="2023-11-17T11:21:00Z">
        <w:r w:rsidR="004C619B" w:rsidDel="00516AD0">
          <w:rPr>
            <w:rFonts w:ascii="Roboto" w:hAnsi="Roboto"/>
            <w:sz w:val="22"/>
            <w:szCs w:val="22"/>
          </w:rPr>
          <w:delText>3</w:delText>
        </w:r>
      </w:del>
      <w:r w:rsidR="004C619B">
        <w:rPr>
          <w:rFonts w:ascii="Roboto" w:hAnsi="Roboto"/>
          <w:sz w:val="22"/>
          <w:szCs w:val="22"/>
        </w:rPr>
        <w:t xml:space="preserve"> [CI 1.7</w:t>
      </w:r>
      <w:del w:id="51" w:author="Christoffer Vissing" w:date="2023-11-17T11:21:00Z">
        <w:r w:rsidR="004C619B" w:rsidDel="00516AD0">
          <w:rPr>
            <w:rFonts w:ascii="Roboto" w:hAnsi="Roboto"/>
            <w:sz w:val="22"/>
            <w:szCs w:val="22"/>
          </w:rPr>
          <w:delText>2</w:delText>
        </w:r>
      </w:del>
      <w:ins w:id="52" w:author="Christoffer Vissing" w:date="2023-11-17T11:21:00Z">
        <w:r w:rsidR="00516AD0">
          <w:rPr>
            <w:rFonts w:ascii="Roboto" w:hAnsi="Roboto"/>
            <w:sz w:val="22"/>
            <w:szCs w:val="22"/>
          </w:rPr>
          <w:t>5</w:t>
        </w:r>
      </w:ins>
      <w:r w:rsidR="004C619B">
        <w:rPr>
          <w:rFonts w:ascii="Roboto" w:hAnsi="Roboto"/>
          <w:sz w:val="22"/>
          <w:szCs w:val="22"/>
        </w:rPr>
        <w:t>-</w:t>
      </w:r>
      <w:ins w:id="53" w:author="Christoffer Vissing" w:date="2023-11-17T11:21:00Z">
        <w:r w:rsidR="00516AD0">
          <w:rPr>
            <w:rFonts w:ascii="Roboto" w:hAnsi="Roboto"/>
            <w:sz w:val="22"/>
            <w:szCs w:val="22"/>
          </w:rPr>
          <w:t>2.</w:t>
        </w:r>
      </w:ins>
      <w:del w:id="54" w:author="Christoffer Vissing" w:date="2023-11-17T11:21:00Z">
        <w:r w:rsidR="004C619B" w:rsidDel="00516AD0">
          <w:rPr>
            <w:rFonts w:ascii="Roboto" w:hAnsi="Roboto"/>
            <w:sz w:val="22"/>
            <w:szCs w:val="22"/>
          </w:rPr>
          <w:delText>1.97</w:delText>
        </w:r>
      </w:del>
      <w:ins w:id="55" w:author="Christoffer Vissing" w:date="2023-11-17T11:21:00Z">
        <w:r w:rsidR="00516AD0">
          <w:rPr>
            <w:rFonts w:ascii="Roboto" w:hAnsi="Roboto"/>
            <w:sz w:val="22"/>
            <w:szCs w:val="22"/>
          </w:rPr>
          <w:t>00</w:t>
        </w:r>
      </w:ins>
      <w:r w:rsidR="004C619B">
        <w:rPr>
          <w:rFonts w:ascii="Roboto" w:hAnsi="Roboto"/>
          <w:sz w:val="22"/>
          <w:szCs w:val="22"/>
        </w:rPr>
        <w:t>]; RR for obesity 1.4</w:t>
      </w:r>
      <w:del w:id="56" w:author="Christoffer Vissing" w:date="2023-11-17T11:21:00Z">
        <w:r w:rsidR="004C619B" w:rsidDel="00516AD0">
          <w:rPr>
            <w:rFonts w:ascii="Roboto" w:hAnsi="Roboto"/>
            <w:sz w:val="22"/>
            <w:szCs w:val="22"/>
          </w:rPr>
          <w:delText>6</w:delText>
        </w:r>
      </w:del>
      <w:ins w:id="57" w:author="Christoffer Vissing" w:date="2023-11-17T11:21:00Z">
        <w:r w:rsidR="00516AD0">
          <w:rPr>
            <w:rFonts w:ascii="Roboto" w:hAnsi="Roboto"/>
            <w:sz w:val="22"/>
            <w:szCs w:val="22"/>
          </w:rPr>
          <w:t>4</w:t>
        </w:r>
      </w:ins>
      <w:r w:rsidR="004C619B">
        <w:rPr>
          <w:rFonts w:ascii="Roboto" w:hAnsi="Roboto"/>
          <w:sz w:val="22"/>
          <w:szCs w:val="22"/>
        </w:rPr>
        <w:t xml:space="preserve"> [CI 1.3</w:t>
      </w:r>
      <w:del w:id="58" w:author="Christoffer Vissing" w:date="2023-11-17T11:22:00Z">
        <w:r w:rsidR="004C619B" w:rsidDel="00516AD0">
          <w:rPr>
            <w:rFonts w:ascii="Roboto" w:hAnsi="Roboto"/>
            <w:sz w:val="22"/>
            <w:szCs w:val="22"/>
          </w:rPr>
          <w:delText>4</w:delText>
        </w:r>
      </w:del>
      <w:ins w:id="59" w:author="Christoffer Vissing" w:date="2023-11-17T11:22:00Z">
        <w:r w:rsidR="00516AD0">
          <w:rPr>
            <w:rFonts w:ascii="Roboto" w:hAnsi="Roboto"/>
            <w:sz w:val="22"/>
            <w:szCs w:val="22"/>
          </w:rPr>
          <w:t>2</w:t>
        </w:r>
      </w:ins>
      <w:r w:rsidR="004C619B">
        <w:rPr>
          <w:rFonts w:ascii="Roboto" w:hAnsi="Roboto"/>
          <w:sz w:val="22"/>
          <w:szCs w:val="22"/>
        </w:rPr>
        <w:t>-1.</w:t>
      </w:r>
      <w:del w:id="60" w:author="Christoffer Vissing" w:date="2023-11-17T11:22:00Z">
        <w:r w:rsidR="004C619B" w:rsidDel="00516AD0">
          <w:rPr>
            <w:rFonts w:ascii="Roboto" w:hAnsi="Roboto"/>
            <w:sz w:val="22"/>
            <w:szCs w:val="22"/>
          </w:rPr>
          <w:delText>60</w:delText>
        </w:r>
      </w:del>
      <w:ins w:id="61" w:author="Christoffer Vissing" w:date="2023-11-17T11:22:00Z">
        <w:r w:rsidR="00516AD0">
          <w:rPr>
            <w:rFonts w:ascii="Roboto" w:hAnsi="Roboto"/>
            <w:sz w:val="22"/>
            <w:szCs w:val="22"/>
          </w:rPr>
          <w:t>57</w:t>
        </w:r>
      </w:ins>
      <w:r w:rsidR="004C619B">
        <w:rPr>
          <w:rFonts w:ascii="Roboto" w:hAnsi="Roboto"/>
          <w:sz w:val="22"/>
          <w:szCs w:val="22"/>
        </w:rPr>
        <w:t xml:space="preserve">]) </w:t>
      </w:r>
      <w:r w:rsidR="004C619B" w:rsidRPr="00DB6D77">
        <w:rPr>
          <w:rFonts w:ascii="Roboto" w:hAnsi="Roboto"/>
          <w:sz w:val="22"/>
          <w:szCs w:val="22"/>
        </w:rPr>
        <w:t xml:space="preserve">and obstructive </w:t>
      </w:r>
      <w:r w:rsidR="00DF5A0F">
        <w:rPr>
          <w:rFonts w:ascii="Roboto" w:hAnsi="Roboto"/>
          <w:sz w:val="22"/>
          <w:szCs w:val="22"/>
        </w:rPr>
        <w:t>physiology</w:t>
      </w:r>
      <w:r w:rsidR="004C619B">
        <w:rPr>
          <w:rFonts w:ascii="Roboto" w:hAnsi="Roboto"/>
          <w:sz w:val="22"/>
          <w:szCs w:val="22"/>
        </w:rPr>
        <w:t xml:space="preserve"> (</w:t>
      </w:r>
      <w:r w:rsidR="00DF5A0F">
        <w:rPr>
          <w:rFonts w:ascii="Roboto" w:hAnsi="Roboto"/>
          <w:sz w:val="22"/>
          <w:szCs w:val="22"/>
        </w:rPr>
        <w:t xml:space="preserve">gradient &gt;30 mmHg; </w:t>
      </w:r>
      <w:r w:rsidR="004C619B">
        <w:rPr>
          <w:rFonts w:ascii="Roboto" w:hAnsi="Roboto"/>
          <w:sz w:val="22"/>
          <w:szCs w:val="22"/>
        </w:rPr>
        <w:t>RR 1.51 [CI 1.4</w:t>
      </w:r>
      <w:ins w:id="62" w:author="Christoffer Vissing" w:date="2023-11-17T11:22:00Z">
        <w:r w:rsidR="00516AD0">
          <w:rPr>
            <w:rFonts w:ascii="Roboto" w:hAnsi="Roboto"/>
            <w:sz w:val="22"/>
            <w:szCs w:val="22"/>
          </w:rPr>
          <w:t>3</w:t>
        </w:r>
      </w:ins>
      <w:del w:id="63" w:author="Christoffer Vissing" w:date="2023-11-17T11:22:00Z">
        <w:r w:rsidR="004C619B" w:rsidDel="00516AD0">
          <w:rPr>
            <w:rFonts w:ascii="Roboto" w:hAnsi="Roboto"/>
            <w:sz w:val="22"/>
            <w:szCs w:val="22"/>
          </w:rPr>
          <w:delText>2</w:delText>
        </w:r>
      </w:del>
      <w:r w:rsidR="004C619B">
        <w:rPr>
          <w:rFonts w:ascii="Roboto" w:hAnsi="Roboto"/>
          <w:sz w:val="22"/>
          <w:szCs w:val="22"/>
        </w:rPr>
        <w:t>-1.60])</w:t>
      </w:r>
      <w:r w:rsidR="00DF5A0F">
        <w:rPr>
          <w:rFonts w:ascii="Roboto" w:hAnsi="Roboto"/>
          <w:sz w:val="22"/>
          <w:szCs w:val="22"/>
        </w:rPr>
        <w:t>. P</w:t>
      </w:r>
      <w:r w:rsidR="004C619B" w:rsidRPr="00DB6D77">
        <w:rPr>
          <w:rFonts w:ascii="Roboto" w:hAnsi="Roboto"/>
          <w:sz w:val="22"/>
          <w:szCs w:val="22"/>
        </w:rPr>
        <w:t xml:space="preserve">atients with </w:t>
      </w:r>
      <w:proofErr w:type="spellStart"/>
      <w:r w:rsidR="004C619B" w:rsidRPr="00DB6D77">
        <w:rPr>
          <w:rFonts w:ascii="Roboto" w:hAnsi="Roboto"/>
          <w:sz w:val="22"/>
          <w:szCs w:val="22"/>
        </w:rPr>
        <w:t>sarcomeric</w:t>
      </w:r>
      <w:proofErr w:type="spellEnd"/>
      <w:r w:rsidR="004C619B" w:rsidRPr="00DB6D77">
        <w:rPr>
          <w:rFonts w:ascii="Roboto" w:hAnsi="Roboto"/>
          <w:sz w:val="22"/>
          <w:szCs w:val="22"/>
        </w:rPr>
        <w:t xml:space="preserve"> </w:t>
      </w:r>
      <w:r w:rsidR="00DF5A0F">
        <w:rPr>
          <w:rFonts w:ascii="Roboto" w:hAnsi="Roboto"/>
          <w:sz w:val="22"/>
          <w:szCs w:val="22"/>
        </w:rPr>
        <w:t>HCM</w:t>
      </w:r>
      <w:r w:rsidR="004C619B" w:rsidRPr="00DB6D77">
        <w:rPr>
          <w:rFonts w:ascii="Roboto" w:hAnsi="Roboto"/>
          <w:sz w:val="22"/>
          <w:szCs w:val="22"/>
        </w:rPr>
        <w:t xml:space="preserve"> were more likely to </w:t>
      </w:r>
      <w:r w:rsidR="00DF5A0F">
        <w:rPr>
          <w:rFonts w:ascii="Roboto" w:hAnsi="Roboto"/>
          <w:sz w:val="22"/>
          <w:szCs w:val="22"/>
        </w:rPr>
        <w:t>experience</w:t>
      </w:r>
      <w:r w:rsidR="004C619B" w:rsidRPr="00DB6D77">
        <w:rPr>
          <w:rFonts w:ascii="Roboto" w:hAnsi="Roboto"/>
          <w:sz w:val="22"/>
          <w:szCs w:val="22"/>
        </w:rPr>
        <w:t xml:space="preserve"> </w:t>
      </w:r>
      <w:ins w:id="64" w:author="Christoffer Vissing" w:date="2023-11-17T11:19:00Z">
        <w:r w:rsidR="00516AD0">
          <w:rPr>
            <w:rFonts w:ascii="Roboto" w:hAnsi="Roboto"/>
            <w:sz w:val="22"/>
            <w:szCs w:val="22"/>
          </w:rPr>
          <w:t xml:space="preserve">ventricular </w:t>
        </w:r>
      </w:ins>
      <w:del w:id="65" w:author="Christoffer Vissing" w:date="2023-11-17T11:19:00Z">
        <w:r w:rsidR="004C619B" w:rsidRPr="00DB6D77" w:rsidDel="00516AD0">
          <w:rPr>
            <w:rFonts w:ascii="Roboto" w:hAnsi="Roboto"/>
            <w:sz w:val="22"/>
            <w:szCs w:val="22"/>
          </w:rPr>
          <w:delText xml:space="preserve">cardiac </w:delText>
        </w:r>
      </w:del>
      <w:r w:rsidR="004C619B" w:rsidRPr="00DB6D77">
        <w:rPr>
          <w:rFonts w:ascii="Roboto" w:hAnsi="Roboto"/>
          <w:sz w:val="22"/>
          <w:szCs w:val="22"/>
        </w:rPr>
        <w:t>arrhythmias</w:t>
      </w:r>
      <w:r w:rsidR="004C619B">
        <w:rPr>
          <w:rFonts w:ascii="Roboto" w:hAnsi="Roboto"/>
          <w:sz w:val="22"/>
          <w:szCs w:val="22"/>
        </w:rPr>
        <w:t xml:space="preserve"> (RR for </w:t>
      </w:r>
      <w:del w:id="66" w:author="Christoffer Vissing" w:date="2023-11-17T11:19:00Z">
        <w:r w:rsidR="004C619B" w:rsidDel="00516AD0">
          <w:rPr>
            <w:rFonts w:ascii="Roboto" w:hAnsi="Roboto"/>
            <w:sz w:val="22"/>
            <w:szCs w:val="22"/>
          </w:rPr>
          <w:delText xml:space="preserve">atrial </w:delText>
        </w:r>
      </w:del>
      <w:ins w:id="67" w:author="Christoffer Vissing" w:date="2023-11-17T11:19:00Z">
        <w:r w:rsidR="00516AD0">
          <w:rPr>
            <w:rFonts w:ascii="Roboto" w:hAnsi="Roboto"/>
            <w:sz w:val="22"/>
            <w:szCs w:val="22"/>
          </w:rPr>
          <w:t>non-sustained ventricular tachycardias</w:t>
        </w:r>
        <w:r w:rsidR="00516AD0">
          <w:rPr>
            <w:rFonts w:ascii="Roboto" w:hAnsi="Roboto"/>
            <w:sz w:val="22"/>
            <w:szCs w:val="22"/>
          </w:rPr>
          <w:t xml:space="preserve"> </w:t>
        </w:r>
      </w:ins>
      <w:del w:id="68" w:author="Christoffer Vissing" w:date="2023-11-17T11:19:00Z">
        <w:r w:rsidR="004C619B" w:rsidDel="00516AD0">
          <w:rPr>
            <w:rFonts w:ascii="Roboto" w:hAnsi="Roboto"/>
            <w:sz w:val="22"/>
            <w:szCs w:val="22"/>
          </w:rPr>
          <w:delText xml:space="preserve">fibrillation </w:delText>
        </w:r>
      </w:del>
      <w:r w:rsidR="004C619B">
        <w:rPr>
          <w:rFonts w:ascii="Roboto" w:hAnsi="Roboto"/>
          <w:sz w:val="22"/>
          <w:szCs w:val="22"/>
        </w:rPr>
        <w:t>1.</w:t>
      </w:r>
      <w:del w:id="69" w:author="Christoffer Vissing" w:date="2023-11-17T11:19:00Z">
        <w:r w:rsidR="004C619B" w:rsidDel="00516AD0">
          <w:rPr>
            <w:rFonts w:ascii="Roboto" w:hAnsi="Roboto"/>
            <w:sz w:val="22"/>
            <w:szCs w:val="22"/>
          </w:rPr>
          <w:delText>12</w:delText>
        </w:r>
      </w:del>
      <w:ins w:id="70" w:author="Christoffer Vissing" w:date="2023-11-17T11:19:00Z">
        <w:r w:rsidR="00516AD0">
          <w:rPr>
            <w:rFonts w:ascii="Roboto" w:hAnsi="Roboto"/>
            <w:sz w:val="22"/>
            <w:szCs w:val="22"/>
          </w:rPr>
          <w:t>40</w:t>
        </w:r>
      </w:ins>
      <w:r w:rsidR="004C619B">
        <w:rPr>
          <w:rFonts w:ascii="Roboto" w:hAnsi="Roboto"/>
          <w:sz w:val="22"/>
          <w:szCs w:val="22"/>
        </w:rPr>
        <w:t xml:space="preserve"> [CI 1.</w:t>
      </w:r>
      <w:ins w:id="71" w:author="Christoffer Vissing" w:date="2023-11-17T11:19:00Z">
        <w:r w:rsidR="00516AD0">
          <w:rPr>
            <w:rFonts w:ascii="Roboto" w:hAnsi="Roboto"/>
            <w:sz w:val="22"/>
            <w:szCs w:val="22"/>
          </w:rPr>
          <w:t>27</w:t>
        </w:r>
      </w:ins>
      <w:del w:id="72" w:author="Christoffer Vissing" w:date="2023-11-17T11:19:00Z">
        <w:r w:rsidR="004C619B" w:rsidDel="00516AD0">
          <w:rPr>
            <w:rFonts w:ascii="Roboto" w:hAnsi="Roboto"/>
            <w:sz w:val="22"/>
            <w:szCs w:val="22"/>
          </w:rPr>
          <w:delText>02</w:delText>
        </w:r>
      </w:del>
      <w:r w:rsidR="004C619B">
        <w:rPr>
          <w:rFonts w:ascii="Roboto" w:hAnsi="Roboto"/>
          <w:sz w:val="22"/>
          <w:szCs w:val="22"/>
        </w:rPr>
        <w:t>-1.</w:t>
      </w:r>
      <w:del w:id="73" w:author="Christoffer Vissing" w:date="2023-11-17T11:19:00Z">
        <w:r w:rsidR="004C619B" w:rsidDel="00516AD0">
          <w:rPr>
            <w:rFonts w:ascii="Roboto" w:hAnsi="Roboto"/>
            <w:sz w:val="22"/>
            <w:szCs w:val="22"/>
          </w:rPr>
          <w:delText>22</w:delText>
        </w:r>
      </w:del>
      <w:ins w:id="74" w:author="Christoffer Vissing" w:date="2023-11-17T11:19:00Z">
        <w:r w:rsidR="00516AD0">
          <w:rPr>
            <w:rFonts w:ascii="Roboto" w:hAnsi="Roboto"/>
            <w:sz w:val="22"/>
            <w:szCs w:val="22"/>
          </w:rPr>
          <w:t>53</w:t>
        </w:r>
      </w:ins>
      <w:r w:rsidR="004C619B">
        <w:rPr>
          <w:rFonts w:ascii="Roboto" w:hAnsi="Roboto"/>
          <w:sz w:val="22"/>
          <w:szCs w:val="22"/>
        </w:rPr>
        <w:t>] and RR for composite V</w:t>
      </w:r>
      <w:r w:rsidR="00C40896">
        <w:rPr>
          <w:rFonts w:ascii="Roboto" w:hAnsi="Roboto"/>
          <w:sz w:val="22"/>
          <w:szCs w:val="22"/>
        </w:rPr>
        <w:t>A</w:t>
      </w:r>
      <w:r w:rsidR="004C619B">
        <w:rPr>
          <w:rFonts w:ascii="Roboto" w:hAnsi="Roboto"/>
          <w:sz w:val="22"/>
          <w:szCs w:val="22"/>
        </w:rPr>
        <w:t xml:space="preserve"> 1.</w:t>
      </w:r>
      <w:ins w:id="75" w:author="Christoffer Vissing" w:date="2023-11-17T11:18:00Z">
        <w:r w:rsidR="00516AD0">
          <w:rPr>
            <w:rFonts w:ascii="Roboto" w:hAnsi="Roboto"/>
            <w:sz w:val="22"/>
            <w:szCs w:val="22"/>
          </w:rPr>
          <w:t>8</w:t>
        </w:r>
      </w:ins>
      <w:del w:id="76" w:author="Christoffer Vissing" w:date="2023-11-17T11:18:00Z">
        <w:r w:rsidR="004C619B" w:rsidDel="00516AD0">
          <w:rPr>
            <w:rFonts w:ascii="Roboto" w:hAnsi="Roboto"/>
            <w:sz w:val="22"/>
            <w:szCs w:val="22"/>
          </w:rPr>
          <w:delText>9</w:delText>
        </w:r>
      </w:del>
      <w:r w:rsidR="004C619B">
        <w:rPr>
          <w:rFonts w:ascii="Roboto" w:hAnsi="Roboto"/>
          <w:sz w:val="22"/>
          <w:szCs w:val="22"/>
        </w:rPr>
        <w:t>2 [CI 1.</w:t>
      </w:r>
      <w:del w:id="77" w:author="Christoffer Vissing" w:date="2023-11-17T11:18:00Z">
        <w:r w:rsidR="004C619B" w:rsidDel="00516AD0">
          <w:rPr>
            <w:rFonts w:ascii="Roboto" w:hAnsi="Roboto"/>
            <w:sz w:val="22"/>
            <w:szCs w:val="22"/>
          </w:rPr>
          <w:delText>60</w:delText>
        </w:r>
      </w:del>
      <w:ins w:id="78" w:author="Christoffer Vissing" w:date="2023-11-17T11:18:00Z">
        <w:r w:rsidR="00516AD0">
          <w:rPr>
            <w:rFonts w:ascii="Roboto" w:hAnsi="Roboto"/>
            <w:sz w:val="22"/>
            <w:szCs w:val="22"/>
          </w:rPr>
          <w:t>52</w:t>
        </w:r>
      </w:ins>
      <w:r w:rsidR="004C619B">
        <w:rPr>
          <w:rFonts w:ascii="Roboto" w:hAnsi="Roboto"/>
          <w:sz w:val="22"/>
          <w:szCs w:val="22"/>
        </w:rPr>
        <w:t>-2.</w:t>
      </w:r>
      <w:del w:id="79" w:author="Christoffer Vissing" w:date="2023-11-17T11:18:00Z">
        <w:r w:rsidR="004C619B" w:rsidDel="00516AD0">
          <w:rPr>
            <w:rFonts w:ascii="Roboto" w:hAnsi="Roboto"/>
            <w:sz w:val="22"/>
            <w:szCs w:val="22"/>
          </w:rPr>
          <w:delText>31</w:delText>
        </w:r>
      </w:del>
      <w:ins w:id="80" w:author="Christoffer Vissing" w:date="2023-11-17T11:18:00Z">
        <w:r w:rsidR="00516AD0">
          <w:rPr>
            <w:rFonts w:ascii="Roboto" w:hAnsi="Roboto"/>
            <w:sz w:val="22"/>
            <w:szCs w:val="22"/>
          </w:rPr>
          <w:t>17</w:t>
        </w:r>
      </w:ins>
      <w:r w:rsidR="004C619B">
        <w:rPr>
          <w:rFonts w:ascii="Roboto" w:hAnsi="Roboto"/>
          <w:sz w:val="22"/>
          <w:szCs w:val="22"/>
        </w:rPr>
        <w:t>])</w:t>
      </w:r>
      <w:r w:rsidR="004C619B" w:rsidRPr="00DB6D77">
        <w:rPr>
          <w:rFonts w:ascii="Roboto" w:hAnsi="Roboto"/>
          <w:sz w:val="22"/>
          <w:szCs w:val="22"/>
        </w:rPr>
        <w:t xml:space="preserve"> and left ventricular systolic dysfunction</w:t>
      </w:r>
      <w:r w:rsidR="004C619B">
        <w:rPr>
          <w:rFonts w:ascii="Roboto" w:hAnsi="Roboto"/>
          <w:sz w:val="22"/>
          <w:szCs w:val="22"/>
        </w:rPr>
        <w:t xml:space="preserve"> (RR 1.</w:t>
      </w:r>
      <w:ins w:id="81" w:author="Christoffer Vissing" w:date="2023-11-17T11:20:00Z">
        <w:r w:rsidR="00516AD0">
          <w:rPr>
            <w:rFonts w:ascii="Roboto" w:hAnsi="Roboto"/>
            <w:sz w:val="22"/>
            <w:szCs w:val="22"/>
          </w:rPr>
          <w:t>68</w:t>
        </w:r>
      </w:ins>
      <w:del w:id="82" w:author="Christoffer Vissing" w:date="2023-11-17T11:20:00Z">
        <w:r w:rsidR="004C619B" w:rsidDel="00516AD0">
          <w:rPr>
            <w:rFonts w:ascii="Roboto" w:hAnsi="Roboto"/>
            <w:sz w:val="22"/>
            <w:szCs w:val="22"/>
          </w:rPr>
          <w:delText>72</w:delText>
        </w:r>
      </w:del>
      <w:r w:rsidR="004C619B">
        <w:rPr>
          <w:rFonts w:ascii="Roboto" w:hAnsi="Roboto"/>
          <w:sz w:val="22"/>
          <w:szCs w:val="22"/>
        </w:rPr>
        <w:t xml:space="preserve"> [CI 1.4</w:t>
      </w:r>
      <w:del w:id="83" w:author="Christoffer Vissing" w:date="2023-11-17T11:20:00Z">
        <w:r w:rsidR="004C619B" w:rsidDel="00516AD0">
          <w:rPr>
            <w:rFonts w:ascii="Roboto" w:hAnsi="Roboto"/>
            <w:sz w:val="22"/>
            <w:szCs w:val="22"/>
          </w:rPr>
          <w:delText>5</w:delText>
        </w:r>
      </w:del>
      <w:ins w:id="84" w:author="Christoffer Vissing" w:date="2023-11-17T11:20:00Z">
        <w:r w:rsidR="00516AD0">
          <w:rPr>
            <w:rFonts w:ascii="Roboto" w:hAnsi="Roboto"/>
            <w:sz w:val="22"/>
            <w:szCs w:val="22"/>
          </w:rPr>
          <w:t>2</w:t>
        </w:r>
      </w:ins>
      <w:r w:rsidR="004C619B">
        <w:rPr>
          <w:rFonts w:ascii="Roboto" w:hAnsi="Roboto"/>
          <w:sz w:val="22"/>
          <w:szCs w:val="22"/>
        </w:rPr>
        <w:t>-</w:t>
      </w:r>
      <w:del w:id="85" w:author="Christoffer Vissing" w:date="2023-11-17T11:20:00Z">
        <w:r w:rsidR="004C619B" w:rsidDel="00516AD0">
          <w:rPr>
            <w:rFonts w:ascii="Roboto" w:hAnsi="Roboto"/>
            <w:sz w:val="22"/>
            <w:szCs w:val="22"/>
          </w:rPr>
          <w:delText>2</w:delText>
        </w:r>
      </w:del>
      <w:ins w:id="86" w:author="Christoffer Vissing" w:date="2023-11-17T11:20:00Z">
        <w:r w:rsidR="00516AD0">
          <w:rPr>
            <w:rFonts w:ascii="Roboto" w:hAnsi="Roboto"/>
            <w:sz w:val="22"/>
            <w:szCs w:val="22"/>
          </w:rPr>
          <w:t>1</w:t>
        </w:r>
      </w:ins>
      <w:r w:rsidR="004C619B">
        <w:rPr>
          <w:rFonts w:ascii="Roboto" w:hAnsi="Roboto"/>
          <w:sz w:val="22"/>
          <w:szCs w:val="22"/>
        </w:rPr>
        <w:t>.</w:t>
      </w:r>
      <w:del w:id="87" w:author="Christoffer Vissing" w:date="2023-11-17T11:20:00Z">
        <w:r w:rsidR="004C619B" w:rsidDel="00516AD0">
          <w:rPr>
            <w:rFonts w:ascii="Roboto" w:hAnsi="Roboto"/>
            <w:sz w:val="22"/>
            <w:szCs w:val="22"/>
          </w:rPr>
          <w:delText>04</w:delText>
        </w:r>
      </w:del>
      <w:ins w:id="88" w:author="Christoffer Vissing" w:date="2023-11-17T11:20:00Z">
        <w:r w:rsidR="00516AD0">
          <w:rPr>
            <w:rFonts w:ascii="Roboto" w:hAnsi="Roboto"/>
            <w:sz w:val="22"/>
            <w:szCs w:val="22"/>
          </w:rPr>
          <w:t>98</w:t>
        </w:r>
      </w:ins>
      <w:r w:rsidR="004C619B">
        <w:rPr>
          <w:rFonts w:ascii="Roboto" w:hAnsi="Roboto"/>
          <w:sz w:val="22"/>
          <w:szCs w:val="22"/>
        </w:rPr>
        <w:t>])</w:t>
      </w:r>
      <w:r w:rsidR="004C619B" w:rsidRPr="00DB6D77">
        <w:rPr>
          <w:rFonts w:ascii="Roboto" w:hAnsi="Roboto"/>
          <w:sz w:val="22"/>
          <w:szCs w:val="22"/>
        </w:rPr>
        <w:t xml:space="preserve">. </w:t>
      </w:r>
    </w:p>
    <w:p w14:paraId="17CF2D39" w14:textId="2C87BDD1" w:rsidR="00CA4002" w:rsidRPr="00DB6D77" w:rsidRDefault="00CA4002" w:rsidP="00CA4002">
      <w:pPr>
        <w:spacing w:line="480" w:lineRule="auto"/>
        <w:rPr>
          <w:rFonts w:ascii="Roboto" w:hAnsi="Roboto"/>
          <w:b/>
          <w:bCs/>
          <w:sz w:val="22"/>
          <w:szCs w:val="22"/>
        </w:rPr>
      </w:pPr>
      <w:r w:rsidRPr="00DB6D77">
        <w:rPr>
          <w:rFonts w:ascii="Roboto" w:hAnsi="Roboto"/>
          <w:b/>
          <w:bCs/>
          <w:sz w:val="22"/>
          <w:szCs w:val="22"/>
        </w:rPr>
        <w:t xml:space="preserve"> </w:t>
      </w:r>
      <w:commentRangeStart w:id="89"/>
      <w:r w:rsidR="00DF5988">
        <w:rPr>
          <w:rFonts w:ascii="Roboto" w:hAnsi="Roboto"/>
          <w:b/>
          <w:bCs/>
          <w:sz w:val="22"/>
          <w:szCs w:val="22"/>
        </w:rPr>
        <w:t xml:space="preserve">Cardiac Structure and Function in </w:t>
      </w:r>
      <w:proofErr w:type="spellStart"/>
      <w:r w:rsidRPr="00DB6D77">
        <w:rPr>
          <w:rFonts w:ascii="Roboto" w:hAnsi="Roboto"/>
          <w:b/>
          <w:bCs/>
          <w:sz w:val="22"/>
          <w:szCs w:val="22"/>
        </w:rPr>
        <w:t>Sarcomeric</w:t>
      </w:r>
      <w:proofErr w:type="spellEnd"/>
      <w:r w:rsidRPr="00DB6D77">
        <w:rPr>
          <w:rFonts w:ascii="Roboto" w:hAnsi="Roboto"/>
          <w:b/>
          <w:bCs/>
          <w:sz w:val="22"/>
          <w:szCs w:val="22"/>
        </w:rPr>
        <w:t xml:space="preserve"> </w:t>
      </w:r>
      <w:r w:rsidR="003F641C">
        <w:rPr>
          <w:rFonts w:ascii="Roboto" w:hAnsi="Roboto"/>
          <w:b/>
          <w:bCs/>
          <w:sz w:val="22"/>
          <w:szCs w:val="22"/>
        </w:rPr>
        <w:t>versus</w:t>
      </w:r>
      <w:r w:rsidRPr="00DB6D77">
        <w:rPr>
          <w:rFonts w:ascii="Roboto" w:hAnsi="Roboto"/>
          <w:b/>
          <w:bCs/>
          <w:sz w:val="22"/>
          <w:szCs w:val="22"/>
        </w:rPr>
        <w:t xml:space="preserve"> Non-</w:t>
      </w:r>
      <w:proofErr w:type="spellStart"/>
      <w:r w:rsidRPr="00DB6D77">
        <w:rPr>
          <w:rFonts w:ascii="Roboto" w:hAnsi="Roboto"/>
          <w:b/>
          <w:bCs/>
          <w:sz w:val="22"/>
          <w:szCs w:val="22"/>
        </w:rPr>
        <w:t>sarcomeric</w:t>
      </w:r>
      <w:proofErr w:type="spellEnd"/>
      <w:r w:rsidRPr="00DB6D77">
        <w:rPr>
          <w:rFonts w:ascii="Roboto" w:hAnsi="Roboto"/>
          <w:b/>
          <w:bCs/>
          <w:sz w:val="22"/>
          <w:szCs w:val="22"/>
        </w:rPr>
        <w:t xml:space="preserve"> HCM</w:t>
      </w:r>
    </w:p>
    <w:p w14:paraId="715FB1E4" w14:textId="063ACA39" w:rsidR="00C81C49" w:rsidRDefault="00CA4002" w:rsidP="00BF182A">
      <w:pPr>
        <w:spacing w:line="480" w:lineRule="auto"/>
        <w:rPr>
          <w:rFonts w:ascii="Roboto" w:hAnsi="Roboto"/>
          <w:sz w:val="22"/>
          <w:szCs w:val="22"/>
        </w:rPr>
      </w:pPr>
      <w:r w:rsidRPr="00DB6D77">
        <w:rPr>
          <w:rFonts w:ascii="Roboto" w:hAnsi="Roboto"/>
          <w:sz w:val="22"/>
          <w:szCs w:val="22"/>
        </w:rPr>
        <w:t>M</w:t>
      </w:r>
      <w:r w:rsidR="00C113BB" w:rsidRPr="00DB6D77">
        <w:rPr>
          <w:rFonts w:ascii="Roboto" w:hAnsi="Roboto"/>
          <w:sz w:val="22"/>
          <w:szCs w:val="22"/>
        </w:rPr>
        <w:t>easures of cardiac</w:t>
      </w:r>
      <w:r w:rsidR="008B59F9" w:rsidRPr="00DB6D77">
        <w:rPr>
          <w:rFonts w:ascii="Roboto" w:hAnsi="Roboto"/>
          <w:sz w:val="22"/>
          <w:szCs w:val="22"/>
        </w:rPr>
        <w:t xml:space="preserve"> function and</w:t>
      </w:r>
      <w:r w:rsidR="00C113BB" w:rsidRPr="00DB6D77">
        <w:rPr>
          <w:rFonts w:ascii="Roboto" w:hAnsi="Roboto"/>
          <w:sz w:val="22"/>
          <w:szCs w:val="22"/>
        </w:rPr>
        <w:t xml:space="preserve"> remodeling </w:t>
      </w:r>
      <w:r w:rsidR="00580470" w:rsidRPr="00DB6D77">
        <w:rPr>
          <w:rFonts w:ascii="Roboto" w:hAnsi="Roboto"/>
          <w:sz w:val="22"/>
          <w:szCs w:val="22"/>
        </w:rPr>
        <w:t>were</w:t>
      </w:r>
      <w:r w:rsidR="00C113BB" w:rsidRPr="00DB6D77">
        <w:rPr>
          <w:rFonts w:ascii="Roboto" w:hAnsi="Roboto"/>
          <w:sz w:val="22"/>
          <w:szCs w:val="22"/>
        </w:rPr>
        <w:t xml:space="preserve"> </w:t>
      </w:r>
      <w:r w:rsidR="00FA0FD1" w:rsidRPr="00DB6D77">
        <w:rPr>
          <w:rFonts w:ascii="Roboto" w:hAnsi="Roboto"/>
          <w:sz w:val="22"/>
          <w:szCs w:val="22"/>
        </w:rPr>
        <w:t>relatively</w:t>
      </w:r>
      <w:r w:rsidR="00D57B5A" w:rsidRPr="00DB6D77">
        <w:rPr>
          <w:rFonts w:ascii="Roboto" w:hAnsi="Roboto"/>
          <w:sz w:val="22"/>
          <w:szCs w:val="22"/>
        </w:rPr>
        <w:t xml:space="preserve"> </w:t>
      </w:r>
      <w:r w:rsidR="00C113BB" w:rsidRPr="00DB6D77">
        <w:rPr>
          <w:rFonts w:ascii="Roboto" w:hAnsi="Roboto"/>
          <w:sz w:val="22"/>
          <w:szCs w:val="22"/>
        </w:rPr>
        <w:t>similar between the two groups</w:t>
      </w:r>
      <w:r w:rsidRPr="00DB6D77">
        <w:rPr>
          <w:rFonts w:ascii="Roboto" w:hAnsi="Roboto"/>
          <w:sz w:val="22"/>
          <w:szCs w:val="22"/>
        </w:rPr>
        <w:t>.</w:t>
      </w:r>
      <w:r w:rsidR="00667385" w:rsidRPr="00DB6D77">
        <w:rPr>
          <w:rFonts w:ascii="Roboto" w:hAnsi="Roboto"/>
          <w:sz w:val="22"/>
          <w:szCs w:val="22"/>
        </w:rPr>
        <w:t xml:space="preserve"> </w:t>
      </w:r>
      <w:r w:rsidRPr="00DB6D77">
        <w:rPr>
          <w:rFonts w:ascii="Roboto" w:hAnsi="Roboto"/>
          <w:sz w:val="22"/>
          <w:szCs w:val="22"/>
        </w:rPr>
        <w:t>However,</w:t>
      </w:r>
      <w:r w:rsidR="00667385" w:rsidRPr="00DB6D77">
        <w:rPr>
          <w:rFonts w:ascii="Roboto" w:hAnsi="Roboto"/>
          <w:sz w:val="22"/>
          <w:szCs w:val="22"/>
        </w:rPr>
        <w:t xml:space="preserve"> </w:t>
      </w:r>
      <w:r w:rsidR="00D57B5A" w:rsidRPr="00DB6D77">
        <w:rPr>
          <w:rFonts w:ascii="Roboto" w:hAnsi="Roboto"/>
          <w:sz w:val="22"/>
          <w:szCs w:val="22"/>
        </w:rPr>
        <w:t>patients with non-</w:t>
      </w:r>
      <w:proofErr w:type="spellStart"/>
      <w:r w:rsidR="00D57B5A" w:rsidRPr="00DB6D77">
        <w:rPr>
          <w:rFonts w:ascii="Roboto" w:hAnsi="Roboto"/>
          <w:sz w:val="22"/>
          <w:szCs w:val="22"/>
        </w:rPr>
        <w:t>sarcomeric</w:t>
      </w:r>
      <w:proofErr w:type="spellEnd"/>
      <w:r w:rsidR="00D57B5A" w:rsidRPr="00DB6D77">
        <w:rPr>
          <w:rFonts w:ascii="Roboto" w:hAnsi="Roboto"/>
          <w:sz w:val="22"/>
          <w:szCs w:val="22"/>
        </w:rPr>
        <w:t xml:space="preserve"> HCM had</w:t>
      </w:r>
      <w:r w:rsidR="008A637F">
        <w:rPr>
          <w:rFonts w:ascii="Roboto" w:hAnsi="Roboto"/>
          <w:sz w:val="22"/>
          <w:szCs w:val="22"/>
        </w:rPr>
        <w:t xml:space="preserve"> slightly</w:t>
      </w:r>
      <w:r w:rsidR="00D57B5A" w:rsidRPr="00DB6D77">
        <w:rPr>
          <w:rFonts w:ascii="Roboto" w:hAnsi="Roboto"/>
          <w:sz w:val="22"/>
          <w:szCs w:val="22"/>
        </w:rPr>
        <w:t xml:space="preserve"> higher LV ejection fraction (+</w:t>
      </w:r>
      <w:r w:rsidR="00482E50">
        <w:rPr>
          <w:rFonts w:ascii="Roboto" w:hAnsi="Roboto"/>
          <w:sz w:val="22"/>
          <w:szCs w:val="22"/>
        </w:rPr>
        <w:t>1</w:t>
      </w:r>
      <w:r w:rsidR="00D57B5A" w:rsidRPr="00DB6D77">
        <w:rPr>
          <w:rFonts w:ascii="Roboto" w:hAnsi="Roboto"/>
          <w:sz w:val="22"/>
          <w:szCs w:val="22"/>
        </w:rPr>
        <w:t>.</w:t>
      </w:r>
      <w:r w:rsidR="00482E50">
        <w:rPr>
          <w:rFonts w:ascii="Roboto" w:hAnsi="Roboto"/>
          <w:sz w:val="22"/>
          <w:szCs w:val="22"/>
        </w:rPr>
        <w:t>6</w:t>
      </w:r>
      <w:r w:rsidR="00D57B5A" w:rsidRPr="00DB6D77">
        <w:rPr>
          <w:rFonts w:ascii="Roboto" w:hAnsi="Roboto"/>
          <w:sz w:val="22"/>
          <w:szCs w:val="22"/>
        </w:rPr>
        <w:t xml:space="preserve"> %-</w:t>
      </w:r>
      <w:r w:rsidR="00D57B5A" w:rsidRPr="00DB6D77">
        <w:rPr>
          <w:rFonts w:ascii="Roboto" w:hAnsi="Roboto"/>
          <w:sz w:val="22"/>
          <w:szCs w:val="22"/>
        </w:rPr>
        <w:lastRenderedPageBreak/>
        <w:t>points [CI: 1.</w:t>
      </w:r>
      <w:r w:rsidR="00482E50">
        <w:rPr>
          <w:rFonts w:ascii="Roboto" w:hAnsi="Roboto"/>
          <w:sz w:val="22"/>
          <w:szCs w:val="22"/>
        </w:rPr>
        <w:t>0</w:t>
      </w:r>
      <w:r w:rsidR="00D57B5A" w:rsidRPr="00DB6D77">
        <w:rPr>
          <w:rFonts w:ascii="Roboto" w:hAnsi="Roboto"/>
          <w:sz w:val="22"/>
          <w:szCs w:val="22"/>
        </w:rPr>
        <w:t xml:space="preserve"> to 2.</w:t>
      </w:r>
      <w:r w:rsidR="00482E50">
        <w:rPr>
          <w:rFonts w:ascii="Roboto" w:hAnsi="Roboto"/>
          <w:sz w:val="22"/>
          <w:szCs w:val="22"/>
        </w:rPr>
        <w:t>1</w:t>
      </w:r>
      <w:r w:rsidR="00D57B5A" w:rsidRPr="00DB6D77">
        <w:rPr>
          <w:rFonts w:ascii="Roboto" w:hAnsi="Roboto"/>
          <w:sz w:val="22"/>
          <w:szCs w:val="22"/>
        </w:rPr>
        <w:t>], p &lt;0.001</w:t>
      </w:r>
      <w:r w:rsidR="00C81C49">
        <w:rPr>
          <w:rFonts w:ascii="Roboto" w:hAnsi="Roboto"/>
          <w:sz w:val="22"/>
          <w:szCs w:val="22"/>
        </w:rPr>
        <w:t xml:space="preserve">; </w:t>
      </w:r>
      <w:r w:rsidR="00C81C49">
        <w:rPr>
          <w:rFonts w:ascii="Roboto" w:hAnsi="Roboto"/>
          <w:b/>
          <w:bCs/>
          <w:sz w:val="22"/>
          <w:szCs w:val="22"/>
        </w:rPr>
        <w:t>Table 1</w:t>
      </w:r>
      <w:r w:rsidR="00DF5988">
        <w:rPr>
          <w:rFonts w:ascii="Roboto" w:hAnsi="Roboto"/>
          <w:sz w:val="22"/>
          <w:szCs w:val="22"/>
        </w:rPr>
        <w:t xml:space="preserve"> and</w:t>
      </w:r>
      <w:r w:rsidR="00D12475" w:rsidRPr="00DB6D77">
        <w:rPr>
          <w:rFonts w:ascii="Roboto" w:hAnsi="Roboto"/>
          <w:sz w:val="22"/>
          <w:szCs w:val="22"/>
        </w:rPr>
        <w:t xml:space="preserve"> higher LV gradient</w:t>
      </w:r>
      <w:r w:rsidR="00DF5988">
        <w:rPr>
          <w:rFonts w:ascii="Roboto" w:hAnsi="Roboto"/>
          <w:sz w:val="22"/>
          <w:szCs w:val="22"/>
        </w:rPr>
        <w:t>s</w:t>
      </w:r>
      <w:r w:rsidR="00D12475">
        <w:rPr>
          <w:rFonts w:ascii="Roboto" w:hAnsi="Roboto"/>
          <w:sz w:val="22"/>
          <w:szCs w:val="22"/>
        </w:rPr>
        <w:t xml:space="preserve"> </w:t>
      </w:r>
      <w:r w:rsidR="00D12475" w:rsidRPr="00DB6D77">
        <w:rPr>
          <w:rFonts w:ascii="Roboto" w:hAnsi="Roboto"/>
          <w:sz w:val="22"/>
          <w:szCs w:val="22"/>
        </w:rPr>
        <w:t>(</w:t>
      </w:r>
      <w:r w:rsidR="00D12475">
        <w:rPr>
          <w:rFonts w:ascii="Roboto" w:hAnsi="Roboto"/>
          <w:sz w:val="22"/>
          <w:szCs w:val="22"/>
        </w:rPr>
        <w:t>+</w:t>
      </w:r>
      <w:r w:rsidR="00D12475" w:rsidRPr="00DB6D77">
        <w:rPr>
          <w:rFonts w:ascii="Roboto" w:hAnsi="Roboto"/>
          <w:sz w:val="22"/>
          <w:szCs w:val="22"/>
        </w:rPr>
        <w:t>1</w:t>
      </w:r>
      <w:r w:rsidR="00D12475">
        <w:rPr>
          <w:rFonts w:ascii="Roboto" w:hAnsi="Roboto"/>
          <w:sz w:val="22"/>
          <w:szCs w:val="22"/>
        </w:rPr>
        <w:t>9</w:t>
      </w:r>
      <w:r w:rsidR="00D12475" w:rsidRPr="00DB6D77">
        <w:rPr>
          <w:rFonts w:ascii="Roboto" w:hAnsi="Roboto"/>
          <w:sz w:val="22"/>
          <w:szCs w:val="22"/>
        </w:rPr>
        <w:t>.</w:t>
      </w:r>
      <w:r w:rsidR="00D12475">
        <w:rPr>
          <w:rFonts w:ascii="Roboto" w:hAnsi="Roboto"/>
          <w:sz w:val="22"/>
          <w:szCs w:val="22"/>
        </w:rPr>
        <w:t>7</w:t>
      </w:r>
      <w:r w:rsidR="00D12475" w:rsidRPr="00DB6D77">
        <w:rPr>
          <w:rFonts w:ascii="Roboto" w:hAnsi="Roboto"/>
          <w:sz w:val="22"/>
          <w:szCs w:val="22"/>
        </w:rPr>
        <w:t xml:space="preserve"> mmHg [CI: 1</w:t>
      </w:r>
      <w:r w:rsidR="00D12475">
        <w:rPr>
          <w:rFonts w:ascii="Roboto" w:hAnsi="Roboto"/>
          <w:sz w:val="22"/>
          <w:szCs w:val="22"/>
        </w:rPr>
        <w:t>7</w:t>
      </w:r>
      <w:r w:rsidR="00D12475" w:rsidRPr="00DB6D77">
        <w:rPr>
          <w:rFonts w:ascii="Roboto" w:hAnsi="Roboto"/>
          <w:sz w:val="22"/>
          <w:szCs w:val="22"/>
        </w:rPr>
        <w:t>.</w:t>
      </w:r>
      <w:r w:rsidR="00D12475">
        <w:rPr>
          <w:rFonts w:ascii="Roboto" w:hAnsi="Roboto"/>
          <w:sz w:val="22"/>
          <w:szCs w:val="22"/>
        </w:rPr>
        <w:t>4</w:t>
      </w:r>
      <w:r w:rsidR="00D12475" w:rsidRPr="00DB6D77">
        <w:rPr>
          <w:rFonts w:ascii="Roboto" w:hAnsi="Roboto"/>
          <w:sz w:val="22"/>
          <w:szCs w:val="22"/>
        </w:rPr>
        <w:t xml:space="preserve"> to </w:t>
      </w:r>
      <w:r w:rsidR="00D12475">
        <w:rPr>
          <w:rFonts w:ascii="Roboto" w:hAnsi="Roboto"/>
          <w:sz w:val="22"/>
          <w:szCs w:val="22"/>
        </w:rPr>
        <w:t>22</w:t>
      </w:r>
      <w:r w:rsidR="00D12475" w:rsidRPr="00DB6D77">
        <w:rPr>
          <w:rFonts w:ascii="Roboto" w:hAnsi="Roboto"/>
          <w:sz w:val="22"/>
          <w:szCs w:val="22"/>
        </w:rPr>
        <w:t>.</w:t>
      </w:r>
      <w:r w:rsidR="00D12475">
        <w:rPr>
          <w:rFonts w:ascii="Roboto" w:hAnsi="Roboto"/>
          <w:sz w:val="22"/>
          <w:szCs w:val="22"/>
        </w:rPr>
        <w:t>0</w:t>
      </w:r>
      <w:r w:rsidR="00D12475" w:rsidRPr="00DB6D77">
        <w:rPr>
          <w:rFonts w:ascii="Roboto" w:hAnsi="Roboto"/>
          <w:sz w:val="22"/>
          <w:szCs w:val="22"/>
        </w:rPr>
        <w:t>], p &lt;0.001</w:t>
      </w:r>
      <w:r w:rsidR="00D12475">
        <w:rPr>
          <w:rFonts w:ascii="Roboto" w:hAnsi="Roboto"/>
          <w:sz w:val="22"/>
          <w:szCs w:val="22"/>
        </w:rPr>
        <w:t>).</w:t>
      </w:r>
      <w:r w:rsidR="00FA0FD1" w:rsidRPr="00DB6D77">
        <w:rPr>
          <w:rFonts w:ascii="Roboto" w:hAnsi="Roboto"/>
          <w:sz w:val="22"/>
          <w:szCs w:val="22"/>
        </w:rPr>
        <w:t xml:space="preserve"> </w:t>
      </w:r>
      <w:r w:rsidR="00976566">
        <w:rPr>
          <w:rFonts w:ascii="Roboto" w:hAnsi="Roboto"/>
          <w:sz w:val="22"/>
          <w:szCs w:val="22"/>
        </w:rPr>
        <w:t>P</w:t>
      </w:r>
      <w:r w:rsidR="00FA0FD1" w:rsidRPr="00DB6D77">
        <w:rPr>
          <w:rFonts w:ascii="Roboto" w:hAnsi="Roboto"/>
          <w:sz w:val="22"/>
          <w:szCs w:val="22"/>
        </w:rPr>
        <w:t xml:space="preserve">atients with </w:t>
      </w:r>
      <w:proofErr w:type="spellStart"/>
      <w:r w:rsidR="00FA0FD1" w:rsidRPr="00DB6D77">
        <w:rPr>
          <w:rFonts w:ascii="Roboto" w:hAnsi="Roboto"/>
          <w:sz w:val="22"/>
          <w:szCs w:val="22"/>
        </w:rPr>
        <w:t>sarcomeric</w:t>
      </w:r>
      <w:proofErr w:type="spellEnd"/>
      <w:r w:rsidR="00FA0FD1" w:rsidRPr="00DB6D77">
        <w:rPr>
          <w:rFonts w:ascii="Roboto" w:hAnsi="Roboto"/>
          <w:sz w:val="22"/>
          <w:szCs w:val="22"/>
        </w:rPr>
        <w:t xml:space="preserve"> HCM had </w:t>
      </w:r>
      <w:r w:rsidR="00976566">
        <w:rPr>
          <w:rFonts w:ascii="Roboto" w:hAnsi="Roboto"/>
          <w:sz w:val="22"/>
          <w:szCs w:val="22"/>
        </w:rPr>
        <w:t>greater</w:t>
      </w:r>
      <w:r w:rsidR="00976566" w:rsidRPr="00DB6D77">
        <w:rPr>
          <w:rFonts w:ascii="Roboto" w:hAnsi="Roboto"/>
          <w:sz w:val="22"/>
          <w:szCs w:val="22"/>
        </w:rPr>
        <w:t xml:space="preserve"> </w:t>
      </w:r>
      <w:r w:rsidR="00FA0FD1" w:rsidRPr="00DB6D77">
        <w:rPr>
          <w:rFonts w:ascii="Roboto" w:hAnsi="Roboto"/>
          <w:sz w:val="22"/>
          <w:szCs w:val="22"/>
        </w:rPr>
        <w:t>max</w:t>
      </w:r>
      <w:r w:rsidR="00976566">
        <w:rPr>
          <w:rFonts w:ascii="Roboto" w:hAnsi="Roboto"/>
          <w:sz w:val="22"/>
          <w:szCs w:val="22"/>
        </w:rPr>
        <w:t>imal</w:t>
      </w:r>
      <w:r w:rsidR="00FA0FD1" w:rsidRPr="00DB6D77">
        <w:rPr>
          <w:rFonts w:ascii="Roboto" w:hAnsi="Roboto"/>
          <w:sz w:val="22"/>
          <w:szCs w:val="22"/>
        </w:rPr>
        <w:t xml:space="preserve"> LV wall thickness</w:t>
      </w:r>
      <w:r w:rsidR="00A26503">
        <w:rPr>
          <w:rFonts w:ascii="Roboto" w:hAnsi="Roboto"/>
          <w:sz w:val="22"/>
          <w:szCs w:val="22"/>
        </w:rPr>
        <w:t>, both in absolute terms</w:t>
      </w:r>
      <w:r w:rsidR="00FA0FD1" w:rsidRPr="00DB6D77">
        <w:rPr>
          <w:rFonts w:ascii="Roboto" w:hAnsi="Roboto"/>
          <w:sz w:val="22"/>
          <w:szCs w:val="22"/>
        </w:rPr>
        <w:t xml:space="preserve"> (</w:t>
      </w:r>
      <w:r w:rsidR="00D3112F">
        <w:rPr>
          <w:rFonts w:ascii="Roboto" w:hAnsi="Roboto"/>
          <w:sz w:val="22"/>
          <w:szCs w:val="22"/>
        </w:rPr>
        <w:t>+</w:t>
      </w:r>
      <w:r w:rsidR="00FA0FD1" w:rsidRPr="00DB6D77">
        <w:rPr>
          <w:rFonts w:ascii="Roboto" w:hAnsi="Roboto"/>
          <w:sz w:val="22"/>
          <w:szCs w:val="22"/>
        </w:rPr>
        <w:t>1.</w:t>
      </w:r>
      <w:r w:rsidR="00A26503">
        <w:rPr>
          <w:rFonts w:ascii="Roboto" w:hAnsi="Roboto"/>
          <w:sz w:val="22"/>
          <w:szCs w:val="22"/>
        </w:rPr>
        <w:t>3</w:t>
      </w:r>
      <w:r w:rsidR="00FA0FD1" w:rsidRPr="00DB6D77">
        <w:rPr>
          <w:rFonts w:ascii="Roboto" w:hAnsi="Roboto"/>
          <w:sz w:val="22"/>
          <w:szCs w:val="22"/>
        </w:rPr>
        <w:t xml:space="preserve"> mm [CI: </w:t>
      </w:r>
      <w:r w:rsidR="00A26503">
        <w:rPr>
          <w:rFonts w:ascii="Roboto" w:hAnsi="Roboto"/>
          <w:sz w:val="22"/>
          <w:szCs w:val="22"/>
        </w:rPr>
        <w:t>0.9</w:t>
      </w:r>
      <w:r w:rsidR="00FA0FD1" w:rsidRPr="00DB6D77">
        <w:rPr>
          <w:rFonts w:ascii="Roboto" w:hAnsi="Roboto"/>
          <w:sz w:val="22"/>
          <w:szCs w:val="22"/>
        </w:rPr>
        <w:t xml:space="preserve"> to </w:t>
      </w:r>
      <w:r w:rsidR="00A26503">
        <w:rPr>
          <w:rFonts w:ascii="Roboto" w:hAnsi="Roboto"/>
          <w:sz w:val="22"/>
          <w:szCs w:val="22"/>
        </w:rPr>
        <w:t>1.6</w:t>
      </w:r>
      <w:r w:rsidR="00FA0FD1" w:rsidRPr="00DB6D77">
        <w:rPr>
          <w:rFonts w:ascii="Roboto" w:hAnsi="Roboto"/>
          <w:sz w:val="22"/>
          <w:szCs w:val="22"/>
        </w:rPr>
        <w:t xml:space="preserve">], p &lt;0.001) and </w:t>
      </w:r>
      <w:r w:rsidR="00A26503">
        <w:rPr>
          <w:rFonts w:ascii="Roboto" w:hAnsi="Roboto"/>
          <w:sz w:val="22"/>
          <w:szCs w:val="22"/>
        </w:rPr>
        <w:t>when converted to</w:t>
      </w:r>
      <w:r w:rsidR="008A637F">
        <w:rPr>
          <w:rFonts w:ascii="Roboto" w:hAnsi="Roboto"/>
          <w:sz w:val="22"/>
          <w:szCs w:val="22"/>
        </w:rPr>
        <w:t xml:space="preserve"> BSA-adjusted</w:t>
      </w:r>
      <w:r w:rsidR="00A26503">
        <w:rPr>
          <w:rFonts w:ascii="Roboto" w:hAnsi="Roboto"/>
          <w:sz w:val="22"/>
          <w:szCs w:val="22"/>
        </w:rPr>
        <w:t xml:space="preserve"> z-scores (+1.5 z [CI: 1.1 to 1.9], p &lt;0.001</w:t>
      </w:r>
      <w:r w:rsidR="00FA0FD1" w:rsidRPr="00DB6D77">
        <w:rPr>
          <w:rFonts w:ascii="Roboto" w:hAnsi="Roboto"/>
          <w:sz w:val="22"/>
          <w:szCs w:val="22"/>
        </w:rPr>
        <w:t>)</w:t>
      </w:r>
      <w:r w:rsidR="00C113BB" w:rsidRPr="00DB6D77">
        <w:rPr>
          <w:rFonts w:ascii="Roboto" w:hAnsi="Roboto"/>
          <w:sz w:val="22"/>
          <w:szCs w:val="22"/>
        </w:rPr>
        <w:t>.</w:t>
      </w:r>
      <w:r w:rsidR="001D711A" w:rsidRPr="00DB6D77">
        <w:rPr>
          <w:rFonts w:ascii="Roboto" w:hAnsi="Roboto"/>
          <w:sz w:val="22"/>
          <w:szCs w:val="22"/>
        </w:rPr>
        <w:t xml:space="preserve"> </w:t>
      </w:r>
    </w:p>
    <w:p w14:paraId="53919802" w14:textId="648F81E6" w:rsidR="00E30E95" w:rsidRDefault="00626F13" w:rsidP="00D12475">
      <w:pPr>
        <w:spacing w:line="480" w:lineRule="auto"/>
        <w:rPr>
          <w:rFonts w:ascii="Roboto" w:hAnsi="Roboto"/>
          <w:sz w:val="22"/>
          <w:szCs w:val="22"/>
        </w:rPr>
      </w:pPr>
      <w:r>
        <w:rPr>
          <w:rFonts w:ascii="Roboto" w:hAnsi="Roboto"/>
          <w:sz w:val="22"/>
          <w:szCs w:val="22"/>
        </w:rPr>
        <w:t>W</w:t>
      </w:r>
      <w:r w:rsidR="00DD6282">
        <w:rPr>
          <w:rFonts w:ascii="Roboto" w:hAnsi="Roboto"/>
          <w:sz w:val="22"/>
          <w:szCs w:val="22"/>
        </w:rPr>
        <w:t xml:space="preserve">e investigated the peak oxygen uptake from 2895 cardiopulmonary exercise tests, performed in 1537 patients (50% with </w:t>
      </w:r>
      <w:proofErr w:type="spellStart"/>
      <w:r w:rsidR="00DD6282">
        <w:rPr>
          <w:rFonts w:ascii="Roboto" w:hAnsi="Roboto"/>
          <w:sz w:val="22"/>
          <w:szCs w:val="22"/>
        </w:rPr>
        <w:t>sarcomeric</w:t>
      </w:r>
      <w:proofErr w:type="spellEnd"/>
      <w:r w:rsidR="00DD6282">
        <w:rPr>
          <w:rFonts w:ascii="Roboto" w:hAnsi="Roboto"/>
          <w:sz w:val="22"/>
          <w:szCs w:val="22"/>
        </w:rPr>
        <w:t xml:space="preserve"> HCM)</w:t>
      </w:r>
      <w:r w:rsidR="00C02CAE">
        <w:rPr>
          <w:rFonts w:ascii="Roboto" w:hAnsi="Roboto"/>
          <w:sz w:val="22"/>
          <w:szCs w:val="22"/>
        </w:rPr>
        <w:t xml:space="preserve"> </w:t>
      </w:r>
      <w:r w:rsidR="00DD6282">
        <w:rPr>
          <w:rFonts w:ascii="Roboto" w:hAnsi="Roboto"/>
          <w:sz w:val="22"/>
          <w:szCs w:val="22"/>
        </w:rPr>
        <w:t>and found that carrying a sarcomere variant was associated with a lower peak oxygen uptake</w:t>
      </w:r>
      <w:r w:rsidR="00666D4C">
        <w:rPr>
          <w:rFonts w:ascii="Roboto" w:hAnsi="Roboto"/>
          <w:sz w:val="22"/>
          <w:szCs w:val="22"/>
        </w:rPr>
        <w:t xml:space="preserve"> </w:t>
      </w:r>
      <w:r w:rsidR="00DD6282">
        <w:rPr>
          <w:rFonts w:ascii="Roboto" w:hAnsi="Roboto"/>
          <w:sz w:val="22"/>
          <w:szCs w:val="22"/>
        </w:rPr>
        <w:t>(</w:t>
      </w:r>
      <w:r w:rsidR="00C87B4C">
        <w:rPr>
          <w:rFonts w:ascii="Roboto" w:hAnsi="Roboto"/>
          <w:sz w:val="22"/>
          <w:szCs w:val="22"/>
        </w:rPr>
        <w:t>unadjusted -0.6</w:t>
      </w:r>
      <w:r w:rsidR="00DC7E3B">
        <w:rPr>
          <w:rFonts w:ascii="Roboto" w:hAnsi="Roboto"/>
          <w:sz w:val="22"/>
          <w:szCs w:val="22"/>
        </w:rPr>
        <w:t xml:space="preserve"> ml O</w:t>
      </w:r>
      <w:r w:rsidR="00DC7E3B">
        <w:rPr>
          <w:rFonts w:ascii="Roboto" w:hAnsi="Roboto"/>
          <w:sz w:val="22"/>
          <w:szCs w:val="22"/>
          <w:vertAlign w:val="subscript"/>
        </w:rPr>
        <w:t>2</w:t>
      </w:r>
      <w:r w:rsidR="00DC7E3B">
        <w:rPr>
          <w:rFonts w:ascii="Roboto" w:hAnsi="Roboto"/>
          <w:sz w:val="22"/>
          <w:szCs w:val="22"/>
        </w:rPr>
        <w:t>/kg/min</w:t>
      </w:r>
      <w:r w:rsidR="00C87B4C">
        <w:rPr>
          <w:rFonts w:ascii="Roboto" w:hAnsi="Roboto"/>
          <w:sz w:val="22"/>
          <w:szCs w:val="22"/>
        </w:rPr>
        <w:t xml:space="preserve"> [CI: -1.3 to 0.1], p = </w:t>
      </w:r>
      <w:proofErr w:type="gramStart"/>
      <w:r w:rsidR="00C87B4C">
        <w:rPr>
          <w:rFonts w:ascii="Roboto" w:hAnsi="Roboto"/>
          <w:sz w:val="22"/>
          <w:szCs w:val="22"/>
        </w:rPr>
        <w:t>0.083 ;</w:t>
      </w:r>
      <w:proofErr w:type="gramEnd"/>
      <w:r w:rsidR="00C87B4C">
        <w:rPr>
          <w:rFonts w:ascii="Roboto" w:hAnsi="Roboto"/>
          <w:sz w:val="22"/>
          <w:szCs w:val="22"/>
        </w:rPr>
        <w:t xml:space="preserve"> adjusted for age, sex, BMI, presence of atrial fibrillation and effort </w:t>
      </w:r>
      <w:r w:rsidR="00666D4C">
        <w:rPr>
          <w:rFonts w:ascii="Roboto" w:hAnsi="Roboto"/>
          <w:sz w:val="22"/>
          <w:szCs w:val="22"/>
        </w:rPr>
        <w:t>[highest achieved respiratory exchange ratio]</w:t>
      </w:r>
      <w:r w:rsidR="00C87B4C">
        <w:rPr>
          <w:rFonts w:ascii="Roboto" w:hAnsi="Roboto"/>
          <w:sz w:val="22"/>
          <w:szCs w:val="22"/>
        </w:rPr>
        <w:t xml:space="preserve"> </w:t>
      </w:r>
      <w:r w:rsidR="00DD6282">
        <w:rPr>
          <w:rFonts w:ascii="Roboto" w:hAnsi="Roboto"/>
          <w:sz w:val="22"/>
          <w:szCs w:val="22"/>
        </w:rPr>
        <w:t>-</w:t>
      </w:r>
      <w:r w:rsidR="00C07642">
        <w:rPr>
          <w:rFonts w:ascii="Roboto" w:hAnsi="Roboto"/>
          <w:sz w:val="22"/>
          <w:szCs w:val="22"/>
        </w:rPr>
        <w:t>1</w:t>
      </w:r>
      <w:r w:rsidR="00DD6282">
        <w:rPr>
          <w:rFonts w:ascii="Roboto" w:hAnsi="Roboto"/>
          <w:sz w:val="22"/>
          <w:szCs w:val="22"/>
        </w:rPr>
        <w:t>.</w:t>
      </w:r>
      <w:r w:rsidR="00C07642">
        <w:rPr>
          <w:rFonts w:ascii="Roboto" w:hAnsi="Roboto"/>
          <w:sz w:val="22"/>
          <w:szCs w:val="22"/>
        </w:rPr>
        <w:t>9</w:t>
      </w:r>
      <w:r w:rsidR="00DD6282">
        <w:rPr>
          <w:rFonts w:ascii="Roboto" w:hAnsi="Roboto"/>
          <w:sz w:val="22"/>
          <w:szCs w:val="22"/>
        </w:rPr>
        <w:t xml:space="preserve"> ml O</w:t>
      </w:r>
      <w:r w:rsidR="00DD6282">
        <w:rPr>
          <w:rFonts w:ascii="Roboto" w:hAnsi="Roboto"/>
          <w:sz w:val="22"/>
          <w:szCs w:val="22"/>
          <w:vertAlign w:val="subscript"/>
        </w:rPr>
        <w:t>2</w:t>
      </w:r>
      <w:r w:rsidR="00DD6282">
        <w:rPr>
          <w:rFonts w:ascii="Roboto" w:hAnsi="Roboto"/>
          <w:sz w:val="22"/>
          <w:szCs w:val="22"/>
        </w:rPr>
        <w:t>/kg/min [CI: -2.</w:t>
      </w:r>
      <w:r w:rsidR="00C07642">
        <w:rPr>
          <w:rFonts w:ascii="Roboto" w:hAnsi="Roboto"/>
          <w:sz w:val="22"/>
          <w:szCs w:val="22"/>
        </w:rPr>
        <w:t>7</w:t>
      </w:r>
      <w:r w:rsidR="00DD6282">
        <w:rPr>
          <w:rFonts w:ascii="Roboto" w:hAnsi="Roboto"/>
          <w:sz w:val="22"/>
          <w:szCs w:val="22"/>
        </w:rPr>
        <w:t xml:space="preserve"> to -1.</w:t>
      </w:r>
      <w:r w:rsidR="00C07642">
        <w:rPr>
          <w:rFonts w:ascii="Roboto" w:hAnsi="Roboto"/>
          <w:sz w:val="22"/>
          <w:szCs w:val="22"/>
        </w:rPr>
        <w:t>1</w:t>
      </w:r>
      <w:r w:rsidR="00DD6282">
        <w:rPr>
          <w:rFonts w:ascii="Roboto" w:hAnsi="Roboto"/>
          <w:sz w:val="22"/>
          <w:szCs w:val="22"/>
        </w:rPr>
        <w:t>], p &lt;0.001)</w:t>
      </w:r>
      <w:r w:rsidR="00666D4C">
        <w:rPr>
          <w:rFonts w:ascii="Roboto" w:hAnsi="Roboto"/>
          <w:sz w:val="22"/>
          <w:szCs w:val="22"/>
        </w:rPr>
        <w:t>. For further information on clinical characteristics, see</w:t>
      </w:r>
      <w:r w:rsidR="003C0184">
        <w:rPr>
          <w:rFonts w:ascii="Roboto" w:hAnsi="Roboto"/>
          <w:sz w:val="22"/>
          <w:szCs w:val="22"/>
        </w:rPr>
        <w:t xml:space="preserve"> </w:t>
      </w:r>
      <w:r w:rsidR="003C0184" w:rsidRPr="0003136F">
        <w:rPr>
          <w:rFonts w:ascii="Roboto" w:hAnsi="Roboto"/>
          <w:b/>
          <w:bCs/>
          <w:sz w:val="22"/>
          <w:szCs w:val="22"/>
        </w:rPr>
        <w:t>Table 1</w:t>
      </w:r>
      <w:r w:rsidR="00DD6282">
        <w:rPr>
          <w:rFonts w:ascii="Roboto" w:hAnsi="Roboto"/>
          <w:sz w:val="22"/>
          <w:szCs w:val="22"/>
        </w:rPr>
        <w:t>.</w:t>
      </w:r>
      <w:r w:rsidR="00E30E95" w:rsidRPr="00DB6D77">
        <w:rPr>
          <w:rFonts w:ascii="Roboto" w:hAnsi="Roboto"/>
          <w:sz w:val="22"/>
          <w:szCs w:val="22"/>
        </w:rPr>
        <w:t xml:space="preserve"> </w:t>
      </w:r>
      <w:commentRangeEnd w:id="89"/>
      <w:r w:rsidR="00516AD0">
        <w:rPr>
          <w:rStyle w:val="Kommentarhenvisning"/>
        </w:rPr>
        <w:commentReference w:id="89"/>
      </w:r>
    </w:p>
    <w:p w14:paraId="13817905" w14:textId="6CDA4B59" w:rsidR="0018036F" w:rsidRDefault="001E0DCC" w:rsidP="00DB6D77">
      <w:pPr>
        <w:spacing w:line="480" w:lineRule="auto"/>
        <w:rPr>
          <w:rFonts w:ascii="Roboto" w:hAnsi="Roboto"/>
          <w:b/>
          <w:bCs/>
          <w:sz w:val="22"/>
          <w:szCs w:val="22"/>
        </w:rPr>
      </w:pPr>
      <w:r>
        <w:rPr>
          <w:rFonts w:ascii="Roboto" w:hAnsi="Roboto"/>
          <w:b/>
          <w:bCs/>
          <w:sz w:val="22"/>
          <w:szCs w:val="22"/>
        </w:rPr>
        <w:t>Incident events during l</w:t>
      </w:r>
      <w:r w:rsidR="00C02CAE">
        <w:rPr>
          <w:rFonts w:ascii="Roboto" w:hAnsi="Roboto"/>
          <w:b/>
          <w:bCs/>
          <w:sz w:val="22"/>
          <w:szCs w:val="22"/>
        </w:rPr>
        <w:t xml:space="preserve">ongitudinal follow up </w:t>
      </w:r>
    </w:p>
    <w:p w14:paraId="7143C08A" w14:textId="77777777" w:rsidR="0064123F" w:rsidRDefault="00D12475" w:rsidP="00D12475">
      <w:pPr>
        <w:spacing w:line="480" w:lineRule="auto"/>
        <w:rPr>
          <w:rFonts w:ascii="Roboto" w:hAnsi="Roboto"/>
          <w:sz w:val="22"/>
          <w:szCs w:val="22"/>
        </w:rPr>
      </w:pPr>
      <w:r>
        <w:rPr>
          <w:rFonts w:ascii="Roboto" w:hAnsi="Roboto"/>
          <w:sz w:val="22"/>
          <w:szCs w:val="22"/>
        </w:rPr>
        <w:t>We evaluated the incidence of LV obstruction, atrial fibrillation, the composite ventricular arrhythmia outcome and LV systolic dysfunction in patients without these outcomes at baseline. In this analysis, we found patients with non-</w:t>
      </w:r>
      <w:proofErr w:type="spellStart"/>
      <w:r>
        <w:rPr>
          <w:rFonts w:ascii="Roboto" w:hAnsi="Roboto"/>
          <w:sz w:val="22"/>
          <w:szCs w:val="22"/>
        </w:rPr>
        <w:t>sarcomeric</w:t>
      </w:r>
      <w:proofErr w:type="spellEnd"/>
      <w:r>
        <w:rPr>
          <w:rFonts w:ascii="Roboto" w:hAnsi="Roboto"/>
          <w:sz w:val="22"/>
          <w:szCs w:val="22"/>
        </w:rPr>
        <w:t xml:space="preserve"> HCM had higher cumulative and age-specific incidences of LV obstruction</w:t>
      </w:r>
      <w:r w:rsidR="00DF5988">
        <w:rPr>
          <w:rFonts w:ascii="Roboto" w:hAnsi="Roboto"/>
          <w:sz w:val="22"/>
          <w:szCs w:val="22"/>
        </w:rPr>
        <w:t xml:space="preserve"> (</w:t>
      </w:r>
      <w:r w:rsidR="00DF5988">
        <w:rPr>
          <w:rFonts w:ascii="Roboto" w:hAnsi="Roboto"/>
          <w:b/>
          <w:bCs/>
          <w:sz w:val="22"/>
          <w:szCs w:val="22"/>
        </w:rPr>
        <w:t>Supplements</w:t>
      </w:r>
      <w:r w:rsidR="00DF5988" w:rsidRPr="002245BD">
        <w:rPr>
          <w:rFonts w:ascii="Roboto" w:hAnsi="Roboto"/>
          <w:sz w:val="22"/>
          <w:szCs w:val="22"/>
        </w:rPr>
        <w:t>)</w:t>
      </w:r>
      <w:r w:rsidR="00DF5988">
        <w:rPr>
          <w:rFonts w:ascii="Roboto" w:hAnsi="Roboto"/>
          <w:sz w:val="22"/>
          <w:szCs w:val="22"/>
        </w:rPr>
        <w:t xml:space="preserve">. </w:t>
      </w:r>
      <w:r w:rsidR="0064123F">
        <w:rPr>
          <w:rFonts w:ascii="Roboto" w:hAnsi="Roboto"/>
          <w:sz w:val="22"/>
          <w:szCs w:val="22"/>
        </w:rPr>
        <w:t>Overall,</w:t>
      </w:r>
      <w:r w:rsidR="00DF5988">
        <w:rPr>
          <w:rFonts w:ascii="Roboto" w:hAnsi="Roboto"/>
          <w:sz w:val="22"/>
          <w:szCs w:val="22"/>
        </w:rPr>
        <w:t xml:space="preserve"> having non-</w:t>
      </w:r>
      <w:proofErr w:type="spellStart"/>
      <w:r w:rsidR="00DF5988">
        <w:rPr>
          <w:rFonts w:ascii="Roboto" w:hAnsi="Roboto"/>
          <w:sz w:val="22"/>
          <w:szCs w:val="22"/>
        </w:rPr>
        <w:t>sarcomeric</w:t>
      </w:r>
      <w:proofErr w:type="spellEnd"/>
      <w:r w:rsidR="00DF5988">
        <w:rPr>
          <w:rFonts w:ascii="Roboto" w:hAnsi="Roboto"/>
          <w:sz w:val="22"/>
          <w:szCs w:val="22"/>
        </w:rPr>
        <w:t xml:space="preserve"> HCM was associated</w:t>
      </w:r>
      <w:r>
        <w:rPr>
          <w:rFonts w:ascii="Roboto" w:hAnsi="Roboto"/>
          <w:sz w:val="22"/>
          <w:szCs w:val="22"/>
        </w:rPr>
        <w:t xml:space="preserve"> with a</w:t>
      </w:r>
      <w:r w:rsidR="006A2392">
        <w:rPr>
          <w:rFonts w:ascii="Roboto" w:hAnsi="Roboto"/>
          <w:sz w:val="22"/>
          <w:szCs w:val="22"/>
        </w:rPr>
        <w:t xml:space="preserve">n </w:t>
      </w:r>
      <w:proofErr w:type="spellStart"/>
      <w:r w:rsidR="006A2392">
        <w:rPr>
          <w:rFonts w:ascii="Roboto" w:hAnsi="Roboto"/>
          <w:sz w:val="22"/>
          <w:szCs w:val="22"/>
        </w:rPr>
        <w:t>aHR</w:t>
      </w:r>
      <w:proofErr w:type="spellEnd"/>
      <w:r>
        <w:rPr>
          <w:rFonts w:ascii="Roboto" w:hAnsi="Roboto"/>
          <w:sz w:val="22"/>
          <w:szCs w:val="22"/>
        </w:rPr>
        <w:t xml:space="preserve"> of 1.59 (CI: 1.32-1.92) for obstructive physiology</w:t>
      </w:r>
      <w:r w:rsidR="00900D32">
        <w:rPr>
          <w:rFonts w:ascii="Roboto" w:hAnsi="Roboto"/>
          <w:sz w:val="22"/>
          <w:szCs w:val="22"/>
        </w:rPr>
        <w:t xml:space="preserve"> (adjusted for age at HCM diagnosis, sex, obesity, presence of hypertension and being the family proband)</w:t>
      </w:r>
      <w:r>
        <w:rPr>
          <w:rFonts w:ascii="Roboto" w:hAnsi="Roboto"/>
          <w:sz w:val="22"/>
          <w:szCs w:val="22"/>
        </w:rPr>
        <w:t xml:space="preserve">. </w:t>
      </w:r>
    </w:p>
    <w:p w14:paraId="2D5EC28B" w14:textId="4BEF8812" w:rsidR="00D12475" w:rsidRDefault="00D12475" w:rsidP="00D12475">
      <w:pPr>
        <w:spacing w:line="480" w:lineRule="auto"/>
        <w:rPr>
          <w:rFonts w:ascii="Roboto" w:hAnsi="Roboto"/>
          <w:sz w:val="22"/>
          <w:szCs w:val="22"/>
        </w:rPr>
      </w:pPr>
      <w:r>
        <w:rPr>
          <w:rFonts w:ascii="Roboto" w:hAnsi="Roboto"/>
          <w:sz w:val="22"/>
          <w:szCs w:val="22"/>
        </w:rPr>
        <w:t xml:space="preserve">In </w:t>
      </w:r>
      <w:r w:rsidR="00DF5988">
        <w:rPr>
          <w:rFonts w:ascii="Roboto" w:hAnsi="Roboto"/>
          <w:sz w:val="22"/>
          <w:szCs w:val="22"/>
        </w:rPr>
        <w:t>contrast</w:t>
      </w:r>
      <w:r>
        <w:rPr>
          <w:rFonts w:ascii="Roboto" w:hAnsi="Roboto"/>
          <w:sz w:val="22"/>
          <w:szCs w:val="22"/>
        </w:rPr>
        <w:t xml:space="preserve">, </w:t>
      </w:r>
      <w:proofErr w:type="spellStart"/>
      <w:r>
        <w:rPr>
          <w:rFonts w:ascii="Roboto" w:hAnsi="Roboto"/>
          <w:sz w:val="22"/>
          <w:szCs w:val="22"/>
        </w:rPr>
        <w:t>sarcomeric</w:t>
      </w:r>
      <w:proofErr w:type="spellEnd"/>
      <w:r>
        <w:rPr>
          <w:rFonts w:ascii="Roboto" w:hAnsi="Roboto"/>
          <w:sz w:val="22"/>
          <w:szCs w:val="22"/>
        </w:rPr>
        <w:t xml:space="preserve"> HCM</w:t>
      </w:r>
      <w:r w:rsidR="00DF5988">
        <w:rPr>
          <w:rFonts w:ascii="Roboto" w:hAnsi="Roboto"/>
          <w:sz w:val="22"/>
          <w:szCs w:val="22"/>
        </w:rPr>
        <w:t xml:space="preserve"> was associated with a higher incidence of </w:t>
      </w:r>
      <w:r w:rsidR="00A175F9">
        <w:rPr>
          <w:rFonts w:ascii="Roboto" w:hAnsi="Roboto"/>
          <w:sz w:val="22"/>
          <w:szCs w:val="22"/>
        </w:rPr>
        <w:t xml:space="preserve">both </w:t>
      </w:r>
      <w:r w:rsidR="00DF5988">
        <w:rPr>
          <w:rFonts w:ascii="Roboto" w:hAnsi="Roboto"/>
          <w:sz w:val="22"/>
          <w:szCs w:val="22"/>
        </w:rPr>
        <w:t>atrial fibrillation</w:t>
      </w:r>
      <w:r w:rsidR="00A175F9">
        <w:rPr>
          <w:rFonts w:ascii="Roboto" w:hAnsi="Roboto"/>
          <w:sz w:val="22"/>
          <w:szCs w:val="22"/>
        </w:rPr>
        <w:t>, ventricular arrhythmias and LV systolic dysfunction</w:t>
      </w:r>
      <w:r w:rsidR="0064123F">
        <w:rPr>
          <w:rFonts w:ascii="Roboto" w:hAnsi="Roboto"/>
          <w:sz w:val="22"/>
          <w:szCs w:val="22"/>
        </w:rPr>
        <w:t xml:space="preserve"> (Supplements)</w:t>
      </w:r>
      <w:r w:rsidR="00A175F9">
        <w:rPr>
          <w:rFonts w:ascii="Roboto" w:hAnsi="Roboto"/>
          <w:sz w:val="22"/>
          <w:szCs w:val="22"/>
        </w:rPr>
        <w:t xml:space="preserve">. For atrial fibrillation the biggest relative differences in age-specific incidence was observed </w:t>
      </w:r>
      <w:r w:rsidR="0058399C">
        <w:rPr>
          <w:rFonts w:ascii="Roboto" w:hAnsi="Roboto"/>
          <w:sz w:val="22"/>
          <w:szCs w:val="22"/>
        </w:rPr>
        <w:t>earlier in life</w:t>
      </w:r>
      <w:r w:rsidR="00A175F9">
        <w:rPr>
          <w:rFonts w:ascii="Roboto" w:hAnsi="Roboto"/>
          <w:sz w:val="22"/>
          <w:szCs w:val="22"/>
        </w:rPr>
        <w:t xml:space="preserve">, and </w:t>
      </w:r>
      <w:proofErr w:type="spellStart"/>
      <w:r w:rsidR="00A175F9">
        <w:rPr>
          <w:rFonts w:ascii="Roboto" w:hAnsi="Roboto"/>
          <w:sz w:val="22"/>
          <w:szCs w:val="22"/>
        </w:rPr>
        <w:t>sarcomeric</w:t>
      </w:r>
      <w:proofErr w:type="spellEnd"/>
      <w:r w:rsidR="00A175F9">
        <w:rPr>
          <w:rFonts w:ascii="Roboto" w:hAnsi="Roboto"/>
          <w:sz w:val="22"/>
          <w:szCs w:val="22"/>
        </w:rPr>
        <w:t xml:space="preserve"> HCM was associated with a</w:t>
      </w:r>
      <w:r w:rsidR="006A2392">
        <w:rPr>
          <w:rFonts w:ascii="Roboto" w:hAnsi="Roboto"/>
          <w:sz w:val="22"/>
          <w:szCs w:val="22"/>
        </w:rPr>
        <w:t>n</w:t>
      </w:r>
      <w:r w:rsidR="00A175F9">
        <w:rPr>
          <w:rFonts w:ascii="Roboto" w:hAnsi="Roboto"/>
          <w:sz w:val="22"/>
          <w:szCs w:val="22"/>
        </w:rPr>
        <w:t xml:space="preserve"> </w:t>
      </w:r>
      <w:proofErr w:type="spellStart"/>
      <w:r w:rsidR="006A2392">
        <w:rPr>
          <w:rFonts w:ascii="Roboto" w:hAnsi="Roboto"/>
          <w:sz w:val="22"/>
          <w:szCs w:val="22"/>
        </w:rPr>
        <w:t>a</w:t>
      </w:r>
      <w:r w:rsidR="00A175F9">
        <w:rPr>
          <w:rFonts w:ascii="Roboto" w:hAnsi="Roboto"/>
          <w:sz w:val="22"/>
          <w:szCs w:val="22"/>
        </w:rPr>
        <w:t>HR</w:t>
      </w:r>
      <w:proofErr w:type="spellEnd"/>
      <w:r w:rsidR="00A175F9">
        <w:rPr>
          <w:rFonts w:ascii="Roboto" w:hAnsi="Roboto"/>
          <w:sz w:val="22"/>
          <w:szCs w:val="22"/>
        </w:rPr>
        <w:t xml:space="preserve"> of 1.41 (CI: 1.18 to 1.67, p=0.0001) for developing atrial fibrillation (adjusted for age, obesity and hypertension). For the composite ventricular arrhythmia and the LV systolic dysfunction outcomes, the biggest relative difference </w:t>
      </w:r>
      <w:r w:rsidR="00900D32">
        <w:rPr>
          <w:rFonts w:ascii="Roboto" w:hAnsi="Roboto"/>
          <w:sz w:val="22"/>
          <w:szCs w:val="22"/>
        </w:rPr>
        <w:t>in</w:t>
      </w:r>
      <w:r w:rsidR="00A175F9">
        <w:rPr>
          <w:rFonts w:ascii="Roboto" w:hAnsi="Roboto"/>
          <w:sz w:val="22"/>
          <w:szCs w:val="22"/>
        </w:rPr>
        <w:t xml:space="preserve"> the age-specific incidence</w:t>
      </w:r>
      <w:r w:rsidR="0058399C">
        <w:rPr>
          <w:rFonts w:ascii="Roboto" w:hAnsi="Roboto"/>
          <w:sz w:val="22"/>
          <w:szCs w:val="22"/>
        </w:rPr>
        <w:t>s</w:t>
      </w:r>
      <w:r w:rsidR="00A175F9">
        <w:rPr>
          <w:rFonts w:ascii="Roboto" w:hAnsi="Roboto"/>
          <w:sz w:val="22"/>
          <w:szCs w:val="22"/>
        </w:rPr>
        <w:t xml:space="preserve"> </w:t>
      </w:r>
      <w:r w:rsidR="00900D32">
        <w:rPr>
          <w:rFonts w:ascii="Roboto" w:hAnsi="Roboto"/>
          <w:sz w:val="22"/>
          <w:szCs w:val="22"/>
        </w:rPr>
        <w:t xml:space="preserve">of the outcomes </w:t>
      </w:r>
      <w:r w:rsidR="00A175F9">
        <w:rPr>
          <w:rFonts w:ascii="Roboto" w:hAnsi="Roboto"/>
          <w:sz w:val="22"/>
          <w:szCs w:val="22"/>
        </w:rPr>
        <w:t>w</w:t>
      </w:r>
      <w:r w:rsidR="00900D32">
        <w:rPr>
          <w:rFonts w:ascii="Roboto" w:hAnsi="Roboto"/>
          <w:sz w:val="22"/>
          <w:szCs w:val="22"/>
        </w:rPr>
        <w:t>ere</w:t>
      </w:r>
      <w:r w:rsidR="00A175F9">
        <w:rPr>
          <w:rFonts w:ascii="Roboto" w:hAnsi="Roboto"/>
          <w:sz w:val="22"/>
          <w:szCs w:val="22"/>
        </w:rPr>
        <w:t xml:space="preserve"> observed </w:t>
      </w:r>
      <w:r w:rsidR="00DC3C24">
        <w:rPr>
          <w:rFonts w:ascii="Roboto" w:hAnsi="Roboto"/>
          <w:sz w:val="22"/>
          <w:szCs w:val="22"/>
        </w:rPr>
        <w:t>late in life</w:t>
      </w:r>
      <w:r w:rsidR="00A175F9">
        <w:rPr>
          <w:rFonts w:ascii="Roboto" w:hAnsi="Roboto"/>
          <w:sz w:val="22"/>
          <w:szCs w:val="22"/>
        </w:rPr>
        <w:t xml:space="preserve"> with an overall age-standardized incidence ratio of 1.35 (CI: 1.15 to 1.59, p &lt;0.001) for ventricular arrhythmias and 1.33 (CI: 1.17 to 1.50, p &lt;0.001) for LV systolic dysfunction in </w:t>
      </w:r>
      <w:proofErr w:type="spellStart"/>
      <w:r w:rsidR="00A175F9">
        <w:rPr>
          <w:rFonts w:ascii="Roboto" w:hAnsi="Roboto"/>
          <w:sz w:val="22"/>
          <w:szCs w:val="22"/>
        </w:rPr>
        <w:t>sarcomeric</w:t>
      </w:r>
      <w:proofErr w:type="spellEnd"/>
      <w:r w:rsidR="00A175F9">
        <w:rPr>
          <w:rFonts w:ascii="Roboto" w:hAnsi="Roboto"/>
          <w:sz w:val="22"/>
          <w:szCs w:val="22"/>
        </w:rPr>
        <w:t xml:space="preserve"> HCM.</w:t>
      </w:r>
    </w:p>
    <w:p w14:paraId="690C64B2" w14:textId="29667168" w:rsidR="00422DA9" w:rsidRDefault="001B3DE8" w:rsidP="00DB6D77">
      <w:pPr>
        <w:spacing w:line="480" w:lineRule="auto"/>
        <w:rPr>
          <w:rFonts w:ascii="Roboto" w:hAnsi="Roboto"/>
          <w:sz w:val="22"/>
          <w:szCs w:val="22"/>
        </w:rPr>
      </w:pPr>
      <w:r>
        <w:rPr>
          <w:rFonts w:ascii="Roboto" w:hAnsi="Roboto"/>
          <w:sz w:val="22"/>
          <w:szCs w:val="22"/>
        </w:rPr>
        <w:lastRenderedPageBreak/>
        <w:t>To</w:t>
      </w:r>
      <w:r w:rsidR="00DB6D77">
        <w:rPr>
          <w:rFonts w:ascii="Roboto" w:hAnsi="Roboto"/>
          <w:sz w:val="22"/>
          <w:szCs w:val="22"/>
        </w:rPr>
        <w:t xml:space="preserve"> evaluat</w:t>
      </w:r>
      <w:r>
        <w:rPr>
          <w:rFonts w:ascii="Roboto" w:hAnsi="Roboto"/>
          <w:sz w:val="22"/>
          <w:szCs w:val="22"/>
        </w:rPr>
        <w:t>e</w:t>
      </w:r>
      <w:r w:rsidR="00DB6D77" w:rsidRPr="00DB6D77">
        <w:rPr>
          <w:rFonts w:ascii="Roboto" w:hAnsi="Roboto"/>
          <w:sz w:val="22"/>
          <w:szCs w:val="22"/>
        </w:rPr>
        <w:t xml:space="preserve"> the </w:t>
      </w:r>
      <w:r w:rsidR="00CA4258">
        <w:rPr>
          <w:rFonts w:ascii="Roboto" w:hAnsi="Roboto"/>
          <w:sz w:val="22"/>
          <w:szCs w:val="22"/>
        </w:rPr>
        <w:t>longitudinal</w:t>
      </w:r>
      <w:r w:rsidR="00CA4258" w:rsidRPr="00DB6D77">
        <w:rPr>
          <w:rFonts w:ascii="Roboto" w:hAnsi="Roboto"/>
          <w:sz w:val="22"/>
          <w:szCs w:val="22"/>
        </w:rPr>
        <w:t xml:space="preserve"> </w:t>
      </w:r>
      <w:r w:rsidR="00DB6D77" w:rsidRPr="00DB6D77">
        <w:rPr>
          <w:rFonts w:ascii="Roboto" w:hAnsi="Roboto"/>
          <w:sz w:val="22"/>
          <w:szCs w:val="22"/>
        </w:rPr>
        <w:t xml:space="preserve">course of </w:t>
      </w:r>
      <w:r w:rsidR="00056EEB">
        <w:rPr>
          <w:rFonts w:ascii="Roboto" w:hAnsi="Roboto"/>
          <w:sz w:val="22"/>
          <w:szCs w:val="22"/>
        </w:rPr>
        <w:t>HCM</w:t>
      </w:r>
      <w:r w:rsidR="006A2392">
        <w:rPr>
          <w:rFonts w:ascii="Roboto" w:hAnsi="Roboto"/>
          <w:sz w:val="22"/>
          <w:szCs w:val="22"/>
        </w:rPr>
        <w:t xml:space="preserve"> </w:t>
      </w:r>
      <w:r w:rsidR="00E12205">
        <w:rPr>
          <w:rFonts w:ascii="Roboto" w:hAnsi="Roboto"/>
          <w:sz w:val="22"/>
          <w:szCs w:val="22"/>
        </w:rPr>
        <w:t>from time of birth</w:t>
      </w:r>
      <w:r w:rsidR="00DB6D77">
        <w:rPr>
          <w:rFonts w:ascii="Roboto" w:hAnsi="Roboto"/>
          <w:sz w:val="22"/>
          <w:szCs w:val="22"/>
        </w:rPr>
        <w:t>,</w:t>
      </w:r>
      <w:r w:rsidR="00DB6D77" w:rsidRPr="00DB6D77">
        <w:rPr>
          <w:rFonts w:ascii="Roboto" w:hAnsi="Roboto"/>
          <w:sz w:val="22"/>
          <w:szCs w:val="22"/>
        </w:rPr>
        <w:t xml:space="preserve"> we </w:t>
      </w:r>
      <w:r w:rsidR="00BB3F00" w:rsidRPr="00DB6D77">
        <w:rPr>
          <w:rFonts w:ascii="Roboto" w:hAnsi="Roboto"/>
          <w:sz w:val="22"/>
          <w:szCs w:val="22"/>
        </w:rPr>
        <w:t xml:space="preserve">evaluated the </w:t>
      </w:r>
      <w:r w:rsidR="00BB3F00">
        <w:rPr>
          <w:rFonts w:ascii="Roboto" w:hAnsi="Roboto"/>
          <w:sz w:val="22"/>
          <w:szCs w:val="22"/>
        </w:rPr>
        <w:t>tim</w:t>
      </w:r>
      <w:r w:rsidR="00CA4258">
        <w:rPr>
          <w:rFonts w:ascii="Roboto" w:hAnsi="Roboto"/>
          <w:sz w:val="22"/>
          <w:szCs w:val="22"/>
        </w:rPr>
        <w:t>ing</w:t>
      </w:r>
      <w:r w:rsidR="00BB3F00">
        <w:rPr>
          <w:rFonts w:ascii="Roboto" w:hAnsi="Roboto"/>
          <w:sz w:val="22"/>
          <w:szCs w:val="22"/>
        </w:rPr>
        <w:t xml:space="preserve"> of </w:t>
      </w:r>
      <w:r w:rsidR="00DD175D">
        <w:rPr>
          <w:rFonts w:ascii="Roboto" w:hAnsi="Roboto"/>
          <w:sz w:val="22"/>
          <w:szCs w:val="22"/>
        </w:rPr>
        <w:t>onset</w:t>
      </w:r>
      <w:r w:rsidR="00DD175D" w:rsidRPr="00DB6D77">
        <w:rPr>
          <w:rFonts w:ascii="Roboto" w:hAnsi="Roboto"/>
          <w:sz w:val="22"/>
          <w:szCs w:val="22"/>
        </w:rPr>
        <w:t xml:space="preserve"> </w:t>
      </w:r>
      <w:r w:rsidR="00BB3F00" w:rsidRPr="00DB6D77">
        <w:rPr>
          <w:rFonts w:ascii="Roboto" w:hAnsi="Roboto"/>
          <w:sz w:val="22"/>
          <w:szCs w:val="22"/>
        </w:rPr>
        <w:t xml:space="preserve">of </w:t>
      </w:r>
      <w:r w:rsidR="00EA745E">
        <w:rPr>
          <w:rFonts w:ascii="Roboto" w:hAnsi="Roboto"/>
          <w:sz w:val="22"/>
          <w:szCs w:val="22"/>
        </w:rPr>
        <w:t>6</w:t>
      </w:r>
      <w:r w:rsidR="00DB6D77" w:rsidRPr="00DB6D77">
        <w:rPr>
          <w:rFonts w:ascii="Roboto" w:hAnsi="Roboto"/>
          <w:sz w:val="22"/>
          <w:szCs w:val="22"/>
        </w:rPr>
        <w:t xml:space="preserve"> </w:t>
      </w:r>
      <w:r w:rsidR="00EB68FB">
        <w:rPr>
          <w:rFonts w:ascii="Roboto" w:hAnsi="Roboto"/>
          <w:sz w:val="22"/>
          <w:szCs w:val="22"/>
        </w:rPr>
        <w:t>adverse outcomes</w:t>
      </w:r>
      <w:r w:rsidR="00EB68FB" w:rsidRPr="00DB6D77">
        <w:rPr>
          <w:rFonts w:ascii="Roboto" w:hAnsi="Roboto"/>
          <w:sz w:val="22"/>
          <w:szCs w:val="22"/>
        </w:rPr>
        <w:t xml:space="preserve"> </w:t>
      </w:r>
      <w:r w:rsidR="00EA745E">
        <w:rPr>
          <w:rFonts w:ascii="Roboto" w:hAnsi="Roboto"/>
          <w:sz w:val="22"/>
          <w:szCs w:val="22"/>
        </w:rPr>
        <w:t>associated with</w:t>
      </w:r>
      <w:r w:rsidR="00DB6D77" w:rsidRPr="00DB6D77">
        <w:rPr>
          <w:rFonts w:ascii="Roboto" w:hAnsi="Roboto"/>
          <w:sz w:val="22"/>
          <w:szCs w:val="22"/>
        </w:rPr>
        <w:t xml:space="preserve"> </w:t>
      </w:r>
      <w:r w:rsidR="00EA745E">
        <w:rPr>
          <w:rFonts w:ascii="Roboto" w:hAnsi="Roboto"/>
          <w:sz w:val="22"/>
          <w:szCs w:val="22"/>
        </w:rPr>
        <w:t>HCM</w:t>
      </w:r>
      <w:r w:rsidR="00EB68FB">
        <w:rPr>
          <w:rFonts w:ascii="Roboto" w:hAnsi="Roboto"/>
          <w:sz w:val="22"/>
          <w:szCs w:val="22"/>
        </w:rPr>
        <w:t xml:space="preserve">: </w:t>
      </w:r>
      <w:r w:rsidR="00DB6D77" w:rsidRPr="00DB6D77">
        <w:rPr>
          <w:rFonts w:ascii="Roboto" w:hAnsi="Roboto"/>
          <w:sz w:val="22"/>
          <w:szCs w:val="22"/>
        </w:rPr>
        <w:t>atrial fibrillation, New York Heart Association [NYHA] class III/IV symptoms, LV systolic dysfunction</w:t>
      </w:r>
      <w:r w:rsidR="00EB68FB">
        <w:rPr>
          <w:rFonts w:ascii="Roboto" w:hAnsi="Roboto"/>
          <w:sz w:val="22"/>
          <w:szCs w:val="22"/>
        </w:rPr>
        <w:t xml:space="preserve"> (LVEF&lt;50%)</w:t>
      </w:r>
      <w:r w:rsidR="00DB6D77" w:rsidRPr="00DB6D77">
        <w:rPr>
          <w:rFonts w:ascii="Roboto" w:hAnsi="Roboto"/>
          <w:sz w:val="22"/>
          <w:szCs w:val="22"/>
        </w:rPr>
        <w:t>, composite ventricular arrhythmia</w:t>
      </w:r>
      <w:r w:rsidR="00EB68FB">
        <w:rPr>
          <w:rFonts w:ascii="Roboto" w:hAnsi="Roboto"/>
          <w:sz w:val="22"/>
          <w:szCs w:val="22"/>
        </w:rPr>
        <w:t>s</w:t>
      </w:r>
      <w:r w:rsidR="00DB6D77" w:rsidRPr="00DB6D77">
        <w:rPr>
          <w:rFonts w:ascii="Roboto" w:hAnsi="Roboto"/>
          <w:sz w:val="22"/>
          <w:szCs w:val="22"/>
        </w:rPr>
        <w:t xml:space="preserve">, cardiac transplantation, and death. </w:t>
      </w:r>
      <w:r w:rsidR="00556B72">
        <w:rPr>
          <w:rFonts w:ascii="Roboto" w:hAnsi="Roboto"/>
          <w:sz w:val="22"/>
          <w:szCs w:val="22"/>
        </w:rPr>
        <w:t xml:space="preserve">Results from this analysis </w:t>
      </w:r>
      <w:r w:rsidR="00DD175D">
        <w:rPr>
          <w:rFonts w:ascii="Roboto" w:hAnsi="Roboto"/>
          <w:sz w:val="22"/>
          <w:szCs w:val="22"/>
        </w:rPr>
        <w:t>are summarized</w:t>
      </w:r>
      <w:r w:rsidR="00556B72">
        <w:rPr>
          <w:rFonts w:ascii="Roboto" w:hAnsi="Roboto"/>
          <w:sz w:val="22"/>
          <w:szCs w:val="22"/>
        </w:rPr>
        <w:t xml:space="preserve"> in </w:t>
      </w:r>
      <w:r w:rsidR="00556B72">
        <w:rPr>
          <w:rFonts w:ascii="Roboto" w:hAnsi="Roboto"/>
          <w:b/>
          <w:bCs/>
          <w:sz w:val="22"/>
          <w:szCs w:val="22"/>
        </w:rPr>
        <w:t xml:space="preserve">Figure </w:t>
      </w:r>
      <w:r w:rsidR="0064123F">
        <w:rPr>
          <w:rFonts w:ascii="Roboto" w:hAnsi="Roboto"/>
          <w:b/>
          <w:bCs/>
          <w:sz w:val="22"/>
          <w:szCs w:val="22"/>
        </w:rPr>
        <w:t>2</w:t>
      </w:r>
      <w:r w:rsidR="00556B72">
        <w:rPr>
          <w:rFonts w:ascii="Roboto" w:hAnsi="Roboto"/>
          <w:sz w:val="22"/>
          <w:szCs w:val="22"/>
        </w:rPr>
        <w:t>, which shows</w:t>
      </w:r>
      <w:r w:rsidR="00167E21">
        <w:rPr>
          <w:rFonts w:ascii="Roboto" w:hAnsi="Roboto"/>
          <w:sz w:val="22"/>
          <w:szCs w:val="22"/>
        </w:rPr>
        <w:t xml:space="preserve"> </w:t>
      </w:r>
      <w:r w:rsidR="00A330FA">
        <w:rPr>
          <w:rFonts w:ascii="Roboto" w:hAnsi="Roboto"/>
          <w:sz w:val="22"/>
          <w:szCs w:val="22"/>
        </w:rPr>
        <w:t>the distribution of events according to age. Consistent with a younger age at diagnosis of HCM</w:t>
      </w:r>
      <w:r w:rsidR="00AE4DF8">
        <w:rPr>
          <w:rFonts w:ascii="Roboto" w:hAnsi="Roboto"/>
          <w:sz w:val="22"/>
          <w:szCs w:val="22"/>
        </w:rPr>
        <w:t>,</w:t>
      </w:r>
      <w:r w:rsidR="00A330FA">
        <w:rPr>
          <w:rFonts w:ascii="Roboto" w:hAnsi="Roboto"/>
          <w:sz w:val="22"/>
          <w:szCs w:val="22"/>
        </w:rPr>
        <w:t xml:space="preserve"> the age-distribution of</w:t>
      </w:r>
      <w:r w:rsidR="0069060A">
        <w:rPr>
          <w:rFonts w:ascii="Roboto" w:hAnsi="Roboto"/>
          <w:sz w:val="22"/>
          <w:szCs w:val="22"/>
        </w:rPr>
        <w:t xml:space="preserve"> </w:t>
      </w:r>
      <w:r w:rsidR="00AE4DF8">
        <w:rPr>
          <w:rFonts w:ascii="Roboto" w:hAnsi="Roboto"/>
          <w:sz w:val="22"/>
          <w:szCs w:val="22"/>
        </w:rPr>
        <w:t xml:space="preserve">investigated </w:t>
      </w:r>
      <w:r w:rsidR="00EB68FB">
        <w:rPr>
          <w:rFonts w:ascii="Roboto" w:hAnsi="Roboto"/>
          <w:sz w:val="22"/>
          <w:szCs w:val="22"/>
        </w:rPr>
        <w:t xml:space="preserve">outcomes </w:t>
      </w:r>
      <w:r w:rsidR="0069060A">
        <w:rPr>
          <w:rFonts w:ascii="Roboto" w:hAnsi="Roboto"/>
          <w:sz w:val="22"/>
          <w:szCs w:val="22"/>
        </w:rPr>
        <w:t xml:space="preserve">skewed </w:t>
      </w:r>
      <w:r w:rsidR="00DD175D">
        <w:rPr>
          <w:rFonts w:ascii="Roboto" w:hAnsi="Roboto"/>
          <w:sz w:val="22"/>
          <w:szCs w:val="22"/>
        </w:rPr>
        <w:t xml:space="preserve">earlier in life </w:t>
      </w:r>
      <w:r w:rsidR="0069060A">
        <w:rPr>
          <w:rFonts w:ascii="Roboto" w:hAnsi="Roboto"/>
          <w:sz w:val="22"/>
          <w:szCs w:val="22"/>
        </w:rPr>
        <w:t xml:space="preserve">for patients with </w:t>
      </w:r>
      <w:proofErr w:type="spellStart"/>
      <w:r w:rsidR="0069060A">
        <w:rPr>
          <w:rFonts w:ascii="Roboto" w:hAnsi="Roboto"/>
          <w:sz w:val="22"/>
          <w:szCs w:val="22"/>
        </w:rPr>
        <w:t>sarcomeric</w:t>
      </w:r>
      <w:proofErr w:type="spellEnd"/>
      <w:r w:rsidR="0069060A">
        <w:rPr>
          <w:rFonts w:ascii="Roboto" w:hAnsi="Roboto"/>
          <w:sz w:val="22"/>
          <w:szCs w:val="22"/>
        </w:rPr>
        <w:t xml:space="preserve"> HCM. In addition, we observe</w:t>
      </w:r>
      <w:r w:rsidR="00AE4DF8">
        <w:rPr>
          <w:rFonts w:ascii="Roboto" w:hAnsi="Roboto"/>
          <w:sz w:val="22"/>
          <w:szCs w:val="22"/>
        </w:rPr>
        <w:t>d</w:t>
      </w:r>
      <w:r w:rsidR="0069060A">
        <w:rPr>
          <w:rFonts w:ascii="Roboto" w:hAnsi="Roboto"/>
          <w:sz w:val="22"/>
          <w:szCs w:val="22"/>
        </w:rPr>
        <w:t xml:space="preserve"> a sharper peak in the distribution of </w:t>
      </w:r>
      <w:r w:rsidR="004629A8">
        <w:rPr>
          <w:rFonts w:ascii="Roboto" w:hAnsi="Roboto"/>
          <w:sz w:val="22"/>
          <w:szCs w:val="22"/>
        </w:rPr>
        <w:t>age</w:t>
      </w:r>
      <w:r w:rsidR="00AE4DF8">
        <w:rPr>
          <w:rFonts w:ascii="Roboto" w:hAnsi="Roboto"/>
          <w:sz w:val="22"/>
          <w:szCs w:val="22"/>
        </w:rPr>
        <w:t xml:space="preserve"> at occurrence of these </w:t>
      </w:r>
      <w:r w:rsidR="001E0DCC">
        <w:rPr>
          <w:rFonts w:ascii="Roboto" w:hAnsi="Roboto"/>
          <w:sz w:val="22"/>
          <w:szCs w:val="22"/>
        </w:rPr>
        <w:t xml:space="preserve">outcomes </w:t>
      </w:r>
      <w:r w:rsidR="00AE4DF8">
        <w:rPr>
          <w:rFonts w:ascii="Roboto" w:hAnsi="Roboto"/>
          <w:sz w:val="22"/>
          <w:szCs w:val="22"/>
        </w:rPr>
        <w:t>in patients with non-</w:t>
      </w:r>
      <w:proofErr w:type="spellStart"/>
      <w:r w:rsidR="00AE4DF8">
        <w:rPr>
          <w:rFonts w:ascii="Roboto" w:hAnsi="Roboto"/>
          <w:sz w:val="22"/>
          <w:szCs w:val="22"/>
        </w:rPr>
        <w:t>sarcomeric</w:t>
      </w:r>
      <w:proofErr w:type="spellEnd"/>
      <w:r w:rsidR="00AE4DF8">
        <w:rPr>
          <w:rFonts w:ascii="Roboto" w:hAnsi="Roboto"/>
          <w:sz w:val="22"/>
          <w:szCs w:val="22"/>
        </w:rPr>
        <w:t xml:space="preserve"> HCM</w:t>
      </w:r>
      <w:r w:rsidR="004629A8">
        <w:rPr>
          <w:rFonts w:ascii="Roboto" w:hAnsi="Roboto"/>
          <w:sz w:val="22"/>
          <w:szCs w:val="22"/>
        </w:rPr>
        <w:t xml:space="preserve">, </w:t>
      </w:r>
      <w:r w:rsidR="00AE4DF8">
        <w:rPr>
          <w:rFonts w:ascii="Roboto" w:hAnsi="Roboto"/>
          <w:sz w:val="22"/>
          <w:szCs w:val="22"/>
        </w:rPr>
        <w:t xml:space="preserve">mostly </w:t>
      </w:r>
      <w:r w:rsidR="004629A8">
        <w:rPr>
          <w:rFonts w:ascii="Roboto" w:hAnsi="Roboto"/>
          <w:sz w:val="22"/>
          <w:szCs w:val="22"/>
        </w:rPr>
        <w:t>centered around the time of diagnosis of HCM.</w:t>
      </w:r>
      <w:r w:rsidR="00BD14EE">
        <w:rPr>
          <w:rFonts w:ascii="Roboto" w:hAnsi="Roboto"/>
          <w:sz w:val="22"/>
          <w:szCs w:val="22"/>
        </w:rPr>
        <w:t xml:space="preserve"> This contrasts with a wider distribution of incident events in </w:t>
      </w:r>
      <w:proofErr w:type="spellStart"/>
      <w:r w:rsidR="00BD14EE">
        <w:rPr>
          <w:rFonts w:ascii="Roboto" w:hAnsi="Roboto"/>
          <w:sz w:val="22"/>
          <w:szCs w:val="22"/>
        </w:rPr>
        <w:t>sarcomeric</w:t>
      </w:r>
      <w:proofErr w:type="spellEnd"/>
      <w:r w:rsidR="00BD14EE">
        <w:rPr>
          <w:rFonts w:ascii="Roboto" w:hAnsi="Roboto"/>
          <w:sz w:val="22"/>
          <w:szCs w:val="22"/>
        </w:rPr>
        <w:t xml:space="preserve"> HCM; spread over most of adulthood</w:t>
      </w:r>
      <w:r w:rsidR="00C02764">
        <w:rPr>
          <w:rFonts w:ascii="Roboto" w:hAnsi="Roboto"/>
          <w:sz w:val="22"/>
          <w:szCs w:val="22"/>
        </w:rPr>
        <w:t xml:space="preserve"> (</w:t>
      </w:r>
      <w:r w:rsidR="00C02764" w:rsidRPr="0053705B">
        <w:rPr>
          <w:rFonts w:ascii="Roboto" w:hAnsi="Roboto"/>
          <w:b/>
          <w:bCs/>
          <w:sz w:val="22"/>
          <w:szCs w:val="22"/>
        </w:rPr>
        <w:t xml:space="preserve">Figure </w:t>
      </w:r>
      <w:r w:rsidR="004754E7">
        <w:rPr>
          <w:rFonts w:ascii="Roboto" w:hAnsi="Roboto"/>
          <w:b/>
          <w:bCs/>
          <w:sz w:val="22"/>
          <w:szCs w:val="22"/>
        </w:rPr>
        <w:t>2</w:t>
      </w:r>
      <w:r w:rsidR="00C02764">
        <w:rPr>
          <w:rFonts w:ascii="Roboto" w:hAnsi="Roboto"/>
          <w:sz w:val="22"/>
          <w:szCs w:val="22"/>
        </w:rPr>
        <w:t>)</w:t>
      </w:r>
      <w:r w:rsidR="00BD14EE">
        <w:rPr>
          <w:rFonts w:ascii="Roboto" w:hAnsi="Roboto"/>
          <w:sz w:val="22"/>
          <w:szCs w:val="22"/>
        </w:rPr>
        <w:t>.</w:t>
      </w:r>
      <w:r w:rsidR="004629A8">
        <w:rPr>
          <w:rFonts w:ascii="Roboto" w:hAnsi="Roboto"/>
          <w:sz w:val="22"/>
          <w:szCs w:val="22"/>
        </w:rPr>
        <w:t xml:space="preserve"> </w:t>
      </w:r>
    </w:p>
    <w:p w14:paraId="1B7FDD21" w14:textId="5A196025" w:rsidR="0037016C" w:rsidRPr="0037016C" w:rsidRDefault="002573A9" w:rsidP="00DB6D77">
      <w:pPr>
        <w:spacing w:line="480" w:lineRule="auto"/>
        <w:rPr>
          <w:rFonts w:ascii="Roboto" w:hAnsi="Roboto"/>
          <w:b/>
          <w:bCs/>
          <w:sz w:val="22"/>
          <w:szCs w:val="22"/>
        </w:rPr>
      </w:pPr>
      <w:r>
        <w:rPr>
          <w:rFonts w:ascii="Roboto" w:hAnsi="Roboto"/>
          <w:b/>
          <w:bCs/>
          <w:sz w:val="22"/>
          <w:szCs w:val="22"/>
        </w:rPr>
        <w:t>Temporal patterns of cardiovascular events and genetic modifier</w:t>
      </w:r>
      <w:r w:rsidR="001E0DCC">
        <w:rPr>
          <w:rFonts w:ascii="Roboto" w:hAnsi="Roboto"/>
          <w:b/>
          <w:bCs/>
          <w:sz w:val="22"/>
          <w:szCs w:val="22"/>
        </w:rPr>
        <w:t xml:space="preserve">s </w:t>
      </w:r>
    </w:p>
    <w:p w14:paraId="6D220EB7" w14:textId="397C0593" w:rsidR="00D52FCA" w:rsidRDefault="00DF1022" w:rsidP="00B13D40">
      <w:pPr>
        <w:spacing w:line="480" w:lineRule="auto"/>
        <w:rPr>
          <w:rFonts w:ascii="Roboto" w:hAnsi="Roboto"/>
          <w:sz w:val="22"/>
          <w:szCs w:val="22"/>
        </w:rPr>
      </w:pPr>
      <w:r w:rsidRPr="00DF1022">
        <w:rPr>
          <w:rFonts w:ascii="Roboto" w:hAnsi="Roboto"/>
          <w:sz w:val="22"/>
          <w:szCs w:val="22"/>
        </w:rPr>
        <w:t xml:space="preserve">Our next objective was to evaluate the co-occurrence </w:t>
      </w:r>
      <w:r w:rsidR="00FF700B">
        <w:rPr>
          <w:rFonts w:ascii="Roboto" w:hAnsi="Roboto"/>
          <w:sz w:val="22"/>
          <w:szCs w:val="22"/>
        </w:rPr>
        <w:t>and</w:t>
      </w:r>
      <w:r w:rsidR="00FF700B" w:rsidRPr="00DF1022">
        <w:rPr>
          <w:rFonts w:ascii="Roboto" w:hAnsi="Roboto"/>
          <w:sz w:val="22"/>
          <w:szCs w:val="22"/>
        </w:rPr>
        <w:t xml:space="preserve"> </w:t>
      </w:r>
      <w:r w:rsidR="00FF700B">
        <w:rPr>
          <w:rFonts w:ascii="Roboto" w:hAnsi="Roboto"/>
          <w:sz w:val="22"/>
          <w:szCs w:val="22"/>
        </w:rPr>
        <w:t xml:space="preserve">temporal pattern </w:t>
      </w:r>
      <w:r w:rsidRPr="00DF1022">
        <w:rPr>
          <w:rFonts w:ascii="Roboto" w:hAnsi="Roboto"/>
          <w:sz w:val="22"/>
          <w:szCs w:val="22"/>
        </w:rPr>
        <w:t xml:space="preserve">of cardiovascular </w:t>
      </w:r>
      <w:r w:rsidR="00D5141C">
        <w:rPr>
          <w:rFonts w:ascii="Roboto" w:hAnsi="Roboto"/>
          <w:sz w:val="22"/>
          <w:szCs w:val="22"/>
        </w:rPr>
        <w:t>features</w:t>
      </w:r>
      <w:r w:rsidR="00FF700B">
        <w:rPr>
          <w:rFonts w:ascii="Roboto" w:hAnsi="Roboto"/>
          <w:sz w:val="22"/>
          <w:szCs w:val="22"/>
        </w:rPr>
        <w:t xml:space="preserve">, and if these </w:t>
      </w:r>
      <w:r w:rsidR="00E27B32">
        <w:rPr>
          <w:rFonts w:ascii="Roboto" w:hAnsi="Roboto"/>
          <w:sz w:val="22"/>
          <w:szCs w:val="22"/>
        </w:rPr>
        <w:t>effects</w:t>
      </w:r>
      <w:r w:rsidR="002573A9">
        <w:rPr>
          <w:rFonts w:ascii="Roboto" w:hAnsi="Roboto"/>
          <w:sz w:val="22"/>
          <w:szCs w:val="22"/>
        </w:rPr>
        <w:t xml:space="preserve"> were modified by genetic </w:t>
      </w:r>
      <w:r w:rsidR="00E12205">
        <w:rPr>
          <w:rFonts w:ascii="Roboto" w:hAnsi="Roboto"/>
          <w:sz w:val="22"/>
          <w:szCs w:val="22"/>
        </w:rPr>
        <w:t>status</w:t>
      </w:r>
      <w:r w:rsidR="00B13D40">
        <w:rPr>
          <w:rFonts w:ascii="Roboto" w:hAnsi="Roboto"/>
          <w:sz w:val="22"/>
          <w:szCs w:val="22"/>
        </w:rPr>
        <w:t xml:space="preserve">. To do this, </w:t>
      </w:r>
      <w:r w:rsidR="00B3368B">
        <w:rPr>
          <w:rFonts w:ascii="Roboto" w:hAnsi="Roboto"/>
          <w:sz w:val="22"/>
          <w:szCs w:val="22"/>
        </w:rPr>
        <w:t xml:space="preserve">we </w:t>
      </w:r>
      <w:r w:rsidR="004C6BCC">
        <w:rPr>
          <w:rFonts w:ascii="Roboto" w:hAnsi="Roboto"/>
          <w:sz w:val="22"/>
          <w:szCs w:val="22"/>
        </w:rPr>
        <w:t>performed Cox proportional hazards modelling, including time-varying effects</w:t>
      </w:r>
      <w:r w:rsidR="00DE73A8">
        <w:rPr>
          <w:rFonts w:ascii="Roboto" w:hAnsi="Roboto"/>
          <w:sz w:val="22"/>
          <w:szCs w:val="22"/>
        </w:rPr>
        <w:t xml:space="preserve"> of</w:t>
      </w:r>
      <w:r w:rsidR="00CC3ED5">
        <w:rPr>
          <w:rFonts w:ascii="Roboto" w:hAnsi="Roboto"/>
          <w:sz w:val="22"/>
          <w:szCs w:val="22"/>
        </w:rPr>
        <w:t xml:space="preserve"> six</w:t>
      </w:r>
      <w:r w:rsidR="00DE73A8">
        <w:rPr>
          <w:rFonts w:ascii="Roboto" w:hAnsi="Roboto"/>
          <w:sz w:val="22"/>
          <w:szCs w:val="22"/>
        </w:rPr>
        <w:t xml:space="preserve"> </w:t>
      </w:r>
      <w:r w:rsidR="00A77028">
        <w:rPr>
          <w:rFonts w:ascii="Roboto" w:hAnsi="Roboto"/>
          <w:sz w:val="22"/>
          <w:szCs w:val="22"/>
        </w:rPr>
        <w:t>key</w:t>
      </w:r>
      <w:r w:rsidR="00DE73A8">
        <w:rPr>
          <w:rFonts w:ascii="Roboto" w:hAnsi="Roboto"/>
          <w:sz w:val="22"/>
          <w:szCs w:val="22"/>
        </w:rPr>
        <w:t xml:space="preserve"> exposures</w:t>
      </w:r>
      <w:r w:rsidR="00CC3ED5">
        <w:rPr>
          <w:rFonts w:ascii="Roboto" w:hAnsi="Roboto"/>
          <w:sz w:val="22"/>
          <w:szCs w:val="22"/>
        </w:rPr>
        <w:t xml:space="preserve"> on eight cardiovascular outcomes</w:t>
      </w:r>
      <w:r w:rsidR="000115F1">
        <w:rPr>
          <w:rFonts w:ascii="Roboto" w:hAnsi="Roboto"/>
          <w:sz w:val="22"/>
          <w:szCs w:val="22"/>
        </w:rPr>
        <w:t xml:space="preserve"> </w:t>
      </w:r>
      <w:r w:rsidR="00DC3C24">
        <w:rPr>
          <w:rFonts w:ascii="Roboto" w:hAnsi="Roboto"/>
          <w:sz w:val="22"/>
          <w:szCs w:val="22"/>
        </w:rPr>
        <w:t>(</w:t>
      </w:r>
      <w:r w:rsidR="000115F1">
        <w:rPr>
          <w:rFonts w:ascii="Roboto" w:hAnsi="Roboto"/>
          <w:sz w:val="22"/>
          <w:szCs w:val="22"/>
        </w:rPr>
        <w:t>adjusted for sex</w:t>
      </w:r>
      <w:r w:rsidR="00CC3ED5">
        <w:rPr>
          <w:rFonts w:ascii="Roboto" w:hAnsi="Roboto"/>
          <w:sz w:val="22"/>
          <w:szCs w:val="22"/>
        </w:rPr>
        <w:t xml:space="preserve"> and corrected for multiple testing</w:t>
      </w:r>
      <w:r w:rsidR="00DC3C24">
        <w:rPr>
          <w:rFonts w:ascii="Roboto" w:hAnsi="Roboto"/>
          <w:sz w:val="22"/>
          <w:szCs w:val="22"/>
        </w:rPr>
        <w:t>) and test</w:t>
      </w:r>
      <w:r w:rsidR="00100304">
        <w:rPr>
          <w:rFonts w:ascii="Roboto" w:hAnsi="Roboto"/>
          <w:sz w:val="22"/>
          <w:szCs w:val="22"/>
        </w:rPr>
        <w:t>ed</w:t>
      </w:r>
      <w:r w:rsidR="00DC3C24">
        <w:rPr>
          <w:rFonts w:ascii="Roboto" w:hAnsi="Roboto"/>
          <w:sz w:val="22"/>
          <w:szCs w:val="22"/>
        </w:rPr>
        <w:t xml:space="preserve"> for interaction with genetic status</w:t>
      </w:r>
      <w:r w:rsidR="000E3A07">
        <w:rPr>
          <w:rFonts w:ascii="Roboto" w:hAnsi="Roboto"/>
          <w:sz w:val="22"/>
          <w:szCs w:val="22"/>
        </w:rPr>
        <w:t>.</w:t>
      </w:r>
      <w:r w:rsidR="00F2577C">
        <w:rPr>
          <w:rFonts w:ascii="Roboto" w:hAnsi="Roboto"/>
          <w:sz w:val="22"/>
          <w:szCs w:val="22"/>
        </w:rPr>
        <w:t xml:space="preserve"> </w:t>
      </w:r>
    </w:p>
    <w:p w14:paraId="305B5588" w14:textId="291B41E9" w:rsidR="00D52FCA" w:rsidRDefault="00CC3ED5" w:rsidP="00B13D40">
      <w:pPr>
        <w:spacing w:line="480" w:lineRule="auto"/>
        <w:rPr>
          <w:rFonts w:ascii="Roboto" w:hAnsi="Roboto"/>
          <w:sz w:val="22"/>
          <w:szCs w:val="22"/>
        </w:rPr>
      </w:pPr>
      <w:r>
        <w:rPr>
          <w:rFonts w:ascii="Roboto" w:hAnsi="Roboto"/>
          <w:sz w:val="22"/>
          <w:szCs w:val="22"/>
        </w:rPr>
        <w:t>In this analysis,</w:t>
      </w:r>
      <w:r w:rsidR="00FF700B">
        <w:rPr>
          <w:rFonts w:ascii="Roboto" w:hAnsi="Roboto"/>
          <w:sz w:val="22"/>
          <w:szCs w:val="22"/>
        </w:rPr>
        <w:t xml:space="preserve"> we found significant </w:t>
      </w:r>
      <w:r w:rsidR="005F3FDD">
        <w:rPr>
          <w:rFonts w:ascii="Roboto" w:hAnsi="Roboto"/>
          <w:sz w:val="22"/>
          <w:szCs w:val="22"/>
        </w:rPr>
        <w:t xml:space="preserve">temporal </w:t>
      </w:r>
      <w:r w:rsidR="00FF700B">
        <w:rPr>
          <w:rFonts w:ascii="Roboto" w:hAnsi="Roboto"/>
          <w:sz w:val="22"/>
          <w:szCs w:val="22"/>
        </w:rPr>
        <w:t>association</w:t>
      </w:r>
      <w:r>
        <w:rPr>
          <w:rFonts w:ascii="Roboto" w:hAnsi="Roboto"/>
          <w:sz w:val="22"/>
          <w:szCs w:val="22"/>
        </w:rPr>
        <w:t>s</w:t>
      </w:r>
      <w:r w:rsidR="00D52FCA">
        <w:rPr>
          <w:rFonts w:ascii="Roboto" w:hAnsi="Roboto"/>
          <w:sz w:val="22"/>
          <w:szCs w:val="22"/>
        </w:rPr>
        <w:t xml:space="preserve"> between 20 exposure-outcome pairs</w:t>
      </w:r>
      <w:r>
        <w:rPr>
          <w:rFonts w:ascii="Roboto" w:hAnsi="Roboto"/>
          <w:sz w:val="22"/>
          <w:szCs w:val="22"/>
        </w:rPr>
        <w:t xml:space="preserve"> (</w:t>
      </w:r>
      <w:r>
        <w:rPr>
          <w:rFonts w:ascii="Roboto" w:hAnsi="Roboto"/>
          <w:b/>
          <w:bCs/>
          <w:sz w:val="22"/>
          <w:szCs w:val="22"/>
        </w:rPr>
        <w:t xml:space="preserve">Figure </w:t>
      </w:r>
      <w:r w:rsidR="004754E7">
        <w:rPr>
          <w:rFonts w:ascii="Roboto" w:hAnsi="Roboto"/>
          <w:b/>
          <w:bCs/>
          <w:sz w:val="22"/>
          <w:szCs w:val="22"/>
        </w:rPr>
        <w:t>3</w:t>
      </w:r>
      <w:r>
        <w:rPr>
          <w:rFonts w:ascii="Roboto" w:hAnsi="Roboto"/>
          <w:b/>
          <w:bCs/>
          <w:sz w:val="22"/>
          <w:szCs w:val="22"/>
        </w:rPr>
        <w:t>)</w:t>
      </w:r>
      <w:r w:rsidR="00FF700B">
        <w:rPr>
          <w:rFonts w:ascii="Roboto" w:hAnsi="Roboto"/>
          <w:sz w:val="22"/>
          <w:szCs w:val="22"/>
        </w:rPr>
        <w:t xml:space="preserve">. </w:t>
      </w:r>
      <w:r w:rsidR="005F3FDD">
        <w:rPr>
          <w:rFonts w:ascii="Roboto" w:hAnsi="Roboto"/>
          <w:sz w:val="22"/>
          <w:szCs w:val="22"/>
        </w:rPr>
        <w:t xml:space="preserve">Obesity was associated with </w:t>
      </w:r>
      <w:r>
        <w:rPr>
          <w:rFonts w:ascii="Roboto" w:hAnsi="Roboto"/>
          <w:sz w:val="22"/>
          <w:szCs w:val="22"/>
        </w:rPr>
        <w:t>a higher rate</w:t>
      </w:r>
      <w:r w:rsidR="005F3FDD">
        <w:rPr>
          <w:rFonts w:ascii="Roboto" w:hAnsi="Roboto"/>
          <w:sz w:val="22"/>
          <w:szCs w:val="22"/>
        </w:rPr>
        <w:t xml:space="preserve"> of obstructive physiology (HR 1.</w:t>
      </w:r>
      <w:r w:rsidR="0087104C">
        <w:rPr>
          <w:rFonts w:ascii="Roboto" w:hAnsi="Roboto"/>
          <w:sz w:val="22"/>
          <w:szCs w:val="22"/>
        </w:rPr>
        <w:t>78 [CI 1.56-2.02]</w:t>
      </w:r>
      <w:r w:rsidR="005F3FDD">
        <w:rPr>
          <w:rFonts w:ascii="Roboto" w:hAnsi="Roboto"/>
          <w:sz w:val="22"/>
          <w:szCs w:val="22"/>
        </w:rPr>
        <w:t>), atrial fibrillation (HR 1.</w:t>
      </w:r>
      <w:r w:rsidR="0087104C">
        <w:rPr>
          <w:rFonts w:ascii="Roboto" w:hAnsi="Roboto"/>
          <w:sz w:val="22"/>
          <w:szCs w:val="22"/>
        </w:rPr>
        <w:t>54 [CI 1.32-1.80]</w:t>
      </w:r>
      <w:r w:rsidR="005F3FDD">
        <w:rPr>
          <w:rFonts w:ascii="Roboto" w:hAnsi="Roboto"/>
          <w:sz w:val="22"/>
          <w:szCs w:val="22"/>
        </w:rPr>
        <w:t>) and NYHA class III-IV symptoms (HR 1.92</w:t>
      </w:r>
      <w:r w:rsidR="0087104C">
        <w:rPr>
          <w:rFonts w:ascii="Roboto" w:hAnsi="Roboto"/>
          <w:sz w:val="22"/>
          <w:szCs w:val="22"/>
        </w:rPr>
        <w:t xml:space="preserve"> [CI 1.62-2.27]</w:t>
      </w:r>
      <w:r w:rsidR="005F3FDD">
        <w:rPr>
          <w:rFonts w:ascii="Roboto" w:hAnsi="Roboto"/>
          <w:sz w:val="22"/>
          <w:szCs w:val="22"/>
        </w:rPr>
        <w:t xml:space="preserve">). </w:t>
      </w:r>
      <w:r w:rsidR="00A008C6">
        <w:rPr>
          <w:rFonts w:ascii="Roboto" w:hAnsi="Roboto"/>
          <w:sz w:val="22"/>
          <w:szCs w:val="22"/>
        </w:rPr>
        <w:t>H</w:t>
      </w:r>
      <w:r w:rsidR="00A961C0">
        <w:rPr>
          <w:rFonts w:ascii="Roboto" w:hAnsi="Roboto"/>
          <w:sz w:val="22"/>
          <w:szCs w:val="22"/>
        </w:rPr>
        <w:t>ypertension</w:t>
      </w:r>
      <w:r w:rsidR="00A008C6">
        <w:rPr>
          <w:rFonts w:ascii="Roboto" w:hAnsi="Roboto"/>
          <w:sz w:val="22"/>
          <w:szCs w:val="22"/>
        </w:rPr>
        <w:t xml:space="preserve"> showed an association with incident LV obstruction (</w:t>
      </w:r>
      <w:r w:rsidR="005F3FDD">
        <w:rPr>
          <w:rFonts w:ascii="Roboto" w:hAnsi="Roboto"/>
          <w:sz w:val="22"/>
          <w:szCs w:val="22"/>
        </w:rPr>
        <w:t>HR 1.</w:t>
      </w:r>
      <w:r w:rsidR="0087104C">
        <w:rPr>
          <w:rFonts w:ascii="Roboto" w:hAnsi="Roboto"/>
          <w:sz w:val="22"/>
          <w:szCs w:val="22"/>
        </w:rPr>
        <w:t>40 [CI 1.22-1.61]</w:t>
      </w:r>
      <w:r w:rsidR="00A008C6">
        <w:rPr>
          <w:rFonts w:ascii="Roboto" w:hAnsi="Roboto"/>
          <w:sz w:val="22"/>
          <w:szCs w:val="22"/>
        </w:rPr>
        <w:t>)</w:t>
      </w:r>
      <w:r w:rsidR="005F3FDD">
        <w:rPr>
          <w:rFonts w:ascii="Roboto" w:hAnsi="Roboto"/>
          <w:sz w:val="22"/>
          <w:szCs w:val="22"/>
        </w:rPr>
        <w:t>, while obstruction was associated with incident atrial fibrillation (HR 1.</w:t>
      </w:r>
      <w:r w:rsidR="0087104C">
        <w:rPr>
          <w:rFonts w:ascii="Roboto" w:hAnsi="Roboto"/>
          <w:sz w:val="22"/>
          <w:szCs w:val="22"/>
        </w:rPr>
        <w:t>74 [CI 1.50-2.03]</w:t>
      </w:r>
      <w:r w:rsidR="005F3FDD">
        <w:rPr>
          <w:rFonts w:ascii="Roboto" w:hAnsi="Roboto"/>
          <w:sz w:val="22"/>
          <w:szCs w:val="22"/>
        </w:rPr>
        <w:t>) and NYHA class III-IV symptoms (2.13</w:t>
      </w:r>
      <w:r w:rsidR="0087104C">
        <w:rPr>
          <w:rFonts w:ascii="Roboto" w:hAnsi="Roboto"/>
          <w:sz w:val="22"/>
          <w:szCs w:val="22"/>
        </w:rPr>
        <w:t xml:space="preserve"> [CI 1.80-2.51]</w:t>
      </w:r>
      <w:r w:rsidR="005F3FDD">
        <w:rPr>
          <w:rFonts w:ascii="Roboto" w:hAnsi="Roboto"/>
          <w:sz w:val="22"/>
          <w:szCs w:val="22"/>
        </w:rPr>
        <w:t>)</w:t>
      </w:r>
      <w:r w:rsidR="0090387A">
        <w:rPr>
          <w:rFonts w:ascii="Roboto" w:hAnsi="Roboto"/>
          <w:sz w:val="22"/>
          <w:szCs w:val="22"/>
        </w:rPr>
        <w:t xml:space="preserve">. </w:t>
      </w:r>
      <w:r w:rsidR="0049191A">
        <w:rPr>
          <w:rFonts w:ascii="Roboto" w:hAnsi="Roboto"/>
          <w:sz w:val="22"/>
          <w:szCs w:val="22"/>
        </w:rPr>
        <w:t>A</w:t>
      </w:r>
      <w:r w:rsidR="0094582D">
        <w:rPr>
          <w:rFonts w:ascii="Roboto" w:hAnsi="Roboto"/>
          <w:sz w:val="22"/>
          <w:szCs w:val="22"/>
        </w:rPr>
        <w:t xml:space="preserve">trial fibrillation </w:t>
      </w:r>
      <w:r w:rsidR="0049191A">
        <w:rPr>
          <w:rFonts w:ascii="Roboto" w:hAnsi="Roboto"/>
          <w:sz w:val="22"/>
          <w:szCs w:val="22"/>
        </w:rPr>
        <w:t xml:space="preserve">was found to </w:t>
      </w:r>
      <w:r w:rsidR="00A77028">
        <w:rPr>
          <w:rFonts w:ascii="Roboto" w:hAnsi="Roboto"/>
          <w:sz w:val="22"/>
          <w:szCs w:val="22"/>
        </w:rPr>
        <w:t xml:space="preserve">have a </w:t>
      </w:r>
      <w:r w:rsidR="00554798">
        <w:rPr>
          <w:rFonts w:ascii="Roboto" w:hAnsi="Roboto"/>
          <w:sz w:val="22"/>
          <w:szCs w:val="22"/>
        </w:rPr>
        <w:t xml:space="preserve">consistent </w:t>
      </w:r>
      <w:r w:rsidR="0049191A">
        <w:rPr>
          <w:rFonts w:ascii="Roboto" w:hAnsi="Roboto"/>
          <w:sz w:val="22"/>
          <w:szCs w:val="22"/>
        </w:rPr>
        <w:t>associat</w:t>
      </w:r>
      <w:r w:rsidR="00A77028">
        <w:rPr>
          <w:rFonts w:ascii="Roboto" w:hAnsi="Roboto"/>
          <w:sz w:val="22"/>
          <w:szCs w:val="22"/>
        </w:rPr>
        <w:t>ion</w:t>
      </w:r>
      <w:r w:rsidR="0049191A">
        <w:rPr>
          <w:rFonts w:ascii="Roboto" w:hAnsi="Roboto"/>
          <w:sz w:val="22"/>
          <w:szCs w:val="22"/>
        </w:rPr>
        <w:t xml:space="preserve"> with</w:t>
      </w:r>
      <w:r w:rsidR="00461927">
        <w:rPr>
          <w:rFonts w:ascii="Roboto" w:hAnsi="Roboto"/>
          <w:sz w:val="22"/>
          <w:szCs w:val="22"/>
        </w:rPr>
        <w:t xml:space="preserve"> incident</w:t>
      </w:r>
      <w:r w:rsidR="0049191A">
        <w:rPr>
          <w:rFonts w:ascii="Roboto" w:hAnsi="Roboto"/>
          <w:sz w:val="22"/>
          <w:szCs w:val="22"/>
        </w:rPr>
        <w:t xml:space="preserve"> </w:t>
      </w:r>
      <w:r w:rsidR="0094582D">
        <w:rPr>
          <w:rFonts w:ascii="Roboto" w:hAnsi="Roboto"/>
          <w:sz w:val="22"/>
          <w:szCs w:val="22"/>
        </w:rPr>
        <w:t>heart failure outcomes</w:t>
      </w:r>
      <w:r w:rsidR="00B4257D">
        <w:rPr>
          <w:rFonts w:ascii="Roboto" w:hAnsi="Roboto"/>
          <w:sz w:val="22"/>
          <w:szCs w:val="22"/>
        </w:rPr>
        <w:t xml:space="preserve"> (HR </w:t>
      </w:r>
      <w:r w:rsidR="00102552">
        <w:rPr>
          <w:rFonts w:ascii="Roboto" w:hAnsi="Roboto"/>
          <w:sz w:val="22"/>
          <w:szCs w:val="22"/>
        </w:rPr>
        <w:t>2.03</w:t>
      </w:r>
      <w:r w:rsidR="00B4257D">
        <w:rPr>
          <w:rFonts w:ascii="Roboto" w:hAnsi="Roboto"/>
          <w:sz w:val="22"/>
          <w:szCs w:val="22"/>
        </w:rPr>
        <w:t xml:space="preserve"> for NYHA III-IV symptoms, HR 2.</w:t>
      </w:r>
      <w:r w:rsidR="00102552">
        <w:rPr>
          <w:rFonts w:ascii="Roboto" w:hAnsi="Roboto"/>
          <w:sz w:val="22"/>
          <w:szCs w:val="22"/>
        </w:rPr>
        <w:t>76</w:t>
      </w:r>
      <w:r w:rsidR="00B4257D">
        <w:rPr>
          <w:rFonts w:ascii="Roboto" w:hAnsi="Roboto"/>
          <w:sz w:val="22"/>
          <w:szCs w:val="22"/>
        </w:rPr>
        <w:t xml:space="preserve"> for LVSD, and 7.6 for cardiac transplantation)</w:t>
      </w:r>
      <w:r w:rsidR="00461927">
        <w:rPr>
          <w:rFonts w:ascii="Roboto" w:hAnsi="Roboto"/>
          <w:sz w:val="22"/>
          <w:szCs w:val="22"/>
        </w:rPr>
        <w:t>, ventricular arrhythmias (HR 3.</w:t>
      </w:r>
      <w:r w:rsidR="00102552">
        <w:rPr>
          <w:rFonts w:ascii="Roboto" w:hAnsi="Roboto"/>
          <w:sz w:val="22"/>
          <w:szCs w:val="22"/>
        </w:rPr>
        <w:t>13</w:t>
      </w:r>
      <w:r w:rsidR="00461927">
        <w:rPr>
          <w:rFonts w:ascii="Roboto" w:hAnsi="Roboto"/>
          <w:sz w:val="22"/>
          <w:szCs w:val="22"/>
        </w:rPr>
        <w:t xml:space="preserve"> [CI: 2.</w:t>
      </w:r>
      <w:r w:rsidR="00102552">
        <w:rPr>
          <w:rFonts w:ascii="Roboto" w:hAnsi="Roboto"/>
          <w:sz w:val="22"/>
          <w:szCs w:val="22"/>
        </w:rPr>
        <w:t>3</w:t>
      </w:r>
      <w:r w:rsidR="00461927">
        <w:rPr>
          <w:rFonts w:ascii="Roboto" w:hAnsi="Roboto"/>
          <w:sz w:val="22"/>
          <w:szCs w:val="22"/>
        </w:rPr>
        <w:t>4-4.</w:t>
      </w:r>
      <w:r w:rsidR="00102552">
        <w:rPr>
          <w:rFonts w:ascii="Roboto" w:hAnsi="Roboto"/>
          <w:sz w:val="22"/>
          <w:szCs w:val="22"/>
        </w:rPr>
        <w:t>2</w:t>
      </w:r>
      <w:r w:rsidR="00461927">
        <w:rPr>
          <w:rFonts w:ascii="Roboto" w:hAnsi="Roboto"/>
          <w:sz w:val="22"/>
          <w:szCs w:val="22"/>
        </w:rPr>
        <w:t>]), stroke (HR 2.2</w:t>
      </w:r>
      <w:r w:rsidR="00102552">
        <w:rPr>
          <w:rFonts w:ascii="Roboto" w:hAnsi="Roboto"/>
          <w:sz w:val="22"/>
          <w:szCs w:val="22"/>
        </w:rPr>
        <w:t>7</w:t>
      </w:r>
      <w:r w:rsidR="00461927">
        <w:rPr>
          <w:rFonts w:ascii="Roboto" w:hAnsi="Roboto"/>
          <w:sz w:val="22"/>
          <w:szCs w:val="22"/>
        </w:rPr>
        <w:t xml:space="preserve"> [CI: 1.6</w:t>
      </w:r>
      <w:r w:rsidR="00102552">
        <w:rPr>
          <w:rFonts w:ascii="Roboto" w:hAnsi="Roboto"/>
          <w:sz w:val="22"/>
          <w:szCs w:val="22"/>
        </w:rPr>
        <w:t>6</w:t>
      </w:r>
      <w:r w:rsidR="00461927">
        <w:rPr>
          <w:rFonts w:ascii="Roboto" w:hAnsi="Roboto"/>
          <w:sz w:val="22"/>
          <w:szCs w:val="22"/>
        </w:rPr>
        <w:t>-3.1</w:t>
      </w:r>
      <w:r w:rsidR="00102552">
        <w:rPr>
          <w:rFonts w:ascii="Roboto" w:hAnsi="Roboto"/>
          <w:sz w:val="22"/>
          <w:szCs w:val="22"/>
        </w:rPr>
        <w:t>2</w:t>
      </w:r>
      <w:r w:rsidR="00461927">
        <w:rPr>
          <w:rFonts w:ascii="Roboto" w:hAnsi="Roboto"/>
          <w:sz w:val="22"/>
          <w:szCs w:val="22"/>
        </w:rPr>
        <w:t>]) and death (HR 1.9</w:t>
      </w:r>
      <w:r w:rsidR="00102552">
        <w:rPr>
          <w:rFonts w:ascii="Roboto" w:hAnsi="Roboto"/>
          <w:sz w:val="22"/>
          <w:szCs w:val="22"/>
        </w:rPr>
        <w:t>5</w:t>
      </w:r>
      <w:r w:rsidR="00461927">
        <w:rPr>
          <w:rFonts w:ascii="Roboto" w:hAnsi="Roboto"/>
          <w:sz w:val="22"/>
          <w:szCs w:val="22"/>
        </w:rPr>
        <w:t xml:space="preserve"> [CI: 1.6</w:t>
      </w:r>
      <w:r w:rsidR="00102552">
        <w:rPr>
          <w:rFonts w:ascii="Roboto" w:hAnsi="Roboto"/>
          <w:sz w:val="22"/>
          <w:szCs w:val="22"/>
        </w:rPr>
        <w:t>3</w:t>
      </w:r>
      <w:r w:rsidR="00461927">
        <w:rPr>
          <w:rFonts w:ascii="Roboto" w:hAnsi="Roboto"/>
          <w:sz w:val="22"/>
          <w:szCs w:val="22"/>
        </w:rPr>
        <w:t>-2.</w:t>
      </w:r>
      <w:r w:rsidR="00102552">
        <w:rPr>
          <w:rFonts w:ascii="Roboto" w:hAnsi="Roboto"/>
          <w:sz w:val="22"/>
          <w:szCs w:val="22"/>
        </w:rPr>
        <w:t>33</w:t>
      </w:r>
      <w:r w:rsidR="00461927">
        <w:rPr>
          <w:rFonts w:ascii="Roboto" w:hAnsi="Roboto"/>
          <w:sz w:val="22"/>
          <w:szCs w:val="22"/>
        </w:rPr>
        <w:t xml:space="preserve">]). </w:t>
      </w:r>
      <w:r w:rsidR="00D52FCA">
        <w:rPr>
          <w:rFonts w:ascii="Roboto" w:hAnsi="Roboto"/>
          <w:sz w:val="22"/>
          <w:szCs w:val="22"/>
        </w:rPr>
        <w:t xml:space="preserve">LV systolic dysfunction associated with </w:t>
      </w:r>
      <w:r w:rsidR="00554798">
        <w:rPr>
          <w:rFonts w:ascii="Roboto" w:hAnsi="Roboto"/>
          <w:sz w:val="22"/>
          <w:szCs w:val="22"/>
        </w:rPr>
        <w:t>incident</w:t>
      </w:r>
      <w:r w:rsidR="00D52FCA">
        <w:rPr>
          <w:rFonts w:ascii="Roboto" w:hAnsi="Roboto"/>
          <w:sz w:val="22"/>
          <w:szCs w:val="22"/>
        </w:rPr>
        <w:t xml:space="preserve"> NYHA class III-IV symptoms (HR </w:t>
      </w:r>
      <w:r w:rsidR="0087104C">
        <w:rPr>
          <w:rFonts w:ascii="Roboto" w:hAnsi="Roboto"/>
          <w:sz w:val="22"/>
          <w:szCs w:val="22"/>
        </w:rPr>
        <w:t>2</w:t>
      </w:r>
      <w:r w:rsidR="00D52FCA">
        <w:rPr>
          <w:rFonts w:ascii="Roboto" w:hAnsi="Roboto"/>
          <w:sz w:val="22"/>
          <w:szCs w:val="22"/>
        </w:rPr>
        <w:t>.</w:t>
      </w:r>
      <w:r w:rsidR="0087104C">
        <w:rPr>
          <w:rFonts w:ascii="Roboto" w:hAnsi="Roboto"/>
          <w:sz w:val="22"/>
          <w:szCs w:val="22"/>
        </w:rPr>
        <w:t>13 [CI 1.65-2.80]</w:t>
      </w:r>
      <w:r w:rsidR="00D52FCA">
        <w:rPr>
          <w:rFonts w:ascii="Roboto" w:hAnsi="Roboto"/>
          <w:sz w:val="22"/>
          <w:szCs w:val="22"/>
        </w:rPr>
        <w:t xml:space="preserve">), ventricular arrhythmias (HR </w:t>
      </w:r>
      <w:r w:rsidR="00D52FCA">
        <w:rPr>
          <w:rFonts w:ascii="Roboto" w:hAnsi="Roboto"/>
          <w:sz w:val="22"/>
          <w:szCs w:val="22"/>
        </w:rPr>
        <w:lastRenderedPageBreak/>
        <w:t>3.82</w:t>
      </w:r>
      <w:r w:rsidR="00E27B32">
        <w:rPr>
          <w:rFonts w:ascii="Roboto" w:hAnsi="Roboto"/>
          <w:sz w:val="22"/>
          <w:szCs w:val="22"/>
        </w:rPr>
        <w:t xml:space="preserve"> [CI 2.73-5.3]</w:t>
      </w:r>
      <w:r w:rsidR="00D52FCA">
        <w:rPr>
          <w:rFonts w:ascii="Roboto" w:hAnsi="Roboto"/>
          <w:sz w:val="22"/>
          <w:szCs w:val="22"/>
        </w:rPr>
        <w:t>), cardiac transplantation (HR 37</w:t>
      </w:r>
      <w:r w:rsidR="00E27B32">
        <w:rPr>
          <w:rFonts w:ascii="Roboto" w:hAnsi="Roboto"/>
          <w:sz w:val="22"/>
          <w:szCs w:val="22"/>
        </w:rPr>
        <w:t xml:space="preserve"> [CI: 25-56]</w:t>
      </w:r>
      <w:r w:rsidR="00D52FCA">
        <w:rPr>
          <w:rFonts w:ascii="Roboto" w:hAnsi="Roboto"/>
          <w:sz w:val="22"/>
          <w:szCs w:val="22"/>
        </w:rPr>
        <w:t>) and death (HR 3.80</w:t>
      </w:r>
      <w:r w:rsidR="00E27B32">
        <w:rPr>
          <w:rFonts w:ascii="Roboto" w:hAnsi="Roboto"/>
          <w:sz w:val="22"/>
          <w:szCs w:val="22"/>
        </w:rPr>
        <w:t xml:space="preserve"> [CI 3.09-4.7],</w:t>
      </w:r>
      <w:r w:rsidR="00D52FCA">
        <w:rPr>
          <w:rFonts w:ascii="Roboto" w:hAnsi="Roboto"/>
          <w:sz w:val="22"/>
          <w:szCs w:val="22"/>
        </w:rPr>
        <w:t>). Finally, ventricular arrhythmias were associated with incident atrial fibrillation</w:t>
      </w:r>
      <w:r w:rsidR="00554798">
        <w:rPr>
          <w:rFonts w:ascii="Roboto" w:hAnsi="Roboto"/>
          <w:sz w:val="22"/>
          <w:szCs w:val="22"/>
        </w:rPr>
        <w:t xml:space="preserve"> (HR 1.81</w:t>
      </w:r>
      <w:r w:rsidR="0087104C">
        <w:rPr>
          <w:rFonts w:ascii="Roboto" w:hAnsi="Roboto"/>
          <w:sz w:val="22"/>
          <w:szCs w:val="22"/>
        </w:rPr>
        <w:t xml:space="preserve"> [CI 1.39-2.36]</w:t>
      </w:r>
      <w:r w:rsidR="00554798">
        <w:rPr>
          <w:rFonts w:ascii="Roboto" w:hAnsi="Roboto"/>
          <w:sz w:val="22"/>
          <w:szCs w:val="22"/>
        </w:rPr>
        <w:t>)</w:t>
      </w:r>
      <w:r w:rsidR="00D52FCA">
        <w:rPr>
          <w:rFonts w:ascii="Roboto" w:hAnsi="Roboto"/>
          <w:sz w:val="22"/>
          <w:szCs w:val="22"/>
        </w:rPr>
        <w:t>, LV systolic dysfunction (HR 3.84</w:t>
      </w:r>
      <w:r w:rsidR="0087104C">
        <w:rPr>
          <w:rFonts w:ascii="Roboto" w:hAnsi="Roboto"/>
          <w:sz w:val="22"/>
          <w:szCs w:val="22"/>
        </w:rPr>
        <w:t xml:space="preserve"> [CI 3.00-4.9]</w:t>
      </w:r>
      <w:r w:rsidR="00D52FCA">
        <w:rPr>
          <w:rFonts w:ascii="Roboto" w:hAnsi="Roboto"/>
          <w:sz w:val="22"/>
          <w:szCs w:val="22"/>
        </w:rPr>
        <w:t>), cardiac transplantation (HR 7.4</w:t>
      </w:r>
      <w:r w:rsidR="0087104C">
        <w:rPr>
          <w:rFonts w:ascii="Roboto" w:hAnsi="Roboto"/>
          <w:sz w:val="22"/>
          <w:szCs w:val="22"/>
        </w:rPr>
        <w:t xml:space="preserve"> [CI 4.9-11]</w:t>
      </w:r>
      <w:r w:rsidR="00D52FCA">
        <w:rPr>
          <w:rFonts w:ascii="Roboto" w:hAnsi="Roboto"/>
          <w:sz w:val="22"/>
          <w:szCs w:val="22"/>
        </w:rPr>
        <w:t>) and death (HR 5.6</w:t>
      </w:r>
      <w:r w:rsidR="0087104C">
        <w:rPr>
          <w:rFonts w:ascii="Roboto" w:hAnsi="Roboto"/>
          <w:sz w:val="22"/>
          <w:szCs w:val="22"/>
        </w:rPr>
        <w:t xml:space="preserve"> [CI 4.6-6.9]</w:t>
      </w:r>
      <w:r w:rsidR="00D52FCA">
        <w:rPr>
          <w:rFonts w:ascii="Roboto" w:hAnsi="Roboto"/>
          <w:sz w:val="22"/>
          <w:szCs w:val="22"/>
        </w:rPr>
        <w:t xml:space="preserve">). </w:t>
      </w:r>
    </w:p>
    <w:p w14:paraId="0B530B84" w14:textId="7722A1A5" w:rsidR="00DA5B65" w:rsidRDefault="00DA5B65" w:rsidP="00B13D40">
      <w:pPr>
        <w:spacing w:line="480" w:lineRule="auto"/>
        <w:rPr>
          <w:rFonts w:ascii="Roboto" w:hAnsi="Roboto"/>
          <w:sz w:val="22"/>
          <w:szCs w:val="22"/>
        </w:rPr>
      </w:pPr>
      <w:r>
        <w:rPr>
          <w:rFonts w:ascii="Roboto" w:hAnsi="Roboto"/>
          <w:sz w:val="22"/>
          <w:szCs w:val="22"/>
        </w:rPr>
        <w:t>In i</w:t>
      </w:r>
      <w:r w:rsidR="00461927">
        <w:rPr>
          <w:rFonts w:ascii="Roboto" w:hAnsi="Roboto"/>
          <w:sz w:val="22"/>
          <w:szCs w:val="22"/>
        </w:rPr>
        <w:t>nteraction analysis</w:t>
      </w:r>
      <w:r>
        <w:rPr>
          <w:rFonts w:ascii="Roboto" w:hAnsi="Roboto"/>
          <w:sz w:val="22"/>
          <w:szCs w:val="22"/>
        </w:rPr>
        <w:t>,</w:t>
      </w:r>
      <w:r w:rsidR="00461927">
        <w:rPr>
          <w:rFonts w:ascii="Roboto" w:hAnsi="Roboto"/>
          <w:sz w:val="22"/>
          <w:szCs w:val="22"/>
        </w:rPr>
        <w:t xml:space="preserve"> </w:t>
      </w:r>
      <w:r>
        <w:rPr>
          <w:rFonts w:ascii="Roboto" w:hAnsi="Roboto"/>
          <w:sz w:val="22"/>
          <w:szCs w:val="22"/>
        </w:rPr>
        <w:t xml:space="preserve">we </w:t>
      </w:r>
      <w:r w:rsidR="00461927">
        <w:rPr>
          <w:rFonts w:ascii="Roboto" w:hAnsi="Roboto"/>
          <w:sz w:val="22"/>
          <w:szCs w:val="22"/>
        </w:rPr>
        <w:t xml:space="preserve">found </w:t>
      </w:r>
      <w:r w:rsidR="00A961C0">
        <w:rPr>
          <w:rFonts w:ascii="Roboto" w:hAnsi="Roboto"/>
          <w:sz w:val="22"/>
          <w:szCs w:val="22"/>
        </w:rPr>
        <w:t xml:space="preserve">that </w:t>
      </w:r>
      <w:r w:rsidR="004373F9">
        <w:rPr>
          <w:rFonts w:ascii="Roboto" w:hAnsi="Roboto"/>
          <w:sz w:val="22"/>
          <w:szCs w:val="22"/>
        </w:rPr>
        <w:t>genetic</w:t>
      </w:r>
      <w:r w:rsidR="00A961C0">
        <w:rPr>
          <w:rFonts w:ascii="Roboto" w:hAnsi="Roboto"/>
          <w:sz w:val="22"/>
          <w:szCs w:val="22"/>
        </w:rPr>
        <w:t xml:space="preserve"> status modified the effect of </w:t>
      </w:r>
      <w:r w:rsidR="00554798">
        <w:rPr>
          <w:rFonts w:ascii="Roboto" w:hAnsi="Roboto"/>
          <w:sz w:val="22"/>
          <w:szCs w:val="22"/>
        </w:rPr>
        <w:t>1</w:t>
      </w:r>
      <w:r w:rsidR="00CD5EA9">
        <w:rPr>
          <w:rFonts w:ascii="Roboto" w:hAnsi="Roboto"/>
          <w:sz w:val="22"/>
          <w:szCs w:val="22"/>
        </w:rPr>
        <w:t>2</w:t>
      </w:r>
      <w:r w:rsidR="00554798">
        <w:rPr>
          <w:rFonts w:ascii="Roboto" w:hAnsi="Roboto"/>
          <w:sz w:val="22"/>
          <w:szCs w:val="22"/>
        </w:rPr>
        <w:t xml:space="preserve"> of the 20 exposure outcome pairs</w:t>
      </w:r>
      <w:r>
        <w:rPr>
          <w:rFonts w:ascii="Roboto" w:hAnsi="Roboto"/>
          <w:sz w:val="22"/>
          <w:szCs w:val="22"/>
        </w:rPr>
        <w:t>. In 10 of these pairs</w:t>
      </w:r>
      <w:r w:rsidR="004373F9">
        <w:rPr>
          <w:rFonts w:ascii="Roboto" w:hAnsi="Roboto"/>
          <w:sz w:val="22"/>
          <w:szCs w:val="22"/>
        </w:rPr>
        <w:t xml:space="preserve"> a larger additive effect </w:t>
      </w:r>
      <w:r>
        <w:rPr>
          <w:rFonts w:ascii="Roboto" w:hAnsi="Roboto"/>
          <w:sz w:val="22"/>
          <w:szCs w:val="22"/>
        </w:rPr>
        <w:t xml:space="preserve">was observed </w:t>
      </w:r>
      <w:r w:rsidR="004373F9">
        <w:rPr>
          <w:rFonts w:ascii="Roboto" w:hAnsi="Roboto"/>
          <w:sz w:val="22"/>
          <w:szCs w:val="22"/>
        </w:rPr>
        <w:t xml:space="preserve">in </w:t>
      </w:r>
      <w:proofErr w:type="spellStart"/>
      <w:r w:rsidR="004373F9">
        <w:rPr>
          <w:rFonts w:ascii="Roboto" w:hAnsi="Roboto"/>
          <w:sz w:val="22"/>
          <w:szCs w:val="22"/>
        </w:rPr>
        <w:t>sarcomeric</w:t>
      </w:r>
      <w:proofErr w:type="spellEnd"/>
      <w:r w:rsidR="004373F9">
        <w:rPr>
          <w:rFonts w:ascii="Roboto" w:hAnsi="Roboto"/>
          <w:sz w:val="22"/>
          <w:szCs w:val="22"/>
        </w:rPr>
        <w:t xml:space="preserve"> HCM</w:t>
      </w:r>
      <w:r>
        <w:rPr>
          <w:rFonts w:ascii="Roboto" w:hAnsi="Roboto"/>
          <w:sz w:val="22"/>
          <w:szCs w:val="22"/>
        </w:rPr>
        <w:t>.</w:t>
      </w:r>
    </w:p>
    <w:p w14:paraId="460283A7" w14:textId="13954F8B" w:rsidR="009B21C5" w:rsidRDefault="00C07642" w:rsidP="00DA5B65">
      <w:pPr>
        <w:spacing w:line="480" w:lineRule="auto"/>
        <w:rPr>
          <w:rFonts w:ascii="Roboto" w:hAnsi="Roboto"/>
          <w:sz w:val="22"/>
          <w:szCs w:val="22"/>
        </w:rPr>
      </w:pPr>
      <w:r w:rsidRPr="005A7B2B">
        <w:rPr>
          <w:rFonts w:ascii="Roboto" w:hAnsi="Roboto"/>
          <w:b/>
          <w:bCs/>
          <w:sz w:val="22"/>
          <w:szCs w:val="22"/>
        </w:rPr>
        <w:t xml:space="preserve">Figure </w:t>
      </w:r>
      <w:r w:rsidR="004754E7">
        <w:rPr>
          <w:rFonts w:ascii="Roboto" w:hAnsi="Roboto"/>
          <w:b/>
          <w:bCs/>
          <w:sz w:val="22"/>
          <w:szCs w:val="22"/>
        </w:rPr>
        <w:t>4</w:t>
      </w:r>
      <w:r w:rsidR="00DF496A">
        <w:rPr>
          <w:rFonts w:ascii="Roboto" w:hAnsi="Roboto"/>
          <w:sz w:val="22"/>
          <w:szCs w:val="22"/>
        </w:rPr>
        <w:t xml:space="preserve"> </w:t>
      </w:r>
      <w:r w:rsidR="00DA5B65">
        <w:rPr>
          <w:rFonts w:ascii="Roboto" w:hAnsi="Roboto"/>
          <w:sz w:val="22"/>
          <w:szCs w:val="22"/>
        </w:rPr>
        <w:t>illustrates</w:t>
      </w:r>
      <w:r w:rsidR="00DF496A">
        <w:rPr>
          <w:rFonts w:ascii="Roboto" w:hAnsi="Roboto"/>
          <w:sz w:val="22"/>
          <w:szCs w:val="22"/>
        </w:rPr>
        <w:t xml:space="preserve"> the combined effect</w:t>
      </w:r>
      <w:r w:rsidR="00CD5EA9">
        <w:rPr>
          <w:rFonts w:ascii="Roboto" w:hAnsi="Roboto"/>
          <w:sz w:val="22"/>
          <w:szCs w:val="22"/>
        </w:rPr>
        <w:t xml:space="preserve"> of </w:t>
      </w:r>
      <w:r w:rsidR="00A9693F">
        <w:rPr>
          <w:rFonts w:ascii="Roboto" w:hAnsi="Roboto"/>
          <w:sz w:val="22"/>
          <w:szCs w:val="22"/>
        </w:rPr>
        <w:t>the</w:t>
      </w:r>
      <w:r w:rsidR="00CD5EA9">
        <w:rPr>
          <w:rFonts w:ascii="Roboto" w:hAnsi="Roboto"/>
          <w:sz w:val="22"/>
          <w:szCs w:val="22"/>
        </w:rPr>
        <w:t xml:space="preserve"> exposure</w:t>
      </w:r>
      <w:r w:rsidR="00A9693F">
        <w:rPr>
          <w:rFonts w:ascii="Roboto" w:hAnsi="Roboto"/>
          <w:sz w:val="22"/>
          <w:szCs w:val="22"/>
        </w:rPr>
        <w:t>s</w:t>
      </w:r>
      <w:r w:rsidR="00CD5EA9">
        <w:rPr>
          <w:rFonts w:ascii="Roboto" w:hAnsi="Roboto"/>
          <w:sz w:val="22"/>
          <w:szCs w:val="22"/>
        </w:rPr>
        <w:t xml:space="preserve"> and genetic status on </w:t>
      </w:r>
      <w:r w:rsidR="00DA5B65">
        <w:rPr>
          <w:rFonts w:ascii="Roboto" w:hAnsi="Roboto"/>
          <w:sz w:val="22"/>
          <w:szCs w:val="22"/>
        </w:rPr>
        <w:t>various HCM</w:t>
      </w:r>
      <w:r w:rsidR="00CD5EA9">
        <w:rPr>
          <w:rFonts w:ascii="Roboto" w:hAnsi="Roboto"/>
          <w:sz w:val="22"/>
          <w:szCs w:val="22"/>
        </w:rPr>
        <w:t xml:space="preserve"> outcome</w:t>
      </w:r>
      <w:r w:rsidR="00A9693F">
        <w:rPr>
          <w:rFonts w:ascii="Roboto" w:hAnsi="Roboto"/>
          <w:sz w:val="22"/>
          <w:szCs w:val="22"/>
        </w:rPr>
        <w:t xml:space="preserve">s. </w:t>
      </w:r>
      <w:r w:rsidR="00DA5B65">
        <w:rPr>
          <w:rFonts w:ascii="Roboto" w:hAnsi="Roboto"/>
          <w:sz w:val="22"/>
          <w:szCs w:val="22"/>
        </w:rPr>
        <w:t xml:space="preserve">The most significant finding was the </w:t>
      </w:r>
      <w:r w:rsidR="009B21C5">
        <w:rPr>
          <w:rFonts w:ascii="Roboto" w:hAnsi="Roboto"/>
          <w:sz w:val="22"/>
          <w:szCs w:val="22"/>
        </w:rPr>
        <w:t xml:space="preserve">interaction between genetic status and </w:t>
      </w:r>
      <w:r w:rsidR="00DA5B65">
        <w:rPr>
          <w:rFonts w:ascii="Roboto" w:hAnsi="Roboto"/>
          <w:sz w:val="22"/>
          <w:szCs w:val="22"/>
        </w:rPr>
        <w:t xml:space="preserve">the </w:t>
      </w:r>
      <w:r w:rsidR="00A9693F">
        <w:rPr>
          <w:rFonts w:ascii="Roboto" w:hAnsi="Roboto"/>
          <w:sz w:val="22"/>
          <w:szCs w:val="22"/>
        </w:rPr>
        <w:t xml:space="preserve">disease-modifying effect </w:t>
      </w:r>
      <w:r w:rsidR="00DA5B65">
        <w:rPr>
          <w:rFonts w:ascii="Roboto" w:hAnsi="Roboto"/>
          <w:sz w:val="22"/>
          <w:szCs w:val="22"/>
        </w:rPr>
        <w:t>of atrial fibrillation</w:t>
      </w:r>
      <w:r w:rsidR="009B21C5">
        <w:rPr>
          <w:rFonts w:ascii="Roboto" w:hAnsi="Roboto"/>
          <w:sz w:val="22"/>
          <w:szCs w:val="22"/>
        </w:rPr>
        <w:t xml:space="preserve">. A significantly larger additive effect of atrial fibrillation was observed in </w:t>
      </w:r>
      <w:proofErr w:type="spellStart"/>
      <w:r w:rsidR="009B21C5">
        <w:rPr>
          <w:rFonts w:ascii="Roboto" w:hAnsi="Roboto"/>
          <w:sz w:val="22"/>
          <w:szCs w:val="22"/>
        </w:rPr>
        <w:t>sarcomeric</w:t>
      </w:r>
      <w:proofErr w:type="spellEnd"/>
      <w:r w:rsidR="009B21C5">
        <w:rPr>
          <w:rFonts w:ascii="Roboto" w:hAnsi="Roboto"/>
          <w:sz w:val="22"/>
          <w:szCs w:val="22"/>
        </w:rPr>
        <w:t xml:space="preserve"> HCM on</w:t>
      </w:r>
      <w:r w:rsidR="00757421">
        <w:rPr>
          <w:rFonts w:ascii="Roboto" w:hAnsi="Roboto"/>
          <w:sz w:val="22"/>
          <w:szCs w:val="22"/>
        </w:rPr>
        <w:t xml:space="preserve"> </w:t>
      </w:r>
      <w:r w:rsidR="009C1DBF">
        <w:rPr>
          <w:rFonts w:ascii="Roboto" w:hAnsi="Roboto"/>
          <w:sz w:val="22"/>
          <w:szCs w:val="22"/>
        </w:rPr>
        <w:t>the development of</w:t>
      </w:r>
      <w:r w:rsidR="00960A37">
        <w:rPr>
          <w:rFonts w:ascii="Roboto" w:hAnsi="Roboto"/>
          <w:sz w:val="22"/>
          <w:szCs w:val="22"/>
        </w:rPr>
        <w:t xml:space="preserve"> NYHA class III-IV symptoms,</w:t>
      </w:r>
      <w:r w:rsidR="009C1DBF">
        <w:rPr>
          <w:rFonts w:ascii="Roboto" w:hAnsi="Roboto"/>
          <w:sz w:val="22"/>
          <w:szCs w:val="22"/>
        </w:rPr>
        <w:t xml:space="preserve"> LV systolic dysfunction,</w:t>
      </w:r>
      <w:r w:rsidR="00960A37">
        <w:rPr>
          <w:rFonts w:ascii="Roboto" w:hAnsi="Roboto"/>
          <w:sz w:val="22"/>
          <w:szCs w:val="22"/>
        </w:rPr>
        <w:t xml:space="preserve"> ventricular </w:t>
      </w:r>
      <w:r w:rsidR="00981E55">
        <w:rPr>
          <w:rFonts w:ascii="Roboto" w:hAnsi="Roboto"/>
          <w:sz w:val="22"/>
          <w:szCs w:val="22"/>
        </w:rPr>
        <w:t>arrhythmia</w:t>
      </w:r>
      <w:r w:rsidR="00960A37">
        <w:rPr>
          <w:rFonts w:ascii="Roboto" w:hAnsi="Roboto"/>
          <w:sz w:val="22"/>
          <w:szCs w:val="22"/>
        </w:rPr>
        <w:t xml:space="preserve"> and death</w:t>
      </w:r>
      <w:r w:rsidR="009B21C5">
        <w:rPr>
          <w:rFonts w:ascii="Roboto" w:hAnsi="Roboto"/>
          <w:sz w:val="22"/>
          <w:szCs w:val="22"/>
        </w:rPr>
        <w:t>.</w:t>
      </w:r>
      <w:r w:rsidR="00960A37">
        <w:rPr>
          <w:rFonts w:ascii="Roboto" w:hAnsi="Roboto"/>
          <w:sz w:val="22"/>
          <w:szCs w:val="22"/>
        </w:rPr>
        <w:t xml:space="preserve"> </w:t>
      </w:r>
      <w:r w:rsidR="009B21C5">
        <w:rPr>
          <w:rFonts w:ascii="Roboto" w:hAnsi="Roboto"/>
          <w:sz w:val="22"/>
          <w:szCs w:val="22"/>
        </w:rPr>
        <w:t>T</w:t>
      </w:r>
      <w:r w:rsidR="00960A37">
        <w:rPr>
          <w:rFonts w:ascii="Roboto" w:hAnsi="Roboto"/>
          <w:sz w:val="22"/>
          <w:szCs w:val="22"/>
        </w:rPr>
        <w:t>he largest interaction effects</w:t>
      </w:r>
      <w:r w:rsidR="009B21C5">
        <w:rPr>
          <w:rFonts w:ascii="Roboto" w:hAnsi="Roboto"/>
          <w:sz w:val="22"/>
          <w:szCs w:val="22"/>
        </w:rPr>
        <w:t xml:space="preserve"> were</w:t>
      </w:r>
      <w:r w:rsidR="00960A37">
        <w:rPr>
          <w:rFonts w:ascii="Roboto" w:hAnsi="Roboto"/>
          <w:sz w:val="22"/>
          <w:szCs w:val="22"/>
        </w:rPr>
        <w:t xml:space="preserve"> found for developing LV systolic dysfunction (</w:t>
      </w:r>
      <w:r w:rsidR="00981E55">
        <w:rPr>
          <w:rFonts w:ascii="Roboto" w:hAnsi="Roboto"/>
          <w:sz w:val="22"/>
          <w:szCs w:val="22"/>
        </w:rPr>
        <w:t xml:space="preserve">effect </w:t>
      </w:r>
      <w:r w:rsidR="00960A37">
        <w:rPr>
          <w:rFonts w:ascii="Roboto" w:hAnsi="Roboto"/>
          <w:sz w:val="22"/>
          <w:szCs w:val="22"/>
        </w:rPr>
        <w:t xml:space="preserve">ratio 2.04 [CI </w:t>
      </w:r>
      <w:r w:rsidR="0097463A">
        <w:rPr>
          <w:rFonts w:ascii="Roboto" w:hAnsi="Roboto"/>
          <w:sz w:val="22"/>
          <w:szCs w:val="22"/>
        </w:rPr>
        <w:t>1.47-2.84</w:t>
      </w:r>
      <w:r w:rsidR="00960A37">
        <w:rPr>
          <w:rFonts w:ascii="Roboto" w:hAnsi="Roboto"/>
          <w:sz w:val="22"/>
          <w:szCs w:val="22"/>
        </w:rPr>
        <w:t>]) and ventricular arrhythmias (</w:t>
      </w:r>
      <w:r w:rsidR="00981E55">
        <w:rPr>
          <w:rFonts w:ascii="Roboto" w:hAnsi="Roboto"/>
          <w:sz w:val="22"/>
          <w:szCs w:val="22"/>
        </w:rPr>
        <w:t xml:space="preserve">effect </w:t>
      </w:r>
      <w:r w:rsidR="00960A37">
        <w:rPr>
          <w:rFonts w:ascii="Roboto" w:hAnsi="Roboto"/>
          <w:sz w:val="22"/>
          <w:szCs w:val="22"/>
        </w:rPr>
        <w:t xml:space="preserve">ratio 1.79 [CI </w:t>
      </w:r>
      <w:r w:rsidR="0097463A">
        <w:rPr>
          <w:rFonts w:ascii="Roboto" w:hAnsi="Roboto"/>
          <w:sz w:val="22"/>
          <w:szCs w:val="22"/>
        </w:rPr>
        <w:t>1.14-2.81</w:t>
      </w:r>
      <w:r w:rsidR="00960A37">
        <w:rPr>
          <w:rFonts w:ascii="Roboto" w:hAnsi="Roboto"/>
          <w:sz w:val="22"/>
          <w:szCs w:val="22"/>
        </w:rPr>
        <w:t xml:space="preserve">]). </w:t>
      </w:r>
    </w:p>
    <w:p w14:paraId="49156C05" w14:textId="77777777" w:rsidR="009B21C5" w:rsidRDefault="00981E55" w:rsidP="00DA5B65">
      <w:pPr>
        <w:spacing w:line="480" w:lineRule="auto"/>
        <w:rPr>
          <w:rFonts w:ascii="Roboto" w:hAnsi="Roboto"/>
          <w:sz w:val="22"/>
          <w:szCs w:val="22"/>
        </w:rPr>
      </w:pPr>
      <w:r>
        <w:rPr>
          <w:rFonts w:ascii="Roboto" w:hAnsi="Roboto"/>
          <w:sz w:val="22"/>
          <w:szCs w:val="22"/>
        </w:rPr>
        <w:t xml:space="preserve">In contrast, </w:t>
      </w:r>
      <w:r w:rsidR="009B21C5">
        <w:rPr>
          <w:rFonts w:ascii="Roboto" w:hAnsi="Roboto"/>
          <w:sz w:val="22"/>
          <w:szCs w:val="22"/>
        </w:rPr>
        <w:t>for patients with non-</w:t>
      </w:r>
      <w:proofErr w:type="spellStart"/>
      <w:r w:rsidR="009B21C5">
        <w:rPr>
          <w:rFonts w:ascii="Roboto" w:hAnsi="Roboto"/>
          <w:sz w:val="22"/>
          <w:szCs w:val="22"/>
        </w:rPr>
        <w:t>sarcomeric</w:t>
      </w:r>
      <w:proofErr w:type="spellEnd"/>
      <w:r w:rsidR="009B21C5">
        <w:rPr>
          <w:rFonts w:ascii="Roboto" w:hAnsi="Roboto"/>
          <w:sz w:val="22"/>
          <w:szCs w:val="22"/>
        </w:rPr>
        <w:t xml:space="preserve"> HCM, we found a </w:t>
      </w:r>
      <w:r>
        <w:rPr>
          <w:rFonts w:ascii="Roboto" w:hAnsi="Roboto"/>
          <w:sz w:val="22"/>
          <w:szCs w:val="22"/>
        </w:rPr>
        <w:t>larger additive effect of both obesity (effect ratio 2.11</w:t>
      </w:r>
      <w:r w:rsidR="0097463A">
        <w:rPr>
          <w:rFonts w:ascii="Roboto" w:hAnsi="Roboto"/>
          <w:sz w:val="22"/>
          <w:szCs w:val="22"/>
        </w:rPr>
        <w:t xml:space="preserve"> [CI 1.69-2.62]</w:t>
      </w:r>
      <w:r>
        <w:rPr>
          <w:rFonts w:ascii="Roboto" w:hAnsi="Roboto"/>
          <w:sz w:val="22"/>
          <w:szCs w:val="22"/>
        </w:rPr>
        <w:t>) and hypertension (effect ratio 2.65</w:t>
      </w:r>
      <w:r w:rsidR="0097463A">
        <w:rPr>
          <w:rFonts w:ascii="Roboto" w:hAnsi="Roboto"/>
          <w:sz w:val="22"/>
          <w:szCs w:val="22"/>
        </w:rPr>
        <w:t xml:space="preserve"> [CI 2.14-3.30]</w:t>
      </w:r>
      <w:r>
        <w:rPr>
          <w:rFonts w:ascii="Roboto" w:hAnsi="Roboto"/>
          <w:sz w:val="22"/>
          <w:szCs w:val="22"/>
        </w:rPr>
        <w:t>) on developing LV obstruction was found in non-</w:t>
      </w:r>
      <w:proofErr w:type="spellStart"/>
      <w:r>
        <w:rPr>
          <w:rFonts w:ascii="Roboto" w:hAnsi="Roboto"/>
          <w:sz w:val="22"/>
          <w:szCs w:val="22"/>
        </w:rPr>
        <w:t>sarcomeric</w:t>
      </w:r>
      <w:proofErr w:type="spellEnd"/>
      <w:r>
        <w:rPr>
          <w:rFonts w:ascii="Roboto" w:hAnsi="Roboto"/>
          <w:sz w:val="22"/>
          <w:szCs w:val="22"/>
        </w:rPr>
        <w:t xml:space="preserve"> HCM</w:t>
      </w:r>
      <w:r w:rsidR="009B21C5">
        <w:rPr>
          <w:rFonts w:ascii="Roboto" w:hAnsi="Roboto"/>
          <w:sz w:val="22"/>
          <w:szCs w:val="22"/>
        </w:rPr>
        <w:t xml:space="preserve">. In </w:t>
      </w:r>
      <w:proofErr w:type="spellStart"/>
      <w:r w:rsidR="009B21C5">
        <w:rPr>
          <w:rFonts w:ascii="Roboto" w:hAnsi="Roboto"/>
          <w:sz w:val="22"/>
          <w:szCs w:val="22"/>
        </w:rPr>
        <w:t>sarcomeric</w:t>
      </w:r>
      <w:proofErr w:type="spellEnd"/>
      <w:r w:rsidR="009B21C5">
        <w:rPr>
          <w:rFonts w:ascii="Roboto" w:hAnsi="Roboto"/>
          <w:sz w:val="22"/>
          <w:szCs w:val="22"/>
        </w:rPr>
        <w:t xml:space="preserve"> HCM</w:t>
      </w:r>
      <w:r w:rsidR="0097463A">
        <w:rPr>
          <w:rFonts w:ascii="Roboto" w:hAnsi="Roboto"/>
          <w:sz w:val="22"/>
          <w:szCs w:val="22"/>
        </w:rPr>
        <w:t xml:space="preserve">, </w:t>
      </w:r>
      <w:r w:rsidR="009B21C5">
        <w:rPr>
          <w:rFonts w:ascii="Roboto" w:hAnsi="Roboto"/>
          <w:sz w:val="22"/>
          <w:szCs w:val="22"/>
        </w:rPr>
        <w:t>a</w:t>
      </w:r>
      <w:r w:rsidR="0097463A">
        <w:rPr>
          <w:rFonts w:ascii="Roboto" w:hAnsi="Roboto"/>
          <w:sz w:val="22"/>
          <w:szCs w:val="22"/>
        </w:rPr>
        <w:t xml:space="preserve"> larger effect of obesity (effect ratio 1.36 [CI 1.05-1.75)] and LV obstruction (effect ratio 1.63 [CI 1.31-2.02]) for developing atrial fibrillation was observed</w:t>
      </w:r>
      <w:r>
        <w:rPr>
          <w:rFonts w:ascii="Roboto" w:hAnsi="Roboto"/>
          <w:sz w:val="22"/>
          <w:szCs w:val="22"/>
        </w:rPr>
        <w:t>.</w:t>
      </w:r>
      <w:r w:rsidR="00B83119">
        <w:rPr>
          <w:rFonts w:ascii="Roboto" w:hAnsi="Roboto"/>
          <w:sz w:val="22"/>
          <w:szCs w:val="22"/>
        </w:rPr>
        <w:t xml:space="preserve"> </w:t>
      </w:r>
    </w:p>
    <w:p w14:paraId="7067D354" w14:textId="06FCCE2C" w:rsidR="00B71340" w:rsidRPr="00B826BA" w:rsidRDefault="009B21C5" w:rsidP="00DA5B65">
      <w:pPr>
        <w:spacing w:line="480" w:lineRule="auto"/>
        <w:rPr>
          <w:rFonts w:ascii="Roboto" w:hAnsi="Roboto"/>
          <w:sz w:val="22"/>
          <w:szCs w:val="22"/>
        </w:rPr>
      </w:pPr>
      <w:r>
        <w:rPr>
          <w:rFonts w:ascii="Roboto" w:hAnsi="Roboto"/>
          <w:sz w:val="22"/>
          <w:szCs w:val="22"/>
        </w:rPr>
        <w:t>Lastly</w:t>
      </w:r>
      <w:r w:rsidR="00B83119">
        <w:rPr>
          <w:rFonts w:ascii="Roboto" w:hAnsi="Roboto"/>
          <w:sz w:val="22"/>
          <w:szCs w:val="22"/>
        </w:rPr>
        <w:t xml:space="preserve">, </w:t>
      </w:r>
      <w:r>
        <w:rPr>
          <w:rFonts w:ascii="Roboto" w:hAnsi="Roboto"/>
          <w:sz w:val="22"/>
          <w:szCs w:val="22"/>
        </w:rPr>
        <w:t xml:space="preserve">we noted </w:t>
      </w:r>
      <w:r w:rsidR="00B83119">
        <w:rPr>
          <w:rFonts w:ascii="Roboto" w:hAnsi="Roboto"/>
          <w:sz w:val="22"/>
          <w:szCs w:val="22"/>
        </w:rPr>
        <w:t xml:space="preserve">an effect modification of LV systolic dysfunction on the risk of developing NYHA class III-IV symptoms (effect ratio </w:t>
      </w:r>
      <w:r w:rsidR="00DA5B65">
        <w:rPr>
          <w:rFonts w:ascii="Roboto" w:hAnsi="Roboto"/>
          <w:sz w:val="22"/>
          <w:szCs w:val="22"/>
        </w:rPr>
        <w:t>3</w:t>
      </w:r>
      <w:r w:rsidR="00B83119">
        <w:rPr>
          <w:rFonts w:ascii="Roboto" w:hAnsi="Roboto"/>
          <w:sz w:val="22"/>
          <w:szCs w:val="22"/>
        </w:rPr>
        <w:t>.</w:t>
      </w:r>
      <w:r w:rsidR="00DA5B65">
        <w:rPr>
          <w:rFonts w:ascii="Roboto" w:hAnsi="Roboto"/>
          <w:sz w:val="22"/>
          <w:szCs w:val="22"/>
        </w:rPr>
        <w:t>05</w:t>
      </w:r>
      <w:r w:rsidR="00B83119">
        <w:rPr>
          <w:rFonts w:ascii="Roboto" w:hAnsi="Roboto"/>
          <w:sz w:val="22"/>
          <w:szCs w:val="22"/>
        </w:rPr>
        <w:t xml:space="preserve"> [CI 1.</w:t>
      </w:r>
      <w:r w:rsidR="00DA5B65">
        <w:rPr>
          <w:rFonts w:ascii="Roboto" w:hAnsi="Roboto"/>
          <w:sz w:val="22"/>
          <w:szCs w:val="22"/>
        </w:rPr>
        <w:t>62</w:t>
      </w:r>
      <w:r w:rsidR="00B83119">
        <w:rPr>
          <w:rFonts w:ascii="Roboto" w:hAnsi="Roboto"/>
          <w:sz w:val="22"/>
          <w:szCs w:val="22"/>
        </w:rPr>
        <w:t>-</w:t>
      </w:r>
      <w:r w:rsidR="00DA5B65">
        <w:rPr>
          <w:rFonts w:ascii="Roboto" w:hAnsi="Roboto"/>
          <w:sz w:val="22"/>
          <w:szCs w:val="22"/>
        </w:rPr>
        <w:t>5</w:t>
      </w:r>
      <w:r w:rsidR="00B83119">
        <w:rPr>
          <w:rFonts w:ascii="Roboto" w:hAnsi="Roboto"/>
          <w:sz w:val="22"/>
          <w:szCs w:val="22"/>
        </w:rPr>
        <w:t>.</w:t>
      </w:r>
      <w:r w:rsidR="00DA5B65">
        <w:rPr>
          <w:rFonts w:ascii="Roboto" w:hAnsi="Roboto"/>
          <w:sz w:val="22"/>
          <w:szCs w:val="22"/>
        </w:rPr>
        <w:t>74</w:t>
      </w:r>
      <w:r w:rsidR="00B83119">
        <w:rPr>
          <w:rFonts w:ascii="Roboto" w:hAnsi="Roboto"/>
          <w:sz w:val="22"/>
          <w:szCs w:val="22"/>
        </w:rPr>
        <w:t>]) and death (effect ratio 1.</w:t>
      </w:r>
      <w:r w:rsidR="00DA5B65">
        <w:rPr>
          <w:rFonts w:ascii="Roboto" w:hAnsi="Roboto"/>
          <w:sz w:val="22"/>
          <w:szCs w:val="22"/>
        </w:rPr>
        <w:t>85</w:t>
      </w:r>
      <w:r w:rsidR="00B83119">
        <w:rPr>
          <w:rFonts w:ascii="Roboto" w:hAnsi="Roboto"/>
          <w:sz w:val="22"/>
          <w:szCs w:val="22"/>
        </w:rPr>
        <w:t xml:space="preserve"> [CI 1.</w:t>
      </w:r>
      <w:r w:rsidR="00DA5B65">
        <w:rPr>
          <w:rFonts w:ascii="Roboto" w:hAnsi="Roboto"/>
          <w:sz w:val="22"/>
          <w:szCs w:val="22"/>
        </w:rPr>
        <w:t>24</w:t>
      </w:r>
      <w:r w:rsidR="00B83119">
        <w:rPr>
          <w:rFonts w:ascii="Roboto" w:hAnsi="Roboto"/>
          <w:sz w:val="22"/>
          <w:szCs w:val="22"/>
        </w:rPr>
        <w:t>-2.</w:t>
      </w:r>
      <w:r w:rsidR="00DA5B65">
        <w:rPr>
          <w:rFonts w:ascii="Roboto" w:hAnsi="Roboto"/>
          <w:sz w:val="22"/>
          <w:szCs w:val="22"/>
        </w:rPr>
        <w:t>75</w:t>
      </w:r>
      <w:proofErr w:type="gramStart"/>
      <w:r w:rsidR="00B83119">
        <w:rPr>
          <w:rFonts w:ascii="Roboto" w:hAnsi="Roboto"/>
          <w:sz w:val="22"/>
          <w:szCs w:val="22"/>
        </w:rPr>
        <w:t>])  and</w:t>
      </w:r>
      <w:proofErr w:type="gramEnd"/>
      <w:r w:rsidR="00B83119">
        <w:rPr>
          <w:rFonts w:ascii="Roboto" w:hAnsi="Roboto"/>
          <w:sz w:val="22"/>
          <w:szCs w:val="22"/>
        </w:rPr>
        <w:t xml:space="preserve"> on ventricular arrhythmias leading to LV systolic dysfunction (effect ratio 1.72 [CI 1.00-2.95])  or death (effect ratio 1.</w:t>
      </w:r>
      <w:r w:rsidR="00DA5B65">
        <w:rPr>
          <w:rFonts w:ascii="Roboto" w:hAnsi="Roboto"/>
          <w:sz w:val="22"/>
          <w:szCs w:val="22"/>
        </w:rPr>
        <w:t>51</w:t>
      </w:r>
      <w:r w:rsidR="00B83119">
        <w:rPr>
          <w:rFonts w:ascii="Roboto" w:hAnsi="Roboto"/>
          <w:sz w:val="22"/>
          <w:szCs w:val="22"/>
        </w:rPr>
        <w:t xml:space="preserve"> [CI 1.</w:t>
      </w:r>
      <w:r w:rsidR="00DA5B65">
        <w:rPr>
          <w:rFonts w:ascii="Roboto" w:hAnsi="Roboto"/>
          <w:sz w:val="22"/>
          <w:szCs w:val="22"/>
        </w:rPr>
        <w:t>05</w:t>
      </w:r>
      <w:r w:rsidR="00B83119">
        <w:rPr>
          <w:rFonts w:ascii="Roboto" w:hAnsi="Roboto"/>
          <w:sz w:val="22"/>
          <w:szCs w:val="22"/>
        </w:rPr>
        <w:t>-2.</w:t>
      </w:r>
      <w:r w:rsidR="00DA5B65">
        <w:rPr>
          <w:rFonts w:ascii="Roboto" w:hAnsi="Roboto"/>
          <w:sz w:val="22"/>
          <w:szCs w:val="22"/>
        </w:rPr>
        <w:t>18</w:t>
      </w:r>
      <w:r w:rsidR="00B83119">
        <w:rPr>
          <w:rFonts w:ascii="Roboto" w:hAnsi="Roboto"/>
          <w:sz w:val="22"/>
          <w:szCs w:val="22"/>
        </w:rPr>
        <w:t>])</w:t>
      </w:r>
      <w:r>
        <w:rPr>
          <w:rFonts w:ascii="Roboto" w:hAnsi="Roboto"/>
          <w:sz w:val="22"/>
          <w:szCs w:val="22"/>
        </w:rPr>
        <w:t>. These interactions showed</w:t>
      </w:r>
      <w:r w:rsidR="00B83119">
        <w:rPr>
          <w:rFonts w:ascii="Roboto" w:hAnsi="Roboto"/>
          <w:sz w:val="22"/>
          <w:szCs w:val="22"/>
        </w:rPr>
        <w:t xml:space="preserve"> larger additive effects in patients with </w:t>
      </w:r>
      <w:proofErr w:type="spellStart"/>
      <w:r w:rsidR="00B83119">
        <w:rPr>
          <w:rFonts w:ascii="Roboto" w:hAnsi="Roboto"/>
          <w:sz w:val="22"/>
          <w:szCs w:val="22"/>
        </w:rPr>
        <w:t>sarcomeric</w:t>
      </w:r>
      <w:proofErr w:type="spellEnd"/>
      <w:r w:rsidR="00B83119">
        <w:rPr>
          <w:rFonts w:ascii="Roboto" w:hAnsi="Roboto"/>
          <w:sz w:val="22"/>
          <w:szCs w:val="22"/>
        </w:rPr>
        <w:t xml:space="preserve"> HCM</w:t>
      </w:r>
      <w:r w:rsidR="00CD5EA9">
        <w:rPr>
          <w:rFonts w:ascii="Roboto" w:hAnsi="Roboto"/>
          <w:sz w:val="22"/>
          <w:szCs w:val="22"/>
        </w:rPr>
        <w:t xml:space="preserve">. </w:t>
      </w:r>
    </w:p>
    <w:p w14:paraId="5A233F37" w14:textId="77777777" w:rsidR="00653619" w:rsidRDefault="00B907DF" w:rsidP="001D711A">
      <w:pPr>
        <w:spacing w:line="480" w:lineRule="auto"/>
        <w:rPr>
          <w:rFonts w:ascii="Roboto" w:hAnsi="Roboto"/>
          <w:b/>
          <w:bCs/>
          <w:sz w:val="22"/>
          <w:szCs w:val="22"/>
        </w:rPr>
      </w:pPr>
      <w:r>
        <w:rPr>
          <w:rFonts w:ascii="Roboto" w:hAnsi="Roboto"/>
          <w:b/>
          <w:bCs/>
          <w:sz w:val="22"/>
          <w:szCs w:val="22"/>
        </w:rPr>
        <w:t xml:space="preserve">Mortality in </w:t>
      </w:r>
      <w:proofErr w:type="spellStart"/>
      <w:r>
        <w:rPr>
          <w:rFonts w:ascii="Roboto" w:hAnsi="Roboto"/>
          <w:b/>
          <w:bCs/>
          <w:sz w:val="22"/>
          <w:szCs w:val="22"/>
        </w:rPr>
        <w:t>sarcomeric</w:t>
      </w:r>
      <w:proofErr w:type="spellEnd"/>
      <w:r>
        <w:rPr>
          <w:rFonts w:ascii="Roboto" w:hAnsi="Roboto"/>
          <w:b/>
          <w:bCs/>
          <w:sz w:val="22"/>
          <w:szCs w:val="22"/>
        </w:rPr>
        <w:t xml:space="preserve"> and non-</w:t>
      </w:r>
      <w:proofErr w:type="spellStart"/>
      <w:r>
        <w:rPr>
          <w:rFonts w:ascii="Roboto" w:hAnsi="Roboto"/>
          <w:b/>
          <w:bCs/>
          <w:sz w:val="22"/>
          <w:szCs w:val="22"/>
        </w:rPr>
        <w:t>sarcomeric</w:t>
      </w:r>
      <w:proofErr w:type="spellEnd"/>
      <w:r>
        <w:rPr>
          <w:rFonts w:ascii="Roboto" w:hAnsi="Roboto"/>
          <w:b/>
          <w:bCs/>
          <w:sz w:val="22"/>
          <w:szCs w:val="22"/>
        </w:rPr>
        <w:t xml:space="preserve"> HCM</w:t>
      </w:r>
    </w:p>
    <w:p w14:paraId="153D0B02" w14:textId="51F8BD7F" w:rsidR="00580470" w:rsidRPr="00AE4D82" w:rsidRDefault="00653619" w:rsidP="00AE4D82">
      <w:pPr>
        <w:spacing w:line="480" w:lineRule="auto"/>
        <w:rPr>
          <w:rFonts w:ascii="Roboto" w:hAnsi="Roboto"/>
          <w:sz w:val="22"/>
          <w:szCs w:val="22"/>
        </w:rPr>
      </w:pPr>
      <w:r>
        <w:rPr>
          <w:rFonts w:ascii="Roboto" w:hAnsi="Roboto"/>
          <w:sz w:val="22"/>
          <w:szCs w:val="22"/>
        </w:rPr>
        <w:t>Finally, we investigate</w:t>
      </w:r>
      <w:r w:rsidR="009C7FDC">
        <w:rPr>
          <w:rFonts w:ascii="Roboto" w:hAnsi="Roboto"/>
          <w:sz w:val="22"/>
          <w:szCs w:val="22"/>
        </w:rPr>
        <w:t>d</w:t>
      </w:r>
      <w:r>
        <w:rPr>
          <w:rFonts w:ascii="Roboto" w:hAnsi="Roboto"/>
          <w:sz w:val="22"/>
          <w:szCs w:val="22"/>
        </w:rPr>
        <w:t xml:space="preserve"> the timing and cause</w:t>
      </w:r>
      <w:r w:rsidR="009C7FDC">
        <w:rPr>
          <w:rFonts w:ascii="Roboto" w:hAnsi="Roboto"/>
          <w:sz w:val="22"/>
          <w:szCs w:val="22"/>
        </w:rPr>
        <w:t>s</w:t>
      </w:r>
      <w:r>
        <w:rPr>
          <w:rFonts w:ascii="Roboto" w:hAnsi="Roboto"/>
          <w:sz w:val="22"/>
          <w:szCs w:val="22"/>
        </w:rPr>
        <w:t xml:space="preserve"> of death in patients with </w:t>
      </w:r>
      <w:proofErr w:type="spellStart"/>
      <w:r>
        <w:rPr>
          <w:rFonts w:ascii="Roboto" w:hAnsi="Roboto"/>
          <w:sz w:val="22"/>
          <w:szCs w:val="22"/>
        </w:rPr>
        <w:t>sarcomeric</w:t>
      </w:r>
      <w:proofErr w:type="spellEnd"/>
      <w:r>
        <w:rPr>
          <w:rFonts w:ascii="Roboto" w:hAnsi="Roboto"/>
          <w:sz w:val="22"/>
          <w:szCs w:val="22"/>
        </w:rPr>
        <w:t xml:space="preserve"> and non-</w:t>
      </w:r>
      <w:proofErr w:type="spellStart"/>
      <w:r>
        <w:rPr>
          <w:rFonts w:ascii="Roboto" w:hAnsi="Roboto"/>
          <w:sz w:val="22"/>
          <w:szCs w:val="22"/>
        </w:rPr>
        <w:t>sarcomeric</w:t>
      </w:r>
      <w:proofErr w:type="spellEnd"/>
      <w:r>
        <w:rPr>
          <w:rFonts w:ascii="Roboto" w:hAnsi="Roboto"/>
          <w:sz w:val="22"/>
          <w:szCs w:val="22"/>
        </w:rPr>
        <w:t xml:space="preserve"> HCM. </w:t>
      </w:r>
      <w:r w:rsidR="009C7FDC">
        <w:rPr>
          <w:rFonts w:ascii="Roboto" w:hAnsi="Roboto"/>
          <w:sz w:val="22"/>
          <w:szCs w:val="22"/>
        </w:rPr>
        <w:t>At the end of follow-up</w:t>
      </w:r>
      <w:r w:rsidR="005033ED">
        <w:rPr>
          <w:rFonts w:ascii="Roboto" w:hAnsi="Roboto"/>
          <w:sz w:val="22"/>
          <w:szCs w:val="22"/>
        </w:rPr>
        <w:t xml:space="preserve">, 541 (9.9%) patients had died, with similar </w:t>
      </w:r>
      <w:r w:rsidR="002F2FB6">
        <w:rPr>
          <w:rFonts w:ascii="Roboto" w:hAnsi="Roboto"/>
          <w:sz w:val="22"/>
          <w:szCs w:val="22"/>
        </w:rPr>
        <w:t xml:space="preserve">all-cause </w:t>
      </w:r>
      <w:r w:rsidR="005033ED">
        <w:rPr>
          <w:rFonts w:ascii="Roboto" w:hAnsi="Roboto"/>
          <w:sz w:val="22"/>
          <w:szCs w:val="22"/>
        </w:rPr>
        <w:lastRenderedPageBreak/>
        <w:t xml:space="preserve">mortality in patients </w:t>
      </w:r>
      <w:r w:rsidR="00B215FC">
        <w:rPr>
          <w:rFonts w:ascii="Roboto" w:hAnsi="Roboto"/>
          <w:sz w:val="22"/>
          <w:szCs w:val="22"/>
        </w:rPr>
        <w:t xml:space="preserve">with </w:t>
      </w:r>
      <w:proofErr w:type="spellStart"/>
      <w:r w:rsidR="00B215FC">
        <w:rPr>
          <w:rFonts w:ascii="Roboto" w:hAnsi="Roboto"/>
          <w:sz w:val="22"/>
          <w:szCs w:val="22"/>
        </w:rPr>
        <w:t>sarcomeric</w:t>
      </w:r>
      <w:proofErr w:type="spellEnd"/>
      <w:r w:rsidR="00B215FC">
        <w:rPr>
          <w:rFonts w:ascii="Roboto" w:hAnsi="Roboto"/>
          <w:sz w:val="22"/>
          <w:szCs w:val="22"/>
        </w:rPr>
        <w:t xml:space="preserve"> and non-</w:t>
      </w:r>
      <w:proofErr w:type="spellStart"/>
      <w:r w:rsidR="00B215FC">
        <w:rPr>
          <w:rFonts w:ascii="Roboto" w:hAnsi="Roboto"/>
          <w:sz w:val="22"/>
          <w:szCs w:val="22"/>
        </w:rPr>
        <w:t>sarcomeric</w:t>
      </w:r>
      <w:proofErr w:type="spellEnd"/>
      <w:r w:rsidR="00B215FC">
        <w:rPr>
          <w:rFonts w:ascii="Roboto" w:hAnsi="Roboto"/>
          <w:sz w:val="22"/>
          <w:szCs w:val="22"/>
        </w:rPr>
        <w:t xml:space="preserve"> HCM (10% and 9.5% respectively).</w:t>
      </w:r>
      <w:r w:rsidR="005033ED">
        <w:rPr>
          <w:rFonts w:ascii="Roboto" w:hAnsi="Roboto"/>
          <w:sz w:val="22"/>
          <w:szCs w:val="22"/>
        </w:rPr>
        <w:t xml:space="preserve"> </w:t>
      </w:r>
      <w:r w:rsidR="00B215FC">
        <w:rPr>
          <w:rFonts w:ascii="Roboto" w:hAnsi="Roboto"/>
          <w:sz w:val="22"/>
          <w:szCs w:val="22"/>
        </w:rPr>
        <w:t xml:space="preserve">The mean age at time of death was lower (63 </w:t>
      </w:r>
      <w:r w:rsidR="003323F6">
        <w:rPr>
          <w:rFonts w:ascii="Roboto" w:hAnsi="Roboto"/>
          <w:sz w:val="22"/>
          <w:szCs w:val="22"/>
        </w:rPr>
        <w:t>versus</w:t>
      </w:r>
      <w:r w:rsidR="00B215FC">
        <w:rPr>
          <w:rFonts w:ascii="Roboto" w:hAnsi="Roboto"/>
          <w:sz w:val="22"/>
          <w:szCs w:val="22"/>
        </w:rPr>
        <w:t xml:space="preserve"> </w:t>
      </w:r>
      <w:r w:rsidR="009C7FDC">
        <w:rPr>
          <w:rFonts w:ascii="Roboto" w:hAnsi="Roboto"/>
          <w:sz w:val="22"/>
          <w:szCs w:val="22"/>
        </w:rPr>
        <w:t>70 years, p &lt;0.0001)</w:t>
      </w:r>
      <w:r w:rsidR="00A12F57">
        <w:rPr>
          <w:rFonts w:ascii="Roboto" w:hAnsi="Roboto"/>
          <w:sz w:val="22"/>
          <w:szCs w:val="22"/>
        </w:rPr>
        <w:t xml:space="preserve">, and the standardized incidence ratio for all-cause mortality (SIR 1.27 [CI: 1.13 to 1.43]) and cardiovascular death (SIR 1.90 [CI: 1.61 to 2.23) was higher among patients with </w:t>
      </w:r>
      <w:proofErr w:type="spellStart"/>
      <w:r w:rsidR="00A12F57">
        <w:rPr>
          <w:rFonts w:ascii="Roboto" w:hAnsi="Roboto"/>
          <w:sz w:val="22"/>
          <w:szCs w:val="22"/>
        </w:rPr>
        <w:t>sarcomeric</w:t>
      </w:r>
      <w:proofErr w:type="spellEnd"/>
      <w:r w:rsidR="00A12F57">
        <w:rPr>
          <w:rFonts w:ascii="Roboto" w:hAnsi="Roboto"/>
          <w:sz w:val="22"/>
          <w:szCs w:val="22"/>
        </w:rPr>
        <w:t xml:space="preserve"> HCM </w:t>
      </w:r>
      <w:r w:rsidR="00A12F57">
        <w:rPr>
          <w:rFonts w:ascii="Roboto" w:hAnsi="Roboto"/>
          <w:sz w:val="22"/>
          <w:szCs w:val="22"/>
        </w:rPr>
        <w:t>(</w:t>
      </w:r>
      <w:r w:rsidR="00A12F57" w:rsidRPr="00200626">
        <w:rPr>
          <w:rFonts w:ascii="Roboto" w:hAnsi="Roboto"/>
          <w:b/>
          <w:bCs/>
          <w:sz w:val="22"/>
          <w:szCs w:val="22"/>
        </w:rPr>
        <w:t xml:space="preserve">Supplementary Figure </w:t>
      </w:r>
      <w:r w:rsidR="00A12F57">
        <w:rPr>
          <w:rFonts w:ascii="Roboto" w:hAnsi="Roboto"/>
          <w:b/>
          <w:bCs/>
          <w:sz w:val="22"/>
          <w:szCs w:val="22"/>
        </w:rPr>
        <w:t>4</w:t>
      </w:r>
      <w:r w:rsidR="00A12F57">
        <w:rPr>
          <w:rFonts w:ascii="Roboto" w:hAnsi="Roboto"/>
          <w:sz w:val="22"/>
          <w:szCs w:val="22"/>
        </w:rPr>
        <w:t>)</w:t>
      </w:r>
      <w:r w:rsidR="009C7FDC">
        <w:rPr>
          <w:rFonts w:ascii="Roboto" w:hAnsi="Roboto"/>
          <w:sz w:val="22"/>
          <w:szCs w:val="22"/>
        </w:rPr>
        <w:t xml:space="preserve">. Additionally, patients with </w:t>
      </w:r>
      <w:proofErr w:type="spellStart"/>
      <w:r w:rsidR="009C7FDC">
        <w:rPr>
          <w:rFonts w:ascii="Roboto" w:hAnsi="Roboto"/>
          <w:sz w:val="22"/>
          <w:szCs w:val="22"/>
        </w:rPr>
        <w:t>sarcomeric</w:t>
      </w:r>
      <w:proofErr w:type="spellEnd"/>
      <w:r w:rsidR="009C7FDC">
        <w:rPr>
          <w:rFonts w:ascii="Roboto" w:hAnsi="Roboto"/>
          <w:sz w:val="22"/>
          <w:szCs w:val="22"/>
        </w:rPr>
        <w:t xml:space="preserve"> HCM </w:t>
      </w:r>
      <w:r w:rsidR="00B907DF">
        <w:rPr>
          <w:rFonts w:ascii="Roboto" w:hAnsi="Roboto"/>
          <w:sz w:val="22"/>
          <w:szCs w:val="22"/>
        </w:rPr>
        <w:t>had a higher likelihood of dying from</w:t>
      </w:r>
      <w:r w:rsidR="009C7FDC">
        <w:rPr>
          <w:rFonts w:ascii="Roboto" w:hAnsi="Roboto"/>
          <w:sz w:val="22"/>
          <w:szCs w:val="22"/>
        </w:rPr>
        <w:t xml:space="preserve"> sudden cardiac death (21 </w:t>
      </w:r>
      <w:r w:rsidR="003323F6">
        <w:rPr>
          <w:rFonts w:ascii="Roboto" w:hAnsi="Roboto"/>
          <w:sz w:val="22"/>
          <w:szCs w:val="22"/>
        </w:rPr>
        <w:t>versus</w:t>
      </w:r>
      <w:r w:rsidR="009C7FDC">
        <w:rPr>
          <w:rFonts w:ascii="Roboto" w:hAnsi="Roboto"/>
          <w:sz w:val="22"/>
          <w:szCs w:val="22"/>
        </w:rPr>
        <w:t xml:space="preserve"> 11% of deaths) </w:t>
      </w:r>
      <w:r w:rsidR="00B907DF">
        <w:rPr>
          <w:rFonts w:ascii="Roboto" w:hAnsi="Roboto"/>
          <w:sz w:val="22"/>
          <w:szCs w:val="22"/>
        </w:rPr>
        <w:t>and</w:t>
      </w:r>
      <w:r w:rsidR="009C7FDC">
        <w:rPr>
          <w:rFonts w:ascii="Roboto" w:hAnsi="Roboto"/>
          <w:sz w:val="22"/>
          <w:szCs w:val="22"/>
        </w:rPr>
        <w:t xml:space="preserve"> heart failure (27 </w:t>
      </w:r>
      <w:r w:rsidR="003323F6">
        <w:rPr>
          <w:rFonts w:ascii="Roboto" w:hAnsi="Roboto"/>
          <w:sz w:val="22"/>
          <w:szCs w:val="22"/>
        </w:rPr>
        <w:t>versus</w:t>
      </w:r>
      <w:r w:rsidR="009C7FDC">
        <w:rPr>
          <w:rFonts w:ascii="Roboto" w:hAnsi="Roboto"/>
          <w:sz w:val="22"/>
          <w:szCs w:val="22"/>
        </w:rPr>
        <w:t xml:space="preserve"> 9.2% of deaths)</w:t>
      </w:r>
      <w:r w:rsidR="00B907DF">
        <w:rPr>
          <w:rFonts w:ascii="Roboto" w:hAnsi="Roboto"/>
          <w:sz w:val="22"/>
          <w:szCs w:val="22"/>
        </w:rPr>
        <w:t xml:space="preserve">. Overall, having </w:t>
      </w:r>
      <w:proofErr w:type="spellStart"/>
      <w:r w:rsidR="00B907DF">
        <w:rPr>
          <w:rFonts w:ascii="Roboto" w:hAnsi="Roboto"/>
          <w:sz w:val="22"/>
          <w:szCs w:val="22"/>
        </w:rPr>
        <w:t>sarcomeric</w:t>
      </w:r>
      <w:proofErr w:type="spellEnd"/>
      <w:r w:rsidR="00B907DF">
        <w:rPr>
          <w:rFonts w:ascii="Roboto" w:hAnsi="Roboto"/>
          <w:sz w:val="22"/>
          <w:szCs w:val="22"/>
        </w:rPr>
        <w:t xml:space="preserve"> HCM was associated with an</w:t>
      </w:r>
      <w:r w:rsidR="009C7FDC">
        <w:rPr>
          <w:rFonts w:ascii="Roboto" w:hAnsi="Roboto"/>
          <w:sz w:val="22"/>
          <w:szCs w:val="22"/>
        </w:rPr>
        <w:t xml:space="preserve"> odds ratio of 2.70 (CI: 1.94 to 3.82, p&lt;0.0001) of dying of </w:t>
      </w:r>
      <w:r w:rsidR="00B907DF">
        <w:rPr>
          <w:rFonts w:ascii="Roboto" w:hAnsi="Roboto"/>
          <w:sz w:val="22"/>
          <w:szCs w:val="22"/>
        </w:rPr>
        <w:t xml:space="preserve">either heart failure or sudden cardiac death. A summary of the causes of death in our cohort can be seen in </w:t>
      </w:r>
      <w:r w:rsidR="00AB7056">
        <w:rPr>
          <w:rFonts w:ascii="Roboto" w:hAnsi="Roboto"/>
          <w:b/>
          <w:bCs/>
          <w:sz w:val="22"/>
          <w:szCs w:val="22"/>
        </w:rPr>
        <w:t>Table 2</w:t>
      </w:r>
      <w:r w:rsidR="00B907DF">
        <w:rPr>
          <w:rFonts w:ascii="Roboto" w:hAnsi="Roboto"/>
          <w:sz w:val="22"/>
          <w:szCs w:val="22"/>
        </w:rPr>
        <w:t>.</w:t>
      </w:r>
      <w:r w:rsidR="00C6106B">
        <w:rPr>
          <w:rFonts w:ascii="Roboto" w:hAnsi="Roboto"/>
          <w:sz w:val="22"/>
          <w:szCs w:val="22"/>
        </w:rPr>
        <w:t xml:space="preserve"> Next</w:t>
      </w:r>
      <w:r w:rsidR="009B391A">
        <w:rPr>
          <w:rFonts w:ascii="Roboto" w:hAnsi="Roboto"/>
          <w:sz w:val="22"/>
          <w:szCs w:val="22"/>
        </w:rPr>
        <w:t>,</w:t>
      </w:r>
      <w:r w:rsidR="00C6106B">
        <w:rPr>
          <w:rFonts w:ascii="Roboto" w:hAnsi="Roboto"/>
          <w:sz w:val="22"/>
          <w:szCs w:val="22"/>
        </w:rPr>
        <w:t xml:space="preserve"> we sought to investigate the cumulative incidence of HCM-related death</w:t>
      </w:r>
      <w:r w:rsidR="00DC7E3B">
        <w:rPr>
          <w:rFonts w:ascii="Roboto" w:hAnsi="Roboto"/>
          <w:sz w:val="22"/>
          <w:szCs w:val="22"/>
        </w:rPr>
        <w:t xml:space="preserve"> (heart failure, stroke or SCD)</w:t>
      </w:r>
      <w:r w:rsidR="009B391A">
        <w:rPr>
          <w:rFonts w:ascii="Roboto" w:hAnsi="Roboto"/>
          <w:sz w:val="22"/>
          <w:szCs w:val="22"/>
        </w:rPr>
        <w:t>, from</w:t>
      </w:r>
      <w:r w:rsidR="006D4A13">
        <w:rPr>
          <w:rFonts w:ascii="Roboto" w:hAnsi="Roboto"/>
          <w:sz w:val="22"/>
          <w:szCs w:val="22"/>
        </w:rPr>
        <w:t xml:space="preserve"> time of</w:t>
      </w:r>
      <w:r w:rsidR="009B391A">
        <w:rPr>
          <w:rFonts w:ascii="Roboto" w:hAnsi="Roboto"/>
          <w:sz w:val="22"/>
          <w:szCs w:val="22"/>
        </w:rPr>
        <w:t xml:space="preserve"> inclusion in </w:t>
      </w:r>
      <w:proofErr w:type="spellStart"/>
      <w:r w:rsidR="009B391A">
        <w:rPr>
          <w:rFonts w:ascii="Roboto" w:hAnsi="Roboto"/>
          <w:sz w:val="22"/>
          <w:szCs w:val="22"/>
        </w:rPr>
        <w:t>SHaRe</w:t>
      </w:r>
      <w:proofErr w:type="spellEnd"/>
      <w:r w:rsidR="009B391A">
        <w:rPr>
          <w:rFonts w:ascii="Roboto" w:hAnsi="Roboto"/>
          <w:sz w:val="22"/>
          <w:szCs w:val="22"/>
        </w:rPr>
        <w:t xml:space="preserve"> and the age-s</w:t>
      </w:r>
      <w:r w:rsidR="006D4A13">
        <w:rPr>
          <w:rFonts w:ascii="Roboto" w:hAnsi="Roboto"/>
          <w:sz w:val="22"/>
          <w:szCs w:val="22"/>
        </w:rPr>
        <w:t>p</w:t>
      </w:r>
      <w:r w:rsidR="009B391A">
        <w:rPr>
          <w:rFonts w:ascii="Roboto" w:hAnsi="Roboto"/>
          <w:sz w:val="22"/>
          <w:szCs w:val="22"/>
        </w:rPr>
        <w:t xml:space="preserve">ecific incidence of HCM-related death in patients with </w:t>
      </w:r>
      <w:proofErr w:type="spellStart"/>
      <w:r w:rsidR="009B391A">
        <w:rPr>
          <w:rFonts w:ascii="Roboto" w:hAnsi="Roboto"/>
          <w:sz w:val="22"/>
          <w:szCs w:val="22"/>
        </w:rPr>
        <w:t>sarcomeric</w:t>
      </w:r>
      <w:proofErr w:type="spellEnd"/>
      <w:r w:rsidR="009B391A">
        <w:rPr>
          <w:rFonts w:ascii="Roboto" w:hAnsi="Roboto"/>
          <w:sz w:val="22"/>
          <w:szCs w:val="22"/>
        </w:rPr>
        <w:t xml:space="preserve"> and non-</w:t>
      </w:r>
      <w:proofErr w:type="spellStart"/>
      <w:r w:rsidR="009B391A">
        <w:rPr>
          <w:rFonts w:ascii="Roboto" w:hAnsi="Roboto"/>
          <w:sz w:val="22"/>
          <w:szCs w:val="22"/>
        </w:rPr>
        <w:t>sarcomeric</w:t>
      </w:r>
      <w:proofErr w:type="spellEnd"/>
      <w:r w:rsidR="009B391A">
        <w:rPr>
          <w:rFonts w:ascii="Roboto" w:hAnsi="Roboto"/>
          <w:sz w:val="22"/>
          <w:szCs w:val="22"/>
        </w:rPr>
        <w:t xml:space="preserve"> HCM. Results from this analysis can be seen in </w:t>
      </w:r>
      <w:r w:rsidR="009B391A">
        <w:rPr>
          <w:rFonts w:ascii="Roboto" w:hAnsi="Roboto"/>
          <w:b/>
          <w:bCs/>
          <w:sz w:val="22"/>
          <w:szCs w:val="22"/>
        </w:rPr>
        <w:t xml:space="preserve">Figure </w:t>
      </w:r>
      <w:r w:rsidR="004754E7">
        <w:rPr>
          <w:rFonts w:ascii="Roboto" w:hAnsi="Roboto"/>
          <w:b/>
          <w:bCs/>
          <w:sz w:val="22"/>
          <w:szCs w:val="22"/>
        </w:rPr>
        <w:t>4</w:t>
      </w:r>
      <w:r w:rsidR="009B391A">
        <w:rPr>
          <w:rFonts w:ascii="Roboto" w:hAnsi="Roboto"/>
          <w:sz w:val="22"/>
          <w:szCs w:val="22"/>
        </w:rPr>
        <w:t>, which shows a higher cumulative incidence of HCM-related death during follow-up</w:t>
      </w:r>
      <w:r w:rsidR="006D4A13">
        <w:rPr>
          <w:rFonts w:ascii="Roboto" w:hAnsi="Roboto"/>
          <w:sz w:val="22"/>
          <w:szCs w:val="22"/>
        </w:rPr>
        <w:t xml:space="preserve"> </w:t>
      </w:r>
      <w:r w:rsidR="00503ED1">
        <w:rPr>
          <w:rFonts w:ascii="Roboto" w:hAnsi="Roboto"/>
          <w:sz w:val="22"/>
          <w:szCs w:val="22"/>
        </w:rPr>
        <w:t>(</w:t>
      </w:r>
      <w:r w:rsidR="00394A0C">
        <w:rPr>
          <w:rFonts w:ascii="Roboto" w:hAnsi="Roboto"/>
          <w:sz w:val="22"/>
          <w:szCs w:val="22"/>
        </w:rPr>
        <w:t>corresponding to a hazard ratio of</w:t>
      </w:r>
      <w:r w:rsidR="00503ED1">
        <w:rPr>
          <w:rFonts w:ascii="Roboto" w:hAnsi="Roboto"/>
          <w:sz w:val="22"/>
          <w:szCs w:val="22"/>
        </w:rPr>
        <w:t xml:space="preserve"> 1.69 [CI: 1.22 to 2.35, p =0.002</w:t>
      </w:r>
      <w:r w:rsidR="00394A0C">
        <w:rPr>
          <w:rFonts w:ascii="Roboto" w:hAnsi="Roboto"/>
          <w:sz w:val="22"/>
          <w:szCs w:val="22"/>
        </w:rPr>
        <w:t>] in Cox modelling</w:t>
      </w:r>
      <w:r w:rsidR="00503ED1">
        <w:rPr>
          <w:rFonts w:ascii="Roboto" w:hAnsi="Roboto"/>
          <w:sz w:val="22"/>
          <w:szCs w:val="22"/>
        </w:rPr>
        <w:t xml:space="preserve">), and a </w:t>
      </w:r>
      <w:r w:rsidR="006D4A13">
        <w:rPr>
          <w:rFonts w:ascii="Roboto" w:hAnsi="Roboto"/>
          <w:sz w:val="22"/>
          <w:szCs w:val="22"/>
        </w:rPr>
        <w:t xml:space="preserve">significantly higher age-specific incidence </w:t>
      </w:r>
      <w:r w:rsidR="00394A0C">
        <w:rPr>
          <w:rFonts w:ascii="Roboto" w:hAnsi="Roboto"/>
          <w:sz w:val="22"/>
          <w:szCs w:val="22"/>
        </w:rPr>
        <w:t>in patients older than</w:t>
      </w:r>
      <w:r w:rsidR="006D4A13">
        <w:rPr>
          <w:rFonts w:ascii="Roboto" w:hAnsi="Roboto"/>
          <w:sz w:val="22"/>
          <w:szCs w:val="22"/>
        </w:rPr>
        <w:t xml:space="preserve"> 45 years of age</w:t>
      </w:r>
      <w:r w:rsidR="00394A0C">
        <w:rPr>
          <w:rFonts w:ascii="Roboto" w:hAnsi="Roboto"/>
          <w:sz w:val="22"/>
          <w:szCs w:val="22"/>
        </w:rPr>
        <w:t>,</w:t>
      </w:r>
      <w:r w:rsidR="006D4A13">
        <w:rPr>
          <w:rFonts w:ascii="Roboto" w:hAnsi="Roboto"/>
          <w:sz w:val="22"/>
          <w:szCs w:val="22"/>
        </w:rPr>
        <w:t xml:space="preserve"> with an overall standardized incidence ratio of 2.3 (CI: 1.9 to 2.7) for HCM-related death in patients with </w:t>
      </w:r>
      <w:proofErr w:type="spellStart"/>
      <w:r w:rsidR="006D4A13">
        <w:rPr>
          <w:rFonts w:ascii="Roboto" w:hAnsi="Roboto"/>
          <w:sz w:val="22"/>
          <w:szCs w:val="22"/>
        </w:rPr>
        <w:t>sarcomeric</w:t>
      </w:r>
      <w:proofErr w:type="spellEnd"/>
      <w:r w:rsidR="006D4A13">
        <w:rPr>
          <w:rFonts w:ascii="Roboto" w:hAnsi="Roboto"/>
          <w:sz w:val="22"/>
          <w:szCs w:val="22"/>
        </w:rPr>
        <w:t xml:space="preserve"> HCM.</w:t>
      </w:r>
      <w:r w:rsidR="00200626">
        <w:rPr>
          <w:rFonts w:ascii="Roboto" w:hAnsi="Roboto"/>
          <w:sz w:val="22"/>
          <w:szCs w:val="22"/>
        </w:rPr>
        <w:t xml:space="preserve"> </w:t>
      </w:r>
      <w:r w:rsidR="00580470" w:rsidRPr="00DB6D77">
        <w:rPr>
          <w:rFonts w:ascii="Roboto" w:hAnsi="Roboto"/>
          <w:b/>
          <w:bCs/>
          <w:sz w:val="22"/>
          <w:szCs w:val="22"/>
        </w:rPr>
        <w:br w:type="page"/>
      </w:r>
    </w:p>
    <w:p w14:paraId="61DC0006" w14:textId="77777777" w:rsidR="001D711A" w:rsidRPr="00DB6D77" w:rsidRDefault="001D711A" w:rsidP="001D711A">
      <w:pPr>
        <w:spacing w:line="480" w:lineRule="auto"/>
        <w:rPr>
          <w:rFonts w:ascii="Roboto" w:hAnsi="Roboto"/>
          <w:b/>
          <w:bCs/>
          <w:sz w:val="22"/>
          <w:szCs w:val="22"/>
        </w:rPr>
      </w:pPr>
      <w:r w:rsidRPr="00DB6D77">
        <w:rPr>
          <w:rFonts w:ascii="Roboto" w:hAnsi="Roboto"/>
          <w:b/>
          <w:bCs/>
          <w:sz w:val="22"/>
          <w:szCs w:val="22"/>
        </w:rPr>
        <w:lastRenderedPageBreak/>
        <w:t xml:space="preserve">DISCUSSION: </w:t>
      </w:r>
    </w:p>
    <w:p w14:paraId="72F04E9A" w14:textId="7B9CDB6F" w:rsidR="00EC0FCE" w:rsidRDefault="00234D5E" w:rsidP="001D711A">
      <w:pPr>
        <w:spacing w:line="480" w:lineRule="auto"/>
        <w:rPr>
          <w:rFonts w:ascii="Roboto" w:hAnsi="Roboto"/>
          <w:sz w:val="22"/>
          <w:szCs w:val="22"/>
        </w:rPr>
      </w:pPr>
      <w:r>
        <w:rPr>
          <w:rFonts w:ascii="Roboto" w:hAnsi="Roboto"/>
          <w:sz w:val="22"/>
          <w:szCs w:val="22"/>
        </w:rPr>
        <w:t>In this study w</w:t>
      </w:r>
      <w:r w:rsidR="00F0537B">
        <w:rPr>
          <w:rFonts w:ascii="Roboto" w:hAnsi="Roboto"/>
          <w:sz w:val="22"/>
          <w:szCs w:val="22"/>
        </w:rPr>
        <w:t xml:space="preserve">e </w:t>
      </w:r>
      <w:r>
        <w:rPr>
          <w:rFonts w:ascii="Roboto" w:hAnsi="Roboto"/>
          <w:sz w:val="22"/>
          <w:szCs w:val="22"/>
        </w:rPr>
        <w:t>provide a comprehensive description of the</w:t>
      </w:r>
      <w:r w:rsidR="00702EEB">
        <w:rPr>
          <w:rFonts w:ascii="Roboto" w:hAnsi="Roboto"/>
          <w:sz w:val="22"/>
          <w:szCs w:val="22"/>
        </w:rPr>
        <w:t xml:space="preserve"> cardiac phenotypes</w:t>
      </w:r>
      <w:r w:rsidR="00F0537B">
        <w:rPr>
          <w:rFonts w:ascii="Roboto" w:hAnsi="Roboto"/>
          <w:sz w:val="22"/>
          <w:szCs w:val="22"/>
        </w:rPr>
        <w:t xml:space="preserve"> and clinical outcomes in </w:t>
      </w:r>
      <w:proofErr w:type="spellStart"/>
      <w:r w:rsidR="00F0537B">
        <w:rPr>
          <w:rFonts w:ascii="Roboto" w:hAnsi="Roboto"/>
          <w:sz w:val="22"/>
          <w:szCs w:val="22"/>
        </w:rPr>
        <w:t>sarcomeric</w:t>
      </w:r>
      <w:proofErr w:type="spellEnd"/>
      <w:r w:rsidR="00F0537B">
        <w:rPr>
          <w:rFonts w:ascii="Roboto" w:hAnsi="Roboto"/>
          <w:sz w:val="22"/>
          <w:szCs w:val="22"/>
        </w:rPr>
        <w:t xml:space="preserve"> and non-</w:t>
      </w:r>
      <w:proofErr w:type="spellStart"/>
      <w:r w:rsidR="00F0537B">
        <w:rPr>
          <w:rFonts w:ascii="Roboto" w:hAnsi="Roboto"/>
          <w:sz w:val="22"/>
          <w:szCs w:val="22"/>
        </w:rPr>
        <w:t>sarcomeric</w:t>
      </w:r>
      <w:proofErr w:type="spellEnd"/>
      <w:r w:rsidR="00F0537B">
        <w:rPr>
          <w:rFonts w:ascii="Roboto" w:hAnsi="Roboto"/>
          <w:sz w:val="22"/>
          <w:szCs w:val="22"/>
        </w:rPr>
        <w:t xml:space="preserve"> HCM</w:t>
      </w:r>
      <w:r w:rsidR="00DB6D77" w:rsidRPr="00DB6D77">
        <w:rPr>
          <w:rFonts w:ascii="Roboto" w:hAnsi="Roboto"/>
          <w:sz w:val="22"/>
          <w:szCs w:val="22"/>
        </w:rPr>
        <w:t xml:space="preserve">. </w:t>
      </w:r>
      <w:r w:rsidR="00AE4D82">
        <w:rPr>
          <w:rFonts w:ascii="Roboto" w:hAnsi="Roboto"/>
          <w:sz w:val="22"/>
          <w:szCs w:val="22"/>
        </w:rPr>
        <w:t>Notably,</w:t>
      </w:r>
      <w:r w:rsidR="00E20586">
        <w:rPr>
          <w:rFonts w:ascii="Roboto" w:hAnsi="Roboto"/>
          <w:sz w:val="22"/>
          <w:szCs w:val="22"/>
        </w:rPr>
        <w:t xml:space="preserve"> </w:t>
      </w:r>
      <w:proofErr w:type="spellStart"/>
      <w:r w:rsidR="00AE4D82">
        <w:rPr>
          <w:rFonts w:ascii="Roboto" w:hAnsi="Roboto"/>
          <w:sz w:val="22"/>
          <w:szCs w:val="22"/>
        </w:rPr>
        <w:t>sarcomeric</w:t>
      </w:r>
      <w:proofErr w:type="spellEnd"/>
      <w:r w:rsidR="00AE4D82">
        <w:rPr>
          <w:rFonts w:ascii="Roboto" w:hAnsi="Roboto"/>
          <w:sz w:val="22"/>
          <w:szCs w:val="22"/>
        </w:rPr>
        <w:t xml:space="preserve"> HCM </w:t>
      </w:r>
      <w:r>
        <w:rPr>
          <w:rFonts w:ascii="Roboto" w:hAnsi="Roboto"/>
          <w:sz w:val="22"/>
          <w:szCs w:val="22"/>
        </w:rPr>
        <w:t xml:space="preserve">was </w:t>
      </w:r>
      <w:r w:rsidR="00EC0FCE">
        <w:rPr>
          <w:rFonts w:ascii="Roboto" w:hAnsi="Roboto"/>
          <w:sz w:val="22"/>
          <w:szCs w:val="22"/>
        </w:rPr>
        <w:t>characterized by</w:t>
      </w:r>
      <w:r>
        <w:rPr>
          <w:rFonts w:ascii="Roboto" w:hAnsi="Roboto"/>
          <w:sz w:val="22"/>
          <w:szCs w:val="22"/>
        </w:rPr>
        <w:t xml:space="preserve"> a more severe phenotype</w:t>
      </w:r>
      <w:r w:rsidR="00EC0FCE">
        <w:rPr>
          <w:rFonts w:ascii="Roboto" w:hAnsi="Roboto"/>
          <w:sz w:val="22"/>
          <w:szCs w:val="22"/>
        </w:rPr>
        <w:t>,</w:t>
      </w:r>
      <w:r>
        <w:rPr>
          <w:rFonts w:ascii="Roboto" w:hAnsi="Roboto"/>
          <w:sz w:val="22"/>
          <w:szCs w:val="22"/>
        </w:rPr>
        <w:t xml:space="preserve"> </w:t>
      </w:r>
      <w:r w:rsidR="00EC0FCE">
        <w:rPr>
          <w:rFonts w:ascii="Roboto" w:hAnsi="Roboto"/>
          <w:sz w:val="22"/>
          <w:szCs w:val="22"/>
        </w:rPr>
        <w:t>with patients diagnosed at</w:t>
      </w:r>
      <w:r>
        <w:rPr>
          <w:rFonts w:ascii="Roboto" w:hAnsi="Roboto"/>
          <w:sz w:val="22"/>
          <w:szCs w:val="22"/>
        </w:rPr>
        <w:t xml:space="preserve"> a </w:t>
      </w:r>
      <w:r w:rsidR="00E20586">
        <w:rPr>
          <w:rFonts w:ascii="Roboto" w:hAnsi="Roboto"/>
          <w:sz w:val="22"/>
          <w:szCs w:val="22"/>
        </w:rPr>
        <w:t>younger</w:t>
      </w:r>
      <w:r w:rsidR="00F0537B">
        <w:rPr>
          <w:rFonts w:ascii="Roboto" w:hAnsi="Roboto"/>
          <w:sz w:val="22"/>
          <w:szCs w:val="22"/>
        </w:rPr>
        <w:t xml:space="preserve"> </w:t>
      </w:r>
      <w:r w:rsidR="00EC0FCE">
        <w:rPr>
          <w:rFonts w:ascii="Roboto" w:hAnsi="Roboto"/>
          <w:sz w:val="22"/>
          <w:szCs w:val="22"/>
        </w:rPr>
        <w:t>age</w:t>
      </w:r>
      <w:r w:rsidR="00E20586">
        <w:rPr>
          <w:rFonts w:ascii="Roboto" w:hAnsi="Roboto"/>
          <w:sz w:val="22"/>
          <w:szCs w:val="22"/>
        </w:rPr>
        <w:t xml:space="preserve">, </w:t>
      </w:r>
      <w:r w:rsidR="00EC0FCE">
        <w:rPr>
          <w:rFonts w:ascii="Roboto" w:hAnsi="Roboto"/>
          <w:sz w:val="22"/>
          <w:szCs w:val="22"/>
        </w:rPr>
        <w:t>exhibiting greater</w:t>
      </w:r>
      <w:r w:rsidR="00A02633">
        <w:rPr>
          <w:rFonts w:ascii="Roboto" w:hAnsi="Roboto"/>
          <w:sz w:val="22"/>
          <w:szCs w:val="22"/>
        </w:rPr>
        <w:t xml:space="preserve"> LVH, </w:t>
      </w:r>
      <w:r>
        <w:rPr>
          <w:rFonts w:ascii="Roboto" w:hAnsi="Roboto"/>
          <w:sz w:val="22"/>
          <w:szCs w:val="22"/>
        </w:rPr>
        <w:t xml:space="preserve">and </w:t>
      </w:r>
      <w:r w:rsidR="00EC0FCE">
        <w:rPr>
          <w:rFonts w:ascii="Roboto" w:hAnsi="Roboto"/>
          <w:sz w:val="22"/>
          <w:szCs w:val="22"/>
        </w:rPr>
        <w:t xml:space="preserve">having </w:t>
      </w:r>
      <w:r w:rsidR="006B7AE7">
        <w:rPr>
          <w:rFonts w:ascii="Roboto" w:hAnsi="Roboto"/>
          <w:sz w:val="22"/>
          <w:szCs w:val="22"/>
        </w:rPr>
        <w:t>a</w:t>
      </w:r>
      <w:r w:rsidR="00192803">
        <w:rPr>
          <w:rFonts w:ascii="Roboto" w:hAnsi="Roboto"/>
          <w:sz w:val="22"/>
          <w:szCs w:val="22"/>
        </w:rPr>
        <w:t xml:space="preserve"> </w:t>
      </w:r>
      <w:r w:rsidR="00AE4D82">
        <w:rPr>
          <w:rFonts w:ascii="Roboto" w:hAnsi="Roboto"/>
          <w:sz w:val="22"/>
          <w:szCs w:val="22"/>
        </w:rPr>
        <w:t>higher burden of cardiac arrhythmias</w:t>
      </w:r>
      <w:r w:rsidR="00EC0FCE">
        <w:rPr>
          <w:rFonts w:ascii="Roboto" w:hAnsi="Roboto"/>
          <w:sz w:val="22"/>
          <w:szCs w:val="22"/>
        </w:rPr>
        <w:t xml:space="preserve"> and </w:t>
      </w:r>
      <w:r w:rsidR="00AE4D82">
        <w:rPr>
          <w:rFonts w:ascii="Roboto" w:hAnsi="Roboto"/>
          <w:sz w:val="22"/>
          <w:szCs w:val="22"/>
        </w:rPr>
        <w:t>severe heart failure</w:t>
      </w:r>
      <w:r w:rsidR="00EC0FCE">
        <w:rPr>
          <w:rFonts w:ascii="Roboto" w:hAnsi="Roboto"/>
          <w:sz w:val="22"/>
          <w:szCs w:val="22"/>
        </w:rPr>
        <w:t xml:space="preserve">. Furthermore, the </w:t>
      </w:r>
      <w:r w:rsidR="00AE4D82">
        <w:rPr>
          <w:rFonts w:ascii="Roboto" w:hAnsi="Roboto"/>
          <w:sz w:val="22"/>
          <w:szCs w:val="22"/>
        </w:rPr>
        <w:t>HCM-related mortality</w:t>
      </w:r>
      <w:r w:rsidR="00EC0FCE">
        <w:rPr>
          <w:rFonts w:ascii="Roboto" w:hAnsi="Roboto"/>
          <w:sz w:val="22"/>
          <w:szCs w:val="22"/>
        </w:rPr>
        <w:t>-rate was twice that of non-</w:t>
      </w:r>
      <w:proofErr w:type="spellStart"/>
      <w:r w:rsidR="00EC0FCE">
        <w:rPr>
          <w:rFonts w:ascii="Roboto" w:hAnsi="Roboto"/>
          <w:sz w:val="22"/>
          <w:szCs w:val="22"/>
        </w:rPr>
        <w:t>sarcomeric</w:t>
      </w:r>
      <w:proofErr w:type="spellEnd"/>
      <w:r w:rsidR="00EC0FCE">
        <w:rPr>
          <w:rFonts w:ascii="Roboto" w:hAnsi="Roboto"/>
          <w:sz w:val="22"/>
          <w:szCs w:val="22"/>
        </w:rPr>
        <w:t xml:space="preserve"> HCM</w:t>
      </w:r>
      <w:r>
        <w:rPr>
          <w:rFonts w:ascii="Roboto" w:hAnsi="Roboto"/>
          <w:sz w:val="22"/>
          <w:szCs w:val="22"/>
        </w:rPr>
        <w:t>.</w:t>
      </w:r>
      <w:r w:rsidR="00510147">
        <w:rPr>
          <w:rFonts w:ascii="Roboto" w:hAnsi="Roboto"/>
          <w:sz w:val="22"/>
          <w:szCs w:val="22"/>
        </w:rPr>
        <w:t xml:space="preserve"> </w:t>
      </w:r>
    </w:p>
    <w:p w14:paraId="4FF9DE24" w14:textId="7DE71D33" w:rsidR="00E20586" w:rsidRDefault="00EC0FCE" w:rsidP="001D711A">
      <w:pPr>
        <w:spacing w:line="480" w:lineRule="auto"/>
        <w:rPr>
          <w:rFonts w:ascii="Roboto" w:hAnsi="Roboto"/>
          <w:sz w:val="22"/>
          <w:szCs w:val="22"/>
        </w:rPr>
      </w:pPr>
      <w:r>
        <w:rPr>
          <w:rFonts w:ascii="Roboto" w:hAnsi="Roboto"/>
          <w:sz w:val="22"/>
          <w:szCs w:val="22"/>
        </w:rPr>
        <w:t>O</w:t>
      </w:r>
      <w:r w:rsidR="00234D5E">
        <w:rPr>
          <w:rFonts w:ascii="Roboto" w:hAnsi="Roboto"/>
          <w:sz w:val="22"/>
          <w:szCs w:val="22"/>
        </w:rPr>
        <w:t>ur</w:t>
      </w:r>
      <w:r>
        <w:rPr>
          <w:rFonts w:ascii="Roboto" w:hAnsi="Roboto"/>
          <w:sz w:val="22"/>
          <w:szCs w:val="22"/>
        </w:rPr>
        <w:t xml:space="preserve"> findings also</w:t>
      </w:r>
      <w:r w:rsidR="00234D5E">
        <w:rPr>
          <w:rFonts w:ascii="Roboto" w:hAnsi="Roboto"/>
          <w:sz w:val="22"/>
          <w:szCs w:val="22"/>
        </w:rPr>
        <w:t xml:space="preserve"> </w:t>
      </w:r>
      <w:r>
        <w:rPr>
          <w:rFonts w:ascii="Roboto" w:hAnsi="Roboto"/>
          <w:sz w:val="22"/>
          <w:szCs w:val="22"/>
        </w:rPr>
        <w:t>highlight</w:t>
      </w:r>
      <w:r w:rsidR="00234D5E">
        <w:rPr>
          <w:rFonts w:ascii="Roboto" w:hAnsi="Roboto"/>
          <w:sz w:val="22"/>
          <w:szCs w:val="22"/>
        </w:rPr>
        <w:t xml:space="preserve"> strong temporal associations between </w:t>
      </w:r>
      <w:r>
        <w:rPr>
          <w:rFonts w:ascii="Roboto" w:hAnsi="Roboto"/>
          <w:sz w:val="22"/>
          <w:szCs w:val="22"/>
        </w:rPr>
        <w:t>various</w:t>
      </w:r>
      <w:r w:rsidR="00234D5E">
        <w:rPr>
          <w:rFonts w:ascii="Roboto" w:hAnsi="Roboto"/>
          <w:sz w:val="22"/>
          <w:szCs w:val="22"/>
        </w:rPr>
        <w:t xml:space="preserve"> cardiovascular </w:t>
      </w:r>
      <w:r>
        <w:rPr>
          <w:rFonts w:ascii="Roboto" w:hAnsi="Roboto"/>
          <w:sz w:val="22"/>
          <w:szCs w:val="22"/>
        </w:rPr>
        <w:t xml:space="preserve">exposures and HCM outcomes. Crucially, </w:t>
      </w:r>
      <w:r w:rsidR="00234D5E">
        <w:rPr>
          <w:rFonts w:ascii="Roboto" w:hAnsi="Roboto"/>
          <w:sz w:val="22"/>
          <w:szCs w:val="22"/>
        </w:rPr>
        <w:t xml:space="preserve">the genetic status of HCM patients significantly </w:t>
      </w:r>
      <w:r>
        <w:rPr>
          <w:rFonts w:ascii="Roboto" w:hAnsi="Roboto"/>
          <w:sz w:val="22"/>
          <w:szCs w:val="22"/>
        </w:rPr>
        <w:t>augmented</w:t>
      </w:r>
      <w:r w:rsidR="00234D5E">
        <w:rPr>
          <w:rFonts w:ascii="Roboto" w:hAnsi="Roboto"/>
          <w:sz w:val="22"/>
          <w:szCs w:val="22"/>
        </w:rPr>
        <w:t xml:space="preserve"> the impact of </w:t>
      </w:r>
      <w:r>
        <w:rPr>
          <w:rFonts w:ascii="Roboto" w:hAnsi="Roboto"/>
          <w:sz w:val="22"/>
          <w:szCs w:val="22"/>
        </w:rPr>
        <w:t xml:space="preserve">cardiovascular </w:t>
      </w:r>
      <w:r w:rsidR="00234D5E">
        <w:rPr>
          <w:rFonts w:ascii="Roboto" w:hAnsi="Roboto"/>
          <w:sz w:val="22"/>
          <w:szCs w:val="22"/>
        </w:rPr>
        <w:t>features on HCM</w:t>
      </w:r>
      <w:r w:rsidR="00AB73EF">
        <w:rPr>
          <w:rFonts w:ascii="Roboto" w:hAnsi="Roboto"/>
          <w:sz w:val="22"/>
          <w:szCs w:val="22"/>
        </w:rPr>
        <w:t xml:space="preserve"> outcomes</w:t>
      </w:r>
      <w:r>
        <w:rPr>
          <w:rFonts w:ascii="Roboto" w:hAnsi="Roboto"/>
          <w:sz w:val="22"/>
          <w:szCs w:val="22"/>
        </w:rPr>
        <w:t>, (mostly) with larger additive effects observed</w:t>
      </w:r>
      <w:r w:rsidR="00AB73EF">
        <w:rPr>
          <w:rFonts w:ascii="Roboto" w:hAnsi="Roboto"/>
          <w:sz w:val="22"/>
          <w:szCs w:val="22"/>
        </w:rPr>
        <w:t xml:space="preserve"> in patients with </w:t>
      </w:r>
      <w:proofErr w:type="spellStart"/>
      <w:r w:rsidR="00AB73EF">
        <w:rPr>
          <w:rFonts w:ascii="Roboto" w:hAnsi="Roboto"/>
          <w:sz w:val="22"/>
          <w:szCs w:val="22"/>
        </w:rPr>
        <w:t>sarcomeric</w:t>
      </w:r>
      <w:proofErr w:type="spellEnd"/>
      <w:r w:rsidR="00AB73EF">
        <w:rPr>
          <w:rFonts w:ascii="Roboto" w:hAnsi="Roboto"/>
          <w:sz w:val="22"/>
          <w:szCs w:val="22"/>
        </w:rPr>
        <w:t xml:space="preserve"> HCM.</w:t>
      </w:r>
      <w:r w:rsidR="00AB73EF" w:rsidDel="00AB73EF">
        <w:rPr>
          <w:rFonts w:ascii="Roboto" w:hAnsi="Roboto"/>
          <w:sz w:val="22"/>
          <w:szCs w:val="22"/>
        </w:rPr>
        <w:t xml:space="preserve"> </w:t>
      </w:r>
      <w:r w:rsidR="00AE4D82">
        <w:rPr>
          <w:rFonts w:ascii="Roboto" w:hAnsi="Roboto"/>
          <w:sz w:val="22"/>
          <w:szCs w:val="22"/>
        </w:rPr>
        <w:t>These</w:t>
      </w:r>
      <w:r w:rsidR="003A633A" w:rsidRPr="00D50E7D">
        <w:rPr>
          <w:rFonts w:ascii="Roboto" w:hAnsi="Roboto"/>
          <w:sz w:val="22"/>
          <w:szCs w:val="22"/>
        </w:rPr>
        <w:t xml:space="preserve"> findings </w:t>
      </w:r>
      <w:r w:rsidR="006B1975">
        <w:rPr>
          <w:rFonts w:ascii="Roboto" w:hAnsi="Roboto"/>
          <w:sz w:val="22"/>
          <w:szCs w:val="22"/>
        </w:rPr>
        <w:t>offer</w:t>
      </w:r>
      <w:r w:rsidR="003A633A" w:rsidRPr="00D50E7D">
        <w:rPr>
          <w:rFonts w:ascii="Roboto" w:hAnsi="Roboto"/>
          <w:sz w:val="22"/>
          <w:szCs w:val="22"/>
        </w:rPr>
        <w:t xml:space="preserve"> valuable insights into the clinical course of these two </w:t>
      </w:r>
      <w:r w:rsidR="00F0537B">
        <w:rPr>
          <w:rFonts w:ascii="Roboto" w:hAnsi="Roboto"/>
          <w:sz w:val="22"/>
          <w:szCs w:val="22"/>
        </w:rPr>
        <w:t xml:space="preserve">major subtypes of </w:t>
      </w:r>
      <w:r w:rsidR="003A633A" w:rsidRPr="00D50E7D">
        <w:rPr>
          <w:rFonts w:ascii="Roboto" w:hAnsi="Roboto"/>
          <w:sz w:val="22"/>
          <w:szCs w:val="22"/>
        </w:rPr>
        <w:t>HCM</w:t>
      </w:r>
      <w:r w:rsidR="00F0537B">
        <w:rPr>
          <w:rFonts w:ascii="Roboto" w:hAnsi="Roboto"/>
          <w:sz w:val="22"/>
          <w:szCs w:val="22"/>
        </w:rPr>
        <w:t xml:space="preserve"> and have</w:t>
      </w:r>
      <w:r w:rsidR="006B1975">
        <w:rPr>
          <w:rFonts w:ascii="Roboto" w:hAnsi="Roboto"/>
          <w:sz w:val="22"/>
          <w:szCs w:val="22"/>
        </w:rPr>
        <w:t xml:space="preserve"> potential</w:t>
      </w:r>
      <w:r w:rsidR="00F0537B">
        <w:rPr>
          <w:rFonts w:ascii="Roboto" w:hAnsi="Roboto"/>
          <w:sz w:val="22"/>
          <w:szCs w:val="22"/>
        </w:rPr>
        <w:t xml:space="preserve"> </w:t>
      </w:r>
      <w:r w:rsidR="00C55FA8" w:rsidRPr="00DB6D77">
        <w:rPr>
          <w:rFonts w:ascii="Roboto" w:hAnsi="Roboto"/>
          <w:sz w:val="22"/>
          <w:szCs w:val="22"/>
        </w:rPr>
        <w:t xml:space="preserve">implications </w:t>
      </w:r>
      <w:r w:rsidR="00F0537B">
        <w:rPr>
          <w:rFonts w:ascii="Roboto" w:hAnsi="Roboto"/>
          <w:sz w:val="22"/>
          <w:szCs w:val="22"/>
        </w:rPr>
        <w:t>regarding</w:t>
      </w:r>
      <w:r w:rsidR="00AB73EF">
        <w:rPr>
          <w:rFonts w:ascii="Roboto" w:hAnsi="Roboto"/>
          <w:sz w:val="22"/>
          <w:szCs w:val="22"/>
        </w:rPr>
        <w:t xml:space="preserve"> future</w:t>
      </w:r>
      <w:r w:rsidR="00F0537B" w:rsidRPr="00DB6D77">
        <w:rPr>
          <w:rFonts w:ascii="Roboto" w:hAnsi="Roboto"/>
          <w:sz w:val="22"/>
          <w:szCs w:val="22"/>
        </w:rPr>
        <w:t xml:space="preserve"> </w:t>
      </w:r>
      <w:r w:rsidR="00C55FA8" w:rsidRPr="00DB6D77">
        <w:rPr>
          <w:rFonts w:ascii="Roboto" w:hAnsi="Roboto"/>
          <w:sz w:val="22"/>
          <w:szCs w:val="22"/>
        </w:rPr>
        <w:t xml:space="preserve">risk stratification and </w:t>
      </w:r>
      <w:r w:rsidR="00AA4526">
        <w:rPr>
          <w:rFonts w:ascii="Roboto" w:hAnsi="Roboto"/>
          <w:sz w:val="22"/>
          <w:szCs w:val="22"/>
        </w:rPr>
        <w:t>management</w:t>
      </w:r>
      <w:r w:rsidR="00C55FA8">
        <w:rPr>
          <w:rFonts w:ascii="Roboto" w:hAnsi="Roboto"/>
          <w:sz w:val="22"/>
          <w:szCs w:val="22"/>
        </w:rPr>
        <w:t>.</w:t>
      </w:r>
    </w:p>
    <w:p w14:paraId="3FCBDD80" w14:textId="29F4225C" w:rsidR="00E845AD" w:rsidRPr="00DB6D77" w:rsidRDefault="00E845AD" w:rsidP="00E845AD">
      <w:pPr>
        <w:spacing w:line="480" w:lineRule="auto"/>
        <w:rPr>
          <w:rFonts w:ascii="Roboto" w:hAnsi="Roboto"/>
          <w:b/>
          <w:bCs/>
          <w:sz w:val="22"/>
          <w:szCs w:val="22"/>
        </w:rPr>
      </w:pPr>
      <w:r w:rsidRPr="00DB6D77">
        <w:rPr>
          <w:rFonts w:ascii="Roboto" w:hAnsi="Roboto"/>
          <w:b/>
          <w:bCs/>
          <w:sz w:val="22"/>
          <w:szCs w:val="22"/>
        </w:rPr>
        <w:t xml:space="preserve">Cardiac Function and Remodeling in </w:t>
      </w:r>
      <w:proofErr w:type="spellStart"/>
      <w:r w:rsidRPr="00DB6D77">
        <w:rPr>
          <w:rFonts w:ascii="Roboto" w:hAnsi="Roboto"/>
          <w:b/>
          <w:bCs/>
          <w:sz w:val="22"/>
          <w:szCs w:val="22"/>
        </w:rPr>
        <w:t>Sarcomeric</w:t>
      </w:r>
      <w:proofErr w:type="spellEnd"/>
      <w:r w:rsidRPr="00DB6D77">
        <w:rPr>
          <w:rFonts w:ascii="Roboto" w:hAnsi="Roboto"/>
          <w:b/>
          <w:bCs/>
          <w:sz w:val="22"/>
          <w:szCs w:val="22"/>
        </w:rPr>
        <w:t xml:space="preserve"> </w:t>
      </w:r>
      <w:r w:rsidR="003F641C">
        <w:rPr>
          <w:rFonts w:ascii="Roboto" w:hAnsi="Roboto"/>
          <w:b/>
          <w:bCs/>
          <w:sz w:val="22"/>
          <w:szCs w:val="22"/>
        </w:rPr>
        <w:t>versus</w:t>
      </w:r>
      <w:r w:rsidRPr="00DB6D77">
        <w:rPr>
          <w:rFonts w:ascii="Roboto" w:hAnsi="Roboto"/>
          <w:b/>
          <w:bCs/>
          <w:sz w:val="22"/>
          <w:szCs w:val="22"/>
        </w:rPr>
        <w:t xml:space="preserve"> Non-</w:t>
      </w:r>
      <w:proofErr w:type="spellStart"/>
      <w:r w:rsidRPr="00DB6D77">
        <w:rPr>
          <w:rFonts w:ascii="Roboto" w:hAnsi="Roboto"/>
          <w:b/>
          <w:bCs/>
          <w:sz w:val="22"/>
          <w:szCs w:val="22"/>
        </w:rPr>
        <w:t>sarcomeric</w:t>
      </w:r>
      <w:proofErr w:type="spellEnd"/>
      <w:r w:rsidRPr="00DB6D77">
        <w:rPr>
          <w:rFonts w:ascii="Roboto" w:hAnsi="Roboto"/>
          <w:b/>
          <w:bCs/>
          <w:sz w:val="22"/>
          <w:szCs w:val="22"/>
        </w:rPr>
        <w:t xml:space="preserve"> HCM</w:t>
      </w:r>
    </w:p>
    <w:p w14:paraId="0AFD49DA" w14:textId="2537D3D6" w:rsidR="00E11272" w:rsidRDefault="00AA4526" w:rsidP="001D711A">
      <w:pPr>
        <w:spacing w:line="480" w:lineRule="auto"/>
        <w:rPr>
          <w:rFonts w:ascii="Roboto" w:hAnsi="Roboto"/>
          <w:sz w:val="22"/>
          <w:szCs w:val="22"/>
        </w:rPr>
      </w:pPr>
      <w:r>
        <w:rPr>
          <w:rFonts w:ascii="Roboto" w:hAnsi="Roboto"/>
          <w:sz w:val="22"/>
          <w:szCs w:val="22"/>
        </w:rPr>
        <w:t>C</w:t>
      </w:r>
      <w:r w:rsidR="00D3112F">
        <w:rPr>
          <w:rFonts w:ascii="Roboto" w:hAnsi="Roboto"/>
          <w:sz w:val="22"/>
          <w:szCs w:val="22"/>
        </w:rPr>
        <w:t>linical characteristics and</w:t>
      </w:r>
      <w:r w:rsidR="00E11272">
        <w:rPr>
          <w:rFonts w:ascii="Roboto" w:hAnsi="Roboto"/>
          <w:sz w:val="22"/>
          <w:szCs w:val="22"/>
        </w:rPr>
        <w:t xml:space="preserve"> objective measures of cardiac function and remodeling</w:t>
      </w:r>
      <w:r w:rsidR="00F06DAE">
        <w:rPr>
          <w:rFonts w:ascii="Roboto" w:hAnsi="Roboto"/>
          <w:sz w:val="22"/>
          <w:szCs w:val="22"/>
        </w:rPr>
        <w:t xml:space="preserve"> </w:t>
      </w:r>
      <w:r>
        <w:rPr>
          <w:rFonts w:ascii="Roboto" w:hAnsi="Roboto"/>
          <w:sz w:val="22"/>
          <w:szCs w:val="22"/>
        </w:rPr>
        <w:t>have</w:t>
      </w:r>
      <w:r w:rsidR="00E11272">
        <w:rPr>
          <w:rFonts w:ascii="Roboto" w:hAnsi="Roboto"/>
          <w:sz w:val="22"/>
          <w:szCs w:val="22"/>
        </w:rPr>
        <w:t xml:space="preserve"> been characterized</w:t>
      </w:r>
      <w:r w:rsidR="00F06DAE">
        <w:rPr>
          <w:rFonts w:ascii="Roboto" w:hAnsi="Roboto"/>
          <w:sz w:val="22"/>
          <w:szCs w:val="22"/>
        </w:rPr>
        <w:t xml:space="preserve"> in</w:t>
      </w:r>
      <w:r w:rsidR="00D3112F">
        <w:rPr>
          <w:rFonts w:ascii="Roboto" w:hAnsi="Roboto"/>
          <w:sz w:val="22"/>
          <w:szCs w:val="22"/>
        </w:rPr>
        <w:t xml:space="preserve"> prior </w:t>
      </w:r>
      <w:r w:rsidR="00E11272">
        <w:rPr>
          <w:rFonts w:ascii="Roboto" w:hAnsi="Roboto"/>
          <w:sz w:val="22"/>
          <w:szCs w:val="22"/>
        </w:rPr>
        <w:t xml:space="preserve">genotype-phenotype </w:t>
      </w:r>
      <w:r w:rsidR="00D3112F">
        <w:rPr>
          <w:rFonts w:ascii="Roboto" w:hAnsi="Roboto"/>
          <w:sz w:val="22"/>
          <w:szCs w:val="22"/>
        </w:rPr>
        <w:t>studies</w:t>
      </w:r>
      <w:r w:rsidR="00F06DAE">
        <w:rPr>
          <w:rFonts w:ascii="Roboto" w:hAnsi="Roboto"/>
          <w:sz w:val="22"/>
          <w:szCs w:val="22"/>
        </w:rPr>
        <w:t>.</w:t>
      </w:r>
      <w:r w:rsidR="00755D3B">
        <w:rPr>
          <w:rFonts w:ascii="Roboto" w:hAnsi="Roboto"/>
          <w:sz w:val="22"/>
          <w:szCs w:val="22"/>
        </w:rPr>
        <w:t xml:space="preserve"> These studies</w:t>
      </w:r>
      <w:r w:rsidR="00D3112F">
        <w:rPr>
          <w:rFonts w:ascii="Roboto" w:hAnsi="Roboto"/>
          <w:sz w:val="22"/>
          <w:szCs w:val="22"/>
        </w:rPr>
        <w:t xml:space="preserve"> have reported differences in</w:t>
      </w:r>
      <w:r w:rsidR="00755D3B">
        <w:rPr>
          <w:rFonts w:ascii="Roboto" w:hAnsi="Roboto"/>
          <w:sz w:val="22"/>
          <w:szCs w:val="22"/>
        </w:rPr>
        <w:t xml:space="preserve"> sex, age at diagnosis,</w:t>
      </w:r>
      <w:r w:rsidR="00D87B3B">
        <w:rPr>
          <w:rFonts w:ascii="Roboto" w:hAnsi="Roboto"/>
          <w:sz w:val="22"/>
          <w:szCs w:val="22"/>
        </w:rPr>
        <w:t xml:space="preserve"> presence of co-morbidities,</w:t>
      </w:r>
      <w:r w:rsidR="00755D3B">
        <w:rPr>
          <w:rFonts w:ascii="Roboto" w:hAnsi="Roboto"/>
          <w:sz w:val="22"/>
          <w:szCs w:val="22"/>
        </w:rPr>
        <w:t xml:space="preserve"> </w:t>
      </w:r>
      <w:r w:rsidR="00E11272">
        <w:rPr>
          <w:rFonts w:ascii="Roboto" w:hAnsi="Roboto"/>
          <w:sz w:val="22"/>
          <w:szCs w:val="22"/>
        </w:rPr>
        <w:t>LV wall</w:t>
      </w:r>
      <w:r w:rsidR="00B6657A">
        <w:rPr>
          <w:rFonts w:ascii="Roboto" w:hAnsi="Roboto"/>
          <w:sz w:val="22"/>
          <w:szCs w:val="22"/>
        </w:rPr>
        <w:t xml:space="preserve"> thickness</w:t>
      </w:r>
      <w:r w:rsidR="00E11272">
        <w:rPr>
          <w:rFonts w:ascii="Roboto" w:hAnsi="Roboto"/>
          <w:sz w:val="22"/>
          <w:szCs w:val="22"/>
        </w:rPr>
        <w:t xml:space="preserve"> </w:t>
      </w:r>
      <w:r w:rsidR="00D3112F">
        <w:rPr>
          <w:rFonts w:ascii="Roboto" w:hAnsi="Roboto"/>
          <w:sz w:val="22"/>
          <w:szCs w:val="22"/>
        </w:rPr>
        <w:t xml:space="preserve">and </w:t>
      </w:r>
      <w:r w:rsidR="00B6657A">
        <w:rPr>
          <w:rFonts w:ascii="Roboto" w:hAnsi="Roboto"/>
          <w:sz w:val="22"/>
          <w:szCs w:val="22"/>
        </w:rPr>
        <w:t>LV gradient</w:t>
      </w:r>
      <w:r w:rsidR="00261839">
        <w:rPr>
          <w:rFonts w:ascii="Roboto" w:hAnsi="Roboto"/>
          <w:sz w:val="22"/>
          <w:szCs w:val="22"/>
        </w:rPr>
        <w:t>, consistent with those reported here</w:t>
      </w:r>
      <w:r w:rsidR="00AA77DE">
        <w:rPr>
          <w:rFonts w:ascii="Roboto" w:hAnsi="Roboto"/>
          <w:sz w:val="22"/>
          <w:szCs w:val="22"/>
        </w:rPr>
        <w:t>.</w:t>
      </w:r>
      <w:r w:rsidR="00E11272">
        <w:rPr>
          <w:rFonts w:ascii="Roboto" w:hAnsi="Roboto"/>
          <w:sz w:val="22"/>
          <w:szCs w:val="22"/>
        </w:rPr>
        <w:fldChar w:fldCharType="begin"/>
      </w:r>
      <w:r w:rsidR="0083228C">
        <w:rPr>
          <w:rFonts w:ascii="Roboto" w:hAnsi="Roboto"/>
          <w:sz w:val="22"/>
          <w:szCs w:val="22"/>
        </w:rPr>
        <w:instrText xml:space="preserve"> ADDIN ZOTERO_ITEM CSL_CITATION {"citationID":"UZDF7HVI","properties":{"formattedCitation":"\\super 3,8\\uc0\\u8211{}10\\nosupersub{}","plainCitation":"3,8–10","noteIndex":0},"citationItems":[{"id":73,"uris":["http://zotero.org/users/2403727/items/SMQZC67W"],"itemData":{"id":73,"type":"article-journal","abstract":"Background:A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null"}],"issued":{"date-parts":[["2018",10,2]]}}},{"id":4188,"uris":["http://zotero.org/users/2403727/items/ANPBRDAY"],"itemData":{"id":4188,"type":"article-journal","abstract":"OBJECTIVE: A predictable relation between genotype and disease expression is needed in order to use genetic testing for clinical decision-making in hypertrophic cardiomyopathy (HCM). The primary aims of this study were to examine the phenotypes associated with sarcomere protein (SP) gene mutations and test the hypothesis that variation in non-sarcomere genes modifies the phenotype.\nMETHODS: Unrelated and consecutive patients were clinically evaluated and prospectively followed in a specialist clinic. High-throughput sequencing was used to analyse 41 genes implicated in inherited cardiac conditions. Variants in SP and non-SP genes were tested for associations with phenotype and survival.\nRESULTS: 874 patients (49.6±15.4 years, 67.8% men) were studied; likely disease-causing SP gene variants were detected in 383 (43.8%). Patients with SP variants were characterised by younger age and higher prevalence of family history of HCM, family history of sudden cardiac death, asymmetric septal hypertrophy, greater maximum LV wall thickness (all p values&lt;0.0005) and an increased incidence of cardiovascular death (p=0.012). Similar associations were observed for individual SP genes. Patients with ANK2 variants had greater maximum wall thickness (p=0.0005). Associations at a lower level of significance were demonstrated with variation in other non-SP genes.\nCONCLUSIONS: Patients with HCM caused by rare SP variants differ with respect to age at presentation, family history of the disease, morphology and survival from patients without SP variants. Novel associations for SP genes are reported and, for the first time, we demonstrate possible influence of variation in non-SP genes associated with other forms of cardiomyopathy and arrhythmia syndromes on the clinical phenotype of HCM.","container-title":"Heart (British Cardiac Society)","DOI":"10.1136/heartjnl-2014-306387","ISSN":"1468-201X","issue":"4","journalAbbreviation":"Heart","language":"eng","note":"PMID: 25351510\nPMCID: PMC4345808","page":"294-301","source":"PubMed","title":"Novel genotype-phenotype associations demonstrated by high-throughput sequencing in patients with hypertrophic cardiomyopathy","volume":"101","author":[{"family":"Lopes","given":"Luis R."},{"family":"Syrris","given":"Petros"},{"family":"Guttmann","given":"Oliver P."},{"family":"O'Mahony","given":"Constantinos"},{"family":"Tang","given":"Hak Chiaw"},{"family":"Dalageorgou","given":"Chrysoula"},{"family":"Jenkins","given":"Sharon"},{"family":"Hubank","given":"Mike"},{"family":"Monserrat","given":"Lorenzo"},{"family":"McKenna","given":"William J."},{"family":"Plagnol","given":"Vincent"},{"family":"Elliott","given":"Perry M."}],"issued":{"date-parts":[["2015",2]]}}},{"id":4229,"uris":["http://zotero.org/users/2403727/items/GQKFZLSF"],"itemData":{"id":4229,"type":"article-journal","abstract":"BACKGROUND: The genetic basis of familial hypertrophic cardiomyopathy (HCM) is well described, but the relation between genotype and clinical phenotype is still poorly characterised.\nOBJECTIVE: To summarise and critically review the current literature on genotype-phenotype associations in patients with HCM and to perform a meta-analysis on selected clinical features.\nDATA SOURCES: PubMed/Medline was searched up to January 2013. Retrieved articles were checked for additional publications.\nSELECTION CRITERIA: Observational, cross-sectional and prospectively designed English language human studies that analysed the relationship between the presence of mutations in sarcomeric protein genes and clinical parameters.\nDATA EXTRACTION AND ANALYSIS: The pooled analysis was confined to studies reporting on cohorts of unrelated and consecutive patients in which at least two sarcomere genes were sequenced. A random effect meta-regression model was used to determine the overall prevalence of predefined clinical features: age at presentation, gender, family history of HCM, family history of sudden cardiac death (SCD), and maximum left ventricular wall thickness (MLVWT). The I(2) statistic was used to estimate the proportion of total variability in the prevalence data attributable to the heterogeneity between studies.\nRESULTS: Eighteen publications (corresponding to a total of 2459 patients) were selected for the pooled analysis. The presence of any sarcomere gene mutation was associated with a younger age at presentation (38.4 vs 46.0 years, p&lt;0.0005), a family history of HCM (50.6% vs 23.1%, p&lt;0.0005), a family history of SCD (27.0% vs 14.9%, p&lt;0.0005) and greater MLVWT (21.0 vs 19.3 mm, p=0.03). There were no differences when the two most frequently affected genes, MYBPC3 and MYH7, were compared. A total of 53 family studies were also included in the review. These were characterised by pronounced variability and the majority of studies reporting on outcomes analysed small cross-sectional cohorts and were unsuitable for pooled analyses.\nCONCLUSIONS: The presence of a mutation in any sarcomere gene is associated with a number of clinical features. The heterogeneous nature of the disease and the inconsistency of study design precludes the establishment of more precise genotype-phenotype relationships. Large scale studies examining the relation between genotype, disease severity, and prognosis are required.","container-title":"Heart (British Cardiac Society)","DOI":"10.1136/heartjnl-2013-303939","ISSN":"1468-201X","issue":"24","journalAbbreviation":"Heart","language":"eng","note":"PMID: 23674365","page":"1800-1811","source":"PubMed","title":"A systematic review and meta-analysis of genotype-phenotype associations in patients with hypertrophic cardiomyopathy caused by sarcomeric protein mutations","volume":"99","author":[{"family":"Lopes","given":"Luís R."},{"family":"Rahman","given":"M. Shafiqur"},{"family":"Elliott","given":"Perry M."}],"issued":{"date-parts":[["2013",12]]}}},{"id":3018,"uris":["http://zotero.org/users/2403727/items/9N5XF7UU"],"itemData":{"id":3018,"type":"article-journal","abstract":"AIMS: Childhood-onset hypertrophic cardiomyopathy (HCM) is far less common than adult-onset disease, thus natural history is not well characterized. We aim to describe the characteristics and outcomes of childhood-onset HCM.\nMETHODS AND RESULTS: We performed an observational cohort study of 7677 HCM patients from the Sarcomeric Human Cardiomyopathy Registry (SHaRe). Hypertrophic cardiomyopathy patients were stratified by age at diagnosis [&lt;1 year (infancy), 1-18 years (childhood), &gt;18 years (adulthood)] and assessed for composite endpoints reflecting heart failure (HF), life-threatening ventricular arrhythmias, atrial fibrillation (AF), and an overall composite that also included stroke and death. Stratifying by age of diagnosis, 184 (2.4%) patients were diagnosed in infancy; 1128 (14.7%) in childhood; and 6365 (82.9%) in adulthood. Childhood-onset HCM patients had an </w:instrText>
      </w:r>
      <w:r w:rsidR="0083228C">
        <w:rPr>
          <w:rFonts w:ascii="Cambria Math" w:hAnsi="Cambria Math" w:cs="Cambria Math"/>
          <w:sz w:val="22"/>
          <w:szCs w:val="22"/>
        </w:rPr>
        <w:instrText>∼</w:instrText>
      </w:r>
      <w:r w:rsidR="0083228C">
        <w:rPr>
          <w:rFonts w:ascii="Roboto" w:hAnsi="Roboto"/>
          <w:sz w:val="22"/>
          <w:szCs w:val="22"/>
        </w:rPr>
        <w:instrText xml:space="preserve">2%/year event rate for the overall composite endpoint, with ventricular arrhythmias representing the most common event in the 1st decade following baseline visit, but HF and AF becoming more common by the end of the 2nd decade. Sarcomeric variants were more common in childhood-onset HCM (63%) and carried a worse prognosis than non-sarcomeric disease, including a greater than two-fold increased risk of HF [HRadj 2.39 (1.36-4.20), P = 0.003] and 67% increased risk of the overall composite outcome [HRadj 1.67 (1.16-2.41), P = 0.006]. When compared with adult-onset HCM, childhood-onset was 36% more likely to develop life-threatening ventricular arrhythmias [HRadj 1.36 (1.03-1.80)] and twice as likely to require transplant or ventricular assist device [HRadj 1.99 (1.23-3.23)].\nCONCLUSION: Patients with childhood-onset HCM are more likely to have sarcomeric disease, carry a higher risk of life-threatening ventricular arrythmias, and have greater need for advanced HF therapies. These findings provide insight into the natural history of disease and can help inform clinical risk stratification.","container-title":"European Heart Journal","DOI":"10.1093/eurheartj/ehab148","ISSN":"1522-9645","issue":"20","journalAbbreviation":"Eur Heart J","language":"eng","note":"PMID: 33769460\nPMCID: PMC8139852","page":"1988-1996","source":"PubMed","title":"Clinical characteristics and outcomes in childhood-onset hypertrophic cardiomyopathy","volume":"42","author":[{"family":"Marston","given":"Nicholas A."},{"family":"Han","given":"Larry"},{"family":"Olivotto","given":"Iacopo"},{"family":"Day","given":"Sharlene M."},{"family":"Ashley","given":"Euan A."},{"family":"Michels","given":"Michelle"},{"family":"Pereira","given":"Alexandre C."},{"family":"Ingles","given":"Jodie"},{"family":"Semsarian","given":"Christopher"},{"family":"Jacoby","given":"Daniel"},{"family":"Colan","given":"Steven D."},{"family":"Rossano","given":"Joseph W."},{"family":"Wittekind","given":"Samuel G."},{"family":"Ware","given":"James S."},{"family":"Saberi","given":"Sara"},{"family":"Helms","given":"Adam S."},{"family":"Ho","given":"Carolyn Y."}],"issued":{"date-parts":[["2021",5,21]]}}}],"schema":"https://github.com/citation-style-language/schema/raw/master/csl-citation.json"} </w:instrText>
      </w:r>
      <w:r w:rsidR="00E11272">
        <w:rPr>
          <w:rFonts w:ascii="Roboto" w:hAnsi="Roboto"/>
          <w:sz w:val="22"/>
          <w:szCs w:val="22"/>
        </w:rPr>
        <w:fldChar w:fldCharType="separate"/>
      </w:r>
      <w:r w:rsidR="0083228C" w:rsidRPr="0083228C">
        <w:rPr>
          <w:rFonts w:ascii="Roboto" w:hAnsi="Roboto"/>
          <w:sz w:val="22"/>
          <w:vertAlign w:val="superscript"/>
        </w:rPr>
        <w:t>3,8–10</w:t>
      </w:r>
      <w:r w:rsidR="00E11272">
        <w:rPr>
          <w:rFonts w:ascii="Roboto" w:hAnsi="Roboto"/>
          <w:sz w:val="22"/>
          <w:szCs w:val="22"/>
        </w:rPr>
        <w:fldChar w:fldCharType="end"/>
      </w:r>
      <w:r w:rsidR="00AA77DE">
        <w:rPr>
          <w:rFonts w:ascii="Roboto" w:hAnsi="Roboto"/>
          <w:sz w:val="22"/>
          <w:szCs w:val="22"/>
        </w:rPr>
        <w:t xml:space="preserve"> </w:t>
      </w:r>
      <w:r w:rsidR="00A02633">
        <w:rPr>
          <w:rFonts w:ascii="Roboto" w:hAnsi="Roboto"/>
          <w:sz w:val="22"/>
          <w:szCs w:val="22"/>
        </w:rPr>
        <w:t xml:space="preserve">We provide new information regarding </w:t>
      </w:r>
      <w:r w:rsidR="00D3112F">
        <w:rPr>
          <w:rFonts w:ascii="Roboto" w:hAnsi="Roboto"/>
          <w:sz w:val="22"/>
          <w:szCs w:val="22"/>
        </w:rPr>
        <w:t>difference</w:t>
      </w:r>
      <w:r w:rsidR="00A02633">
        <w:rPr>
          <w:rFonts w:ascii="Roboto" w:hAnsi="Roboto"/>
          <w:sz w:val="22"/>
          <w:szCs w:val="22"/>
        </w:rPr>
        <w:t>s</w:t>
      </w:r>
      <w:r w:rsidR="00D3112F">
        <w:rPr>
          <w:rFonts w:ascii="Roboto" w:hAnsi="Roboto"/>
          <w:sz w:val="22"/>
          <w:szCs w:val="22"/>
        </w:rPr>
        <w:t xml:space="preserve"> in</w:t>
      </w:r>
      <w:r w:rsidR="005868E2">
        <w:rPr>
          <w:rFonts w:ascii="Roboto" w:hAnsi="Roboto"/>
          <w:sz w:val="22"/>
          <w:szCs w:val="22"/>
        </w:rPr>
        <w:t xml:space="preserve"> </w:t>
      </w:r>
      <w:r>
        <w:rPr>
          <w:rFonts w:ascii="Roboto" w:hAnsi="Roboto"/>
          <w:sz w:val="22"/>
          <w:szCs w:val="22"/>
        </w:rPr>
        <w:t>cardiopulmonary exercise testing</w:t>
      </w:r>
      <w:r w:rsidR="00D62A05">
        <w:rPr>
          <w:rFonts w:ascii="Roboto" w:hAnsi="Roboto"/>
          <w:sz w:val="22"/>
          <w:szCs w:val="22"/>
        </w:rPr>
        <w:t xml:space="preserve">. </w:t>
      </w:r>
      <w:r w:rsidR="00A02633">
        <w:rPr>
          <w:rFonts w:ascii="Roboto" w:hAnsi="Roboto"/>
          <w:sz w:val="22"/>
          <w:szCs w:val="22"/>
        </w:rPr>
        <w:t>Overall,</w:t>
      </w:r>
      <w:r w:rsidR="00224206">
        <w:rPr>
          <w:rFonts w:ascii="Roboto" w:hAnsi="Roboto"/>
          <w:sz w:val="22"/>
          <w:szCs w:val="22"/>
        </w:rPr>
        <w:t xml:space="preserve"> patients </w:t>
      </w:r>
      <w:r w:rsidR="00A02633">
        <w:rPr>
          <w:rFonts w:ascii="Roboto" w:hAnsi="Roboto"/>
          <w:sz w:val="22"/>
          <w:szCs w:val="22"/>
        </w:rPr>
        <w:t>had</w:t>
      </w:r>
      <w:r w:rsidR="00224206">
        <w:rPr>
          <w:rFonts w:ascii="Roboto" w:hAnsi="Roboto"/>
          <w:sz w:val="22"/>
          <w:szCs w:val="22"/>
        </w:rPr>
        <w:t xml:space="preserve"> a </w:t>
      </w:r>
      <w:r w:rsidR="00A02633">
        <w:rPr>
          <w:rFonts w:ascii="Roboto" w:hAnsi="Roboto"/>
          <w:sz w:val="22"/>
          <w:szCs w:val="22"/>
        </w:rPr>
        <w:t xml:space="preserve">mild to moderate </w:t>
      </w:r>
      <w:r w:rsidR="00224206">
        <w:rPr>
          <w:rFonts w:ascii="Roboto" w:hAnsi="Roboto"/>
          <w:sz w:val="22"/>
          <w:szCs w:val="22"/>
        </w:rPr>
        <w:t xml:space="preserve">reduction in exercise capacity. </w:t>
      </w:r>
      <w:r w:rsidR="00E01263">
        <w:rPr>
          <w:rFonts w:ascii="Roboto" w:hAnsi="Roboto"/>
          <w:sz w:val="22"/>
          <w:szCs w:val="22"/>
        </w:rPr>
        <w:t xml:space="preserve">When adjusting for age, sex, body-size and effort, </w:t>
      </w:r>
      <w:r w:rsidR="00E01263">
        <w:rPr>
          <w:rFonts w:ascii="Roboto" w:hAnsi="Roboto"/>
          <w:sz w:val="22"/>
          <w:szCs w:val="22"/>
        </w:rPr>
        <w:fldChar w:fldCharType="begin"/>
      </w:r>
      <w:r w:rsidR="00E01263">
        <w:rPr>
          <w:rFonts w:ascii="Roboto" w:hAnsi="Roboto"/>
          <w:sz w:val="22"/>
          <w:szCs w:val="22"/>
        </w:rPr>
        <w:instrText xml:space="preserve"> ADDIN ZOTERO_ITEM CSL_CITATION {"citationID":"GrmuxxQo","properties":{"formattedCitation":"\\super 11,12\\nosupersub{}","plainCitation":"11,12","noteIndex":0},"citationItems":[{"id":4248,"uris":["http://zotero.org/users/2403727/items/6H68BKJI"],"itemData":{"id":4248,"type":"article-journal","abstract":"BACKGROUND: Reduced exercise capacity reflects symptom severity and clinical outcomes in patients with hypertrophic cardiomyopathy (HCM). The present study aimed to identify factors that may affect exercise capacity in patients with HCM.\nMETHODS: In 294 patients with HCM and preserved left ventricular (LV) ejection fraction, we compared peak oxygen consumption (peak VO2) evaluated by cardiopulmonary exercise testing as a representative parameter of exercise tolerance with clinical and laboratory data, including N-terminal pro-hormone of brain natriuretic peptide (NT-proBNP), diastolic parameters on echocardiography, and the grade of myocardial fibrosis on cardiac magnetic resonance imaging (CMR).\nRESULTS: Median peak VO2, was 29.0 mL/kg/min (interquartile range [IQR], 25.0-34.0). Age (estimated β = -0.140, P &lt; 0.001), female sex (β = -5.362, P &lt; 0.001), NT-proBNP (β = -1.256, P &lt; 0.001), and E/e' ratio on echocardiography (β = -0.209, P = 0.019) were significantly associated with exercise capacity. Peak VO2 was not associated with the amount of myocardial fibrosis on CMR (mean of late gadolinium enhancement 12.25 ± 9.67%LV).\nCONCLUSION: Decreased exercise capacity was associated with age, female sex, increased NT-proBNP level, and E/e' ratio on echocardiography. Hemodynamic changes and increased filling pressure on echocardiography should be monitored in this population for improved outcomes.","container-title":"Journal of Korean Medical Science","DOI":"10.3346/jkms.2022.37.e62","ISSN":"1598-6357","issue":"8","journalAbbreviation":"J Korean Med Sci","language":"eng","note":"PMID: 35226420\nPMCID: PMC8885453","page":"e62","source":"PubMed","title":"Determinants of Exercise Capacity in Patients With Hypertrophic Cardiomyopathy","volume":"37","author":[{"family":"Hwang","given":"Ji-Won"},{"family":"Lee","given":"Sang-Chol"},{"family":"Kim","given":"Darae"},{"family":"Kim","given":"Jihoon"},{"family":"Kim","given":"Eun Kyoung"},{"family":"Chang","given":"Sung-A."},{"family":"Park","given":"Sung-Ji"},{"family":"Kim","given":"Sung Mok"},{"family":"Choe","given":"Yeon Hyeon"},{"family":"Ahn","given":"Joong Hyun"},{"family":"Park","given":"Seung Woo"}],"issued":{"date-parts":[["2022",2,28]]}}},{"id":3586,"uris":["http://zotero.org/users/2403727/items/ZEISMN6H"],"itemData":{"id":3586,"type":"article-journal","abstract":"BACKGROUND: Atrial fibrillation (AF) is a common sequela of hypertrophic cardiomyopathy (HCM), but evidence on its prevalence, risk factors, and effect on mortality is sparse. We sought to evaluate the prevalence of AF, identify clinical and echocardiographic correlates, and assess its effect on mortality in a large high-risk HCM population.\nMETHODS AND RESULTS: We identified HCM patients who underwent evaluation at our institution from 1975 to 2012. AF was defined by known history (either chronic or paroxysmal), electrocardiogram, or Holter monitoring at index visit. We examined clinical and echocardiographic variables in association with AF. The effect of AF on overall and cause-specific mortality was evaluated with multivariate Cox proportional hazards models. Of 3673 patients with HCM, 650 (18%) had AF. Patients with AF were older and more symptomatic (P&lt;0.001). AF was less common among patients with obstructive HCM phenotype and was associated with larger left atria, higher E/e' ratios, and worse cardiopulmonary exercise tolerance (all P values&lt;0.001). During median (interquartile range) follow-up of 4.1 (0.2 to 10) years, 1069 (29%) patients died. Patients with AF had worse survival compared to those without AF (P&lt;0.001). In multivariate analysis adjusted for established risk factors of mortality in HCM, the hazard ratio (95% confidence interval) for the effect of AF on overall mortality was 1.48 (1.27 to 1.71). AF did not have an effect on sudden or nonsudden cardiac death.\nCONCLUSIONS: In this large referral HCM population, approximately 1 in 5 patients had AF. AF was a strong predictor of mortality, even after adjustment for established risk factors.","container-title":"Journal of the American Heart Association","DOI":"10.1161/JAHA.114.001002","ISSN":"2047-9980","issue":"3","journalAbbreviation":"J Am Heart Assoc","language":"eng","note":"PMID: 24965028\nPMCID: PMC4309084","page":"e001002","source":"PubMed","title":"Atrial fibrillation in hypertrophic cardiomyopathy: prevalence, clinical correlations, and mortality in a large high-risk population","title-short":"Atrial fibrillation in hypertrophic cardiomyopathy","volume":"3","author":[{"family":"Siontis","given":"Konstantinos C."},{"family":"Geske","given":"Jeffrey B."},{"family":"Ong","given":"Kevin"},{"family":"Nishimura","given":"Rick A."},{"family":"Ommen","given":"Steve R."},{"family":"Gersh","given":"Bernard J."}],"issued":{"date-parts":[["2014",6,25]]}}}],"schema":"https://github.com/citation-style-language/schema/raw/master/csl-citation.json"} </w:instrText>
      </w:r>
      <w:r w:rsidR="00E01263">
        <w:rPr>
          <w:rFonts w:ascii="Roboto" w:hAnsi="Roboto"/>
          <w:sz w:val="22"/>
          <w:szCs w:val="22"/>
        </w:rPr>
        <w:fldChar w:fldCharType="separate"/>
      </w:r>
      <w:r w:rsidR="00E01263" w:rsidRPr="0083228C">
        <w:rPr>
          <w:rFonts w:ascii="Roboto" w:hAnsi="Roboto"/>
          <w:sz w:val="22"/>
          <w:vertAlign w:val="superscript"/>
        </w:rPr>
        <w:t>11,12</w:t>
      </w:r>
      <w:r w:rsidR="00E01263">
        <w:rPr>
          <w:rFonts w:ascii="Roboto" w:hAnsi="Roboto"/>
          <w:sz w:val="22"/>
          <w:szCs w:val="22"/>
        </w:rPr>
        <w:fldChar w:fldCharType="end"/>
      </w:r>
      <w:r w:rsidR="00E01263">
        <w:rPr>
          <w:rFonts w:ascii="Roboto" w:hAnsi="Roboto"/>
          <w:sz w:val="22"/>
          <w:szCs w:val="22"/>
        </w:rPr>
        <w:t xml:space="preserve"> </w:t>
      </w:r>
      <w:r w:rsidR="00132B28">
        <w:rPr>
          <w:rFonts w:ascii="Roboto" w:hAnsi="Roboto"/>
          <w:sz w:val="22"/>
          <w:szCs w:val="22"/>
        </w:rPr>
        <w:t xml:space="preserve">patients with </w:t>
      </w:r>
      <w:proofErr w:type="spellStart"/>
      <w:r w:rsidR="00EA1AD0">
        <w:rPr>
          <w:rFonts w:ascii="Roboto" w:hAnsi="Roboto"/>
          <w:sz w:val="22"/>
          <w:szCs w:val="22"/>
        </w:rPr>
        <w:t>sarcomeric</w:t>
      </w:r>
      <w:proofErr w:type="spellEnd"/>
      <w:r w:rsidR="00EA1AD0">
        <w:rPr>
          <w:rFonts w:ascii="Roboto" w:hAnsi="Roboto"/>
          <w:sz w:val="22"/>
          <w:szCs w:val="22"/>
        </w:rPr>
        <w:t xml:space="preserve"> HCM had a 10% lower exercise capacity</w:t>
      </w:r>
      <w:r w:rsidR="00E01263">
        <w:rPr>
          <w:rFonts w:ascii="Roboto" w:hAnsi="Roboto"/>
          <w:sz w:val="22"/>
          <w:szCs w:val="22"/>
        </w:rPr>
        <w:t xml:space="preserve"> (maximum oxygen uptake)</w:t>
      </w:r>
      <w:r w:rsidR="00EA1AD0">
        <w:rPr>
          <w:rFonts w:ascii="Roboto" w:hAnsi="Roboto"/>
          <w:sz w:val="22"/>
          <w:szCs w:val="22"/>
        </w:rPr>
        <w:t xml:space="preserve"> compared to patients with non-</w:t>
      </w:r>
      <w:proofErr w:type="spellStart"/>
      <w:r w:rsidR="00EA1AD0">
        <w:rPr>
          <w:rFonts w:ascii="Roboto" w:hAnsi="Roboto"/>
          <w:sz w:val="22"/>
          <w:szCs w:val="22"/>
        </w:rPr>
        <w:t>sarcomeric</w:t>
      </w:r>
      <w:proofErr w:type="spellEnd"/>
      <w:r w:rsidR="00EA1AD0">
        <w:rPr>
          <w:rFonts w:ascii="Roboto" w:hAnsi="Roboto"/>
          <w:sz w:val="22"/>
          <w:szCs w:val="22"/>
        </w:rPr>
        <w:t xml:space="preserve"> HCM.</w:t>
      </w:r>
      <w:r w:rsidR="00457278">
        <w:rPr>
          <w:rFonts w:ascii="Roboto" w:hAnsi="Roboto"/>
          <w:sz w:val="22"/>
          <w:szCs w:val="22"/>
        </w:rPr>
        <w:t xml:space="preserve"> </w:t>
      </w:r>
      <w:r w:rsidR="00457278" w:rsidRPr="00457278">
        <w:rPr>
          <w:rFonts w:ascii="Roboto" w:hAnsi="Roboto"/>
          <w:sz w:val="22"/>
          <w:szCs w:val="22"/>
        </w:rPr>
        <w:t xml:space="preserve">This could suggest that while the overall functional limitation might appear similar </w:t>
      </w:r>
      <w:r w:rsidR="00457278">
        <w:rPr>
          <w:rFonts w:ascii="Roboto" w:hAnsi="Roboto"/>
          <w:sz w:val="22"/>
          <w:szCs w:val="22"/>
        </w:rPr>
        <w:t>between these two groups</w:t>
      </w:r>
      <w:r w:rsidR="00457278" w:rsidRPr="00457278">
        <w:rPr>
          <w:rFonts w:ascii="Roboto" w:hAnsi="Roboto"/>
          <w:sz w:val="22"/>
          <w:szCs w:val="22"/>
        </w:rPr>
        <w:t xml:space="preserve">, inherent biological differences </w:t>
      </w:r>
      <w:r w:rsidR="00457278">
        <w:rPr>
          <w:rFonts w:ascii="Roboto" w:hAnsi="Roboto"/>
          <w:sz w:val="22"/>
          <w:szCs w:val="22"/>
        </w:rPr>
        <w:t xml:space="preserve">lead to a differential impact on the ability to respond to the increased demands during physical exertion and </w:t>
      </w:r>
      <w:r w:rsidR="00457278" w:rsidRPr="00457278">
        <w:rPr>
          <w:rFonts w:ascii="Roboto" w:hAnsi="Roboto"/>
          <w:sz w:val="22"/>
          <w:szCs w:val="22"/>
        </w:rPr>
        <w:t xml:space="preserve">could contribute to more pronounced exercise limitation in </w:t>
      </w:r>
      <w:proofErr w:type="spellStart"/>
      <w:r w:rsidR="00457278">
        <w:rPr>
          <w:rFonts w:ascii="Roboto" w:hAnsi="Roboto"/>
          <w:sz w:val="22"/>
          <w:szCs w:val="22"/>
        </w:rPr>
        <w:t>sarcomeric</w:t>
      </w:r>
      <w:proofErr w:type="spellEnd"/>
      <w:r w:rsidR="00457278">
        <w:rPr>
          <w:rFonts w:ascii="Roboto" w:hAnsi="Roboto"/>
          <w:sz w:val="22"/>
          <w:szCs w:val="22"/>
        </w:rPr>
        <w:t xml:space="preserve"> HCM</w:t>
      </w:r>
      <w:r w:rsidR="00457278" w:rsidRPr="00457278">
        <w:rPr>
          <w:rFonts w:ascii="Roboto" w:hAnsi="Roboto"/>
          <w:sz w:val="22"/>
          <w:szCs w:val="22"/>
        </w:rPr>
        <w:t>.</w:t>
      </w:r>
      <w:r w:rsidR="00893F12">
        <w:rPr>
          <w:rFonts w:ascii="Roboto" w:hAnsi="Roboto"/>
          <w:sz w:val="22"/>
          <w:szCs w:val="22"/>
        </w:rPr>
        <w:t xml:space="preserve"> </w:t>
      </w:r>
    </w:p>
    <w:p w14:paraId="3206D536" w14:textId="5C86B558" w:rsidR="00224206" w:rsidRPr="00224206" w:rsidRDefault="00AA4526" w:rsidP="001D711A">
      <w:pPr>
        <w:spacing w:line="480" w:lineRule="auto"/>
        <w:rPr>
          <w:rFonts w:ascii="Roboto" w:hAnsi="Roboto"/>
          <w:b/>
          <w:bCs/>
          <w:sz w:val="22"/>
          <w:szCs w:val="22"/>
        </w:rPr>
      </w:pPr>
      <w:r>
        <w:rPr>
          <w:rFonts w:ascii="Roboto" w:hAnsi="Roboto"/>
          <w:b/>
          <w:bCs/>
          <w:sz w:val="22"/>
          <w:szCs w:val="22"/>
        </w:rPr>
        <w:t>Patients with</w:t>
      </w:r>
      <w:r w:rsidR="00DD0515">
        <w:rPr>
          <w:rFonts w:ascii="Roboto" w:hAnsi="Roboto"/>
          <w:b/>
          <w:bCs/>
          <w:sz w:val="22"/>
          <w:szCs w:val="22"/>
        </w:rPr>
        <w:t xml:space="preserve"> Non-</w:t>
      </w:r>
      <w:proofErr w:type="spellStart"/>
      <w:r w:rsidR="00DD0515">
        <w:rPr>
          <w:rFonts w:ascii="Roboto" w:hAnsi="Roboto"/>
          <w:b/>
          <w:bCs/>
          <w:sz w:val="22"/>
          <w:szCs w:val="22"/>
        </w:rPr>
        <w:t>sarcomeric</w:t>
      </w:r>
      <w:proofErr w:type="spellEnd"/>
      <w:r w:rsidR="00DD0515">
        <w:rPr>
          <w:rFonts w:ascii="Roboto" w:hAnsi="Roboto"/>
          <w:b/>
          <w:bCs/>
          <w:sz w:val="22"/>
          <w:szCs w:val="22"/>
        </w:rPr>
        <w:t xml:space="preserve"> HCM</w:t>
      </w:r>
      <w:r>
        <w:rPr>
          <w:rFonts w:ascii="Roboto" w:hAnsi="Roboto"/>
          <w:b/>
          <w:bCs/>
          <w:sz w:val="22"/>
          <w:szCs w:val="22"/>
        </w:rPr>
        <w:t xml:space="preserve"> Have a Higher Burden of Comorbidities</w:t>
      </w:r>
    </w:p>
    <w:p w14:paraId="4B2E481E" w14:textId="1771DABC" w:rsidR="008F135E" w:rsidRDefault="00875D58" w:rsidP="00790484">
      <w:pPr>
        <w:spacing w:line="480" w:lineRule="auto"/>
        <w:rPr>
          <w:rFonts w:ascii="Roboto" w:hAnsi="Roboto"/>
          <w:sz w:val="22"/>
          <w:szCs w:val="22"/>
        </w:rPr>
      </w:pPr>
      <w:r w:rsidRPr="00862521">
        <w:rPr>
          <w:rFonts w:ascii="Roboto" w:hAnsi="Roboto"/>
          <w:sz w:val="22"/>
          <w:szCs w:val="22"/>
        </w:rPr>
        <w:lastRenderedPageBreak/>
        <w:t>Consistent with prior studies, we observed that patients with non-</w:t>
      </w:r>
      <w:proofErr w:type="spellStart"/>
      <w:r w:rsidRPr="00862521">
        <w:rPr>
          <w:rFonts w:ascii="Roboto" w:hAnsi="Roboto"/>
          <w:sz w:val="22"/>
          <w:szCs w:val="22"/>
        </w:rPr>
        <w:t>sarcomeric</w:t>
      </w:r>
      <w:proofErr w:type="spellEnd"/>
      <w:r w:rsidRPr="00862521">
        <w:rPr>
          <w:rFonts w:ascii="Roboto" w:hAnsi="Roboto"/>
          <w:sz w:val="22"/>
          <w:szCs w:val="22"/>
        </w:rPr>
        <w:t xml:space="preserve"> HCM were more likely to have classic cardiovascular comorbidities and an obstructive phenotyp</w:t>
      </w:r>
      <w:r w:rsidR="00B9219B">
        <w:rPr>
          <w:rFonts w:ascii="Roboto" w:hAnsi="Roboto"/>
          <w:sz w:val="22"/>
          <w:szCs w:val="22"/>
        </w:rPr>
        <w:t>e.</w:t>
      </w:r>
      <w:r w:rsidR="00BB4E02">
        <w:rPr>
          <w:rFonts w:ascii="Roboto" w:hAnsi="Roboto"/>
          <w:sz w:val="22"/>
          <w:szCs w:val="22"/>
        </w:rPr>
        <w:fldChar w:fldCharType="begin"/>
      </w:r>
      <w:r w:rsidR="0083228C">
        <w:rPr>
          <w:rFonts w:ascii="Roboto" w:hAnsi="Roboto"/>
          <w:sz w:val="22"/>
          <w:szCs w:val="22"/>
        </w:rPr>
        <w:instrText xml:space="preserve"> ADDIN ZOTERO_ITEM CSL_CITATION {"citationID":"qdWGASxX","properties":{"formattedCitation":"\\super 3,8,9,19\\nosupersub{}","plainCitation":"3,8,9,19","noteIndex":0},"citationItems":[{"id":73,"uris":["http://zotero.org/users/2403727/items/SMQZC67W"],"itemData":{"id":73,"type":"article-journal","abstract":"Background:A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null"}],"issued":{"date-parts":[["2018",10,2]]}}},{"id":4188,"uris":["http://zotero.org/users/2403727/items/ANPBRDAY"],"itemData":{"id":4188,"type":"article-journal","abstract":"OBJECTIVE: A predictable relation between genotype and disease expression is needed in order to use genetic testing for clinical decision-making in hypertrophic cardiomyopathy (HCM). The primary aims of this study were to examine the phenotypes associated with sarcomere protein (SP) gene mutations and test the hypothesis that variation in non-sarcomere genes modifies the phenotype.\nMETHODS: Unrelated and consecutive patients were clinically evaluated and prospectively followed in a specialist clinic. High-throughput sequencing was used to analyse 41 genes implicated in inherited cardiac conditions. Variants in SP and non-SP genes were tested for associations with phenotype and survival.\nRESULTS: 874 patients (49.6±15.4 years, 67.8% men) were studied; likely disease-causing SP gene variants were detected in 383 (43.8%). Patients with SP variants were characterised by younger age and higher prevalence of family history of HCM, family history of sudden cardiac death, asymmetric septal hypertrophy, greater maximum LV wall thickness (all p values&lt;0.0005) and an increased incidence of cardiovascular death (p=0.012). Similar associations were observed for individual SP genes. Patients with ANK2 variants had greater maximum wall thickness (p=0.0005). Associations at a lower level of significance were demonstrated with variation in other non-SP genes.\nCONCLUSIONS: Patients with HCM caused by rare SP variants differ with respect to age at presentation, family history of the disease, morphology and survival from patients without SP variants. Novel associations for SP genes are reported and, for the first time, we demonstrate possible influence of variation in non-SP genes associated with other forms of cardiomyopathy and arrhythmia syndromes on the clinical phenotype of HCM.","container-title":"Heart (British Cardiac Society)","DOI":"10.1136/heartjnl-2014-306387","ISSN":"1468-201X","issue":"4","journalAbbreviation":"Heart","language":"eng","note":"PMID: 25351510\nPMCID: PMC4345808","page":"294-301","source":"PubMed","title":"Novel genotype-phenotype associations demonstrated by high-throughput sequencing in patients with hypertrophic cardiomyopathy","volume":"101","author":[{"family":"Lopes","given":"Luis R."},{"family":"Syrris","given":"Petros"},{"family":"Guttmann","given":"Oliver P."},{"family":"O'Mahony","given":"Constantinos"},{"family":"Tang","given":"Hak Chiaw"},{"family":"Dalageorgou","given":"Chrysoula"},{"family":"Jenkins","given":"Sharon"},{"family":"Hubank","given":"Mike"},{"family":"Monserrat","given":"Lorenzo"},{"family":"McKenna","given":"William J."},{"family":"Plagnol","given":"Vincent"},{"family":"Elliott","given":"Perry M."}],"issued":{"date-parts":[["2015",2]]}}},{"id":4229,"uris":["http://zotero.org/users/2403727/items/GQKFZLSF"],"itemData":{"id":4229,"type":"article-journal","abstract":"BACKGROUND: The genetic basis of familial hypertrophic cardiomyopathy (HCM) is well described, but the relation between genotype and clinical phenotype is still poorly characterised.\nOBJECTIVE: To summarise and critically review the current literature on genotype-phenotype associations in patients with HCM and to perform a meta-analysis on selected clinical features.\nDATA SOURCES: PubMed/Medline was searched up to January 2013. Retrieved articles were checked for additional publications.\nSELECTION CRITERIA: Observational, cross-sectional and prospectively designed English language human studies that analysed the relationship between the presence of mutations in sarcomeric protein genes and clinical parameters.\nDATA EXTRACTION AND ANALYSIS: The pooled analysis was confined to studies reporting on cohorts of unrelated and consecutive patients in which at least two sarcomere genes were sequenced. A random effect meta-regression model was used to determine the overall prevalence of predefined clinical features: age at presentation, gender, family history of HCM, family history of sudden cardiac death (SCD), and maximum left ventricular wall thickness (MLVWT). The I(2) statistic was used to estimate the proportion of total variability in the prevalence data attributable to the heterogeneity between studies.\nRESULTS: Eighteen publications (corresponding to a total of 2459 patients) were selected for the pooled analysis. The presence of any sarcomere gene mutation was associated with a younger age at presentation (38.4 vs 46.0 years, p&lt;0.0005), a family history of HCM (50.6% vs 23.1%, p&lt;0.0005), a family history of SCD (27.0% vs 14.9%, p&lt;0.0005) and greater MLVWT (21.0 vs 19.3 mm, p=0.03). There were no differences when the two most frequently affected genes, MYBPC3 and MYH7, were compared. A total of 53 family studies were also included in the review. These were characterised by pronounced variability and the majority of studies reporting on outcomes analysed small cross-sectional cohorts and were unsuitable for pooled analyses.\nCONCLUSIONS: The presence of a mutation in any sarcomere gene is associated with a number of clinical features. The heterogeneous nature of the disease and the inconsistency of study design precludes the establishment of more precise genotype-phenotype relationships. Large scale studies examining the relation between genotype, disease severity, and prognosis are required.","container-title":"Heart (British Cardiac Society)","DOI":"10.1136/heartjnl-2013-303939","ISSN":"1468-201X","issue":"24","journalAbbreviation":"Heart","language":"eng","note":"PMID: 23674365","page":"1800-1811","source":"PubMed","title":"A systematic review and meta-analysis of genotype-phenotype associations in patients with hypertrophic cardiomyopathy caused by sarcomeric protein mutations","volume":"99","author":[{"family":"Lopes","given":"Luís R."},{"family":"Rahman","given":"M. Shafiqur"},{"family":"Elliott","given":"Perry M."}],"issued":{"date-parts":[["2013",12]]}}},{"id":4284,"uris":["http://zotero.org/users/2403727/items/65CSJPBT"],"itemData":{"id":4284,"type":"article","abstract":"Background 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expression.\nMethods We enrolled 436 HCM patients (median age 60 years; 28.8% women) with clinical, genetic and imaging data. An independent cohort of 60 HCM patients from Singapore (median age 59 years; 11% women) and a reference population from UK Biobank (n = 16,691, mean age 55 years; 52.5% women) were also recruited. We used machine learning to analyse the three-dimensional structure of the left ventricle from cardiac magnetic resonance imaging and build a tree-based classification of HCM phenotypes. Genotype and mortality risk distributions were projected on the tree.\nResults Carriers of pathogenic or likely pathogenic variants for HCM (P/LP) variants had lower left ventricular mass, but greater basal septal hypertrophy, with reduced lifespan (mean follow-up 9.9 years) compared to genotype negative individuals (hazard ratio: 2.66; 95% confidence interval [CI]: 1.42-4.96; P &lt; 0.002). Four main phenotypic branches were identified using unsupervised learning of three-dimensional shape: 1) non-sarcomeric hypertrophy with co-existing hypertension; 2) diffuse and basal asymmetric hypertrophy associated with outflow tract obstruction; 3) isolated basal hypertrophy; 4) milder non-obstructive hypertrophy enriched for familial sarcomeric HCM (odds ratio for P/LP variants: 2.18 [95% CI: 1.93-2.28, P = 0.0001]). Polygenic risk for HCM was also associated with different patterns and degrees of disease expression. The model was generalisable to an independent cohort (trustworthiness M1: 0.86-0.88).\nConclusions We report a data-driven taxonomy of HCM for identifying groups of patients with similar morphology while preserving a continuum of disease severity, genetic risk and outcomes. This approach will be of value in understanding the causes and consequences of disease diversity.","DOI":"10.1101/2023.03.11.23285908","language":"en","license":"© 2023, Posted by Cold Spring Harbor Laboratory. This pre-print is available under a Creative Commons License (Attribution 4.0 International), CC BY 4.0, as described at http://creativecommons.org/licenses/by/4.0/","note":"page: 2023.03.11.23285908","publisher":"medRxiv","source":"medRxiv","title":"A genotype-phenotype taxonomy of hypertrophic cardiomyopathy","URL":"https://www.medrxiv.org/content/10.1101/2023.03.11.23285908v2","author":[{"family":"Curran","given":"Lara"},{"family":"Marvao","given":"Antonio","dropping-particle":"de"},{"family":"Inglese","given":"Paolo"},{"family":"McGurk","given":"Kathryn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 L."},{"family":"Tadros","given":"Rafik"},{"family":"Bezzina","given":"Connie R."},{"family":"Watkins","given":"Hugh"},{"family":"Cook","given":"Stuart A."},{"family":"Prasad","given":"Sanjay K."},{"family":"Ware","given":"James S."},{"family":"O’Regan","given":"Declan P."}],"accessed":{"date-parts":[["2023",6,20]]},"issued":{"date-parts":[["2023",5,2]]}}}],"schema":"https://github.com/citation-style-language/schema/raw/master/csl-citation.json"} </w:instrText>
      </w:r>
      <w:r w:rsidR="00BB4E02">
        <w:rPr>
          <w:rFonts w:ascii="Roboto" w:hAnsi="Roboto"/>
          <w:sz w:val="22"/>
          <w:szCs w:val="22"/>
        </w:rPr>
        <w:fldChar w:fldCharType="separate"/>
      </w:r>
      <w:r w:rsidR="0083228C" w:rsidRPr="0083228C">
        <w:rPr>
          <w:rFonts w:ascii="Roboto" w:hAnsi="Roboto"/>
          <w:sz w:val="22"/>
          <w:vertAlign w:val="superscript"/>
        </w:rPr>
        <w:t>3,8,9,19</w:t>
      </w:r>
      <w:r w:rsidR="00BB4E02">
        <w:rPr>
          <w:rFonts w:ascii="Roboto" w:hAnsi="Roboto"/>
          <w:sz w:val="22"/>
          <w:szCs w:val="22"/>
        </w:rPr>
        <w:fldChar w:fldCharType="end"/>
      </w:r>
      <w:r w:rsidR="00B9219B">
        <w:rPr>
          <w:rFonts w:ascii="Roboto" w:hAnsi="Roboto"/>
          <w:sz w:val="22"/>
          <w:szCs w:val="22"/>
        </w:rPr>
        <w:t xml:space="preserve"> However, we </w:t>
      </w:r>
      <w:r w:rsidR="005C4292">
        <w:rPr>
          <w:rFonts w:ascii="Roboto" w:hAnsi="Roboto"/>
          <w:sz w:val="22"/>
          <w:szCs w:val="22"/>
        </w:rPr>
        <w:t>add to</w:t>
      </w:r>
      <w:r w:rsidR="00B9219B">
        <w:rPr>
          <w:rFonts w:ascii="Roboto" w:hAnsi="Roboto"/>
          <w:sz w:val="22"/>
          <w:szCs w:val="22"/>
        </w:rPr>
        <w:t xml:space="preserve"> this knowledge</w:t>
      </w:r>
      <w:r w:rsidR="00AA4526">
        <w:rPr>
          <w:rFonts w:ascii="Roboto" w:hAnsi="Roboto"/>
          <w:sz w:val="22"/>
          <w:szCs w:val="22"/>
        </w:rPr>
        <w:t xml:space="preserve"> base</w:t>
      </w:r>
      <w:r w:rsidR="00B9219B">
        <w:rPr>
          <w:rFonts w:ascii="Roboto" w:hAnsi="Roboto"/>
          <w:sz w:val="22"/>
          <w:szCs w:val="22"/>
        </w:rPr>
        <w:t xml:space="preserve"> by providing </w:t>
      </w:r>
      <w:r w:rsidR="002045AA">
        <w:rPr>
          <w:rFonts w:ascii="Roboto" w:hAnsi="Roboto"/>
          <w:sz w:val="22"/>
          <w:szCs w:val="22"/>
        </w:rPr>
        <w:t xml:space="preserve">detailed information on the timing </w:t>
      </w:r>
      <w:r w:rsidR="00F03C90">
        <w:rPr>
          <w:rFonts w:ascii="Roboto" w:hAnsi="Roboto"/>
          <w:sz w:val="22"/>
          <w:szCs w:val="22"/>
        </w:rPr>
        <w:t>and</w:t>
      </w:r>
      <w:r w:rsidR="002045AA">
        <w:rPr>
          <w:rFonts w:ascii="Roboto" w:hAnsi="Roboto"/>
          <w:sz w:val="22"/>
          <w:szCs w:val="22"/>
        </w:rPr>
        <w:t xml:space="preserve"> </w:t>
      </w:r>
      <w:r w:rsidR="00F03C90">
        <w:rPr>
          <w:rFonts w:ascii="Roboto" w:hAnsi="Roboto"/>
          <w:sz w:val="22"/>
          <w:szCs w:val="22"/>
        </w:rPr>
        <w:t xml:space="preserve">downstream effect of </w:t>
      </w:r>
      <w:r w:rsidR="002045AA">
        <w:rPr>
          <w:rFonts w:ascii="Roboto" w:hAnsi="Roboto"/>
          <w:sz w:val="22"/>
          <w:szCs w:val="22"/>
        </w:rPr>
        <w:t>LV obstruction.</w:t>
      </w:r>
      <w:r w:rsidR="00442031">
        <w:rPr>
          <w:rFonts w:ascii="Roboto" w:hAnsi="Roboto"/>
          <w:sz w:val="22"/>
          <w:szCs w:val="22"/>
        </w:rPr>
        <w:t xml:space="preserve"> W</w:t>
      </w:r>
      <w:r w:rsidR="002045AA">
        <w:rPr>
          <w:rFonts w:ascii="Roboto" w:hAnsi="Roboto"/>
          <w:sz w:val="22"/>
          <w:szCs w:val="22"/>
        </w:rPr>
        <w:t xml:space="preserve">e found </w:t>
      </w:r>
      <w:r w:rsidR="00F00275">
        <w:rPr>
          <w:rFonts w:ascii="Roboto" w:hAnsi="Roboto"/>
          <w:sz w:val="22"/>
          <w:szCs w:val="22"/>
        </w:rPr>
        <w:t xml:space="preserve">that </w:t>
      </w:r>
      <w:r w:rsidR="005C4292">
        <w:rPr>
          <w:rFonts w:ascii="Roboto" w:hAnsi="Roboto"/>
          <w:sz w:val="22"/>
          <w:szCs w:val="22"/>
        </w:rPr>
        <w:t xml:space="preserve">the </w:t>
      </w:r>
      <w:r w:rsidR="002045AA">
        <w:rPr>
          <w:rFonts w:ascii="Roboto" w:hAnsi="Roboto"/>
          <w:sz w:val="22"/>
          <w:szCs w:val="22"/>
        </w:rPr>
        <w:t>age-specific incidence of LV obstruction</w:t>
      </w:r>
      <w:r w:rsidR="00D33261">
        <w:rPr>
          <w:rFonts w:ascii="Roboto" w:hAnsi="Roboto"/>
          <w:sz w:val="22"/>
          <w:szCs w:val="22"/>
        </w:rPr>
        <w:t xml:space="preserve"> in non-</w:t>
      </w:r>
      <w:proofErr w:type="spellStart"/>
      <w:r w:rsidR="00D33261">
        <w:rPr>
          <w:rFonts w:ascii="Roboto" w:hAnsi="Roboto"/>
          <w:sz w:val="22"/>
          <w:szCs w:val="22"/>
        </w:rPr>
        <w:t>sarcomeric</w:t>
      </w:r>
      <w:proofErr w:type="spellEnd"/>
      <w:r w:rsidR="00D33261">
        <w:rPr>
          <w:rFonts w:ascii="Roboto" w:hAnsi="Roboto"/>
          <w:sz w:val="22"/>
          <w:szCs w:val="22"/>
        </w:rPr>
        <w:t xml:space="preserve"> HCM </w:t>
      </w:r>
      <w:r w:rsidR="005C4292">
        <w:rPr>
          <w:rFonts w:ascii="Roboto" w:hAnsi="Roboto"/>
          <w:sz w:val="22"/>
          <w:szCs w:val="22"/>
        </w:rPr>
        <w:t xml:space="preserve">to be at least 40% higher </w:t>
      </w:r>
      <w:r w:rsidR="00F00275">
        <w:rPr>
          <w:rFonts w:ascii="Roboto" w:hAnsi="Roboto"/>
          <w:sz w:val="22"/>
          <w:szCs w:val="22"/>
        </w:rPr>
        <w:t xml:space="preserve">than in </w:t>
      </w:r>
      <w:proofErr w:type="spellStart"/>
      <w:r w:rsidR="00D33261">
        <w:rPr>
          <w:rFonts w:ascii="Roboto" w:hAnsi="Roboto"/>
          <w:sz w:val="22"/>
          <w:szCs w:val="22"/>
        </w:rPr>
        <w:t>sarcomeric</w:t>
      </w:r>
      <w:proofErr w:type="spellEnd"/>
      <w:r w:rsidR="00D33261">
        <w:rPr>
          <w:rFonts w:ascii="Roboto" w:hAnsi="Roboto"/>
          <w:sz w:val="22"/>
          <w:szCs w:val="22"/>
        </w:rPr>
        <w:t xml:space="preserve"> HCM</w:t>
      </w:r>
      <w:r w:rsidR="002045AA">
        <w:rPr>
          <w:rFonts w:ascii="Roboto" w:hAnsi="Roboto"/>
          <w:sz w:val="22"/>
          <w:szCs w:val="22"/>
        </w:rPr>
        <w:t xml:space="preserve"> across all </w:t>
      </w:r>
      <w:r w:rsidR="00F00275">
        <w:rPr>
          <w:rFonts w:ascii="Roboto" w:hAnsi="Roboto"/>
          <w:sz w:val="22"/>
          <w:szCs w:val="22"/>
        </w:rPr>
        <w:t>examined</w:t>
      </w:r>
      <w:r w:rsidR="00D33261">
        <w:rPr>
          <w:rFonts w:ascii="Roboto" w:hAnsi="Roboto"/>
          <w:sz w:val="22"/>
          <w:szCs w:val="22"/>
        </w:rPr>
        <w:t xml:space="preserve"> </w:t>
      </w:r>
      <w:r w:rsidR="002045AA">
        <w:rPr>
          <w:rFonts w:ascii="Roboto" w:hAnsi="Roboto"/>
          <w:sz w:val="22"/>
          <w:szCs w:val="22"/>
        </w:rPr>
        <w:t>age-groups</w:t>
      </w:r>
      <w:r w:rsidR="00F00275">
        <w:rPr>
          <w:rFonts w:ascii="Roboto" w:hAnsi="Roboto"/>
          <w:sz w:val="22"/>
          <w:szCs w:val="22"/>
        </w:rPr>
        <w:t>. O</w:t>
      </w:r>
      <w:r w:rsidR="005C4292">
        <w:rPr>
          <w:rFonts w:ascii="Roboto" w:hAnsi="Roboto"/>
          <w:sz w:val="22"/>
          <w:szCs w:val="22"/>
        </w:rPr>
        <w:t>verall</w:t>
      </w:r>
      <w:r w:rsidR="00F00275">
        <w:rPr>
          <w:rFonts w:ascii="Roboto" w:hAnsi="Roboto"/>
          <w:sz w:val="22"/>
          <w:szCs w:val="22"/>
        </w:rPr>
        <w:t>, the</w:t>
      </w:r>
      <w:r w:rsidR="005C4292">
        <w:rPr>
          <w:rFonts w:ascii="Roboto" w:hAnsi="Roboto"/>
          <w:sz w:val="22"/>
          <w:szCs w:val="22"/>
        </w:rPr>
        <w:t xml:space="preserve"> </w:t>
      </w:r>
      <w:r w:rsidR="002045AA">
        <w:rPr>
          <w:rFonts w:ascii="Roboto" w:hAnsi="Roboto"/>
          <w:sz w:val="22"/>
          <w:szCs w:val="22"/>
        </w:rPr>
        <w:t xml:space="preserve">age-standardized incidence rate </w:t>
      </w:r>
      <w:r w:rsidR="00F00275">
        <w:rPr>
          <w:rFonts w:ascii="Roboto" w:hAnsi="Roboto"/>
          <w:sz w:val="22"/>
          <w:szCs w:val="22"/>
        </w:rPr>
        <w:t xml:space="preserve">was </w:t>
      </w:r>
      <w:r w:rsidR="002045AA">
        <w:rPr>
          <w:rFonts w:ascii="Roboto" w:hAnsi="Roboto"/>
          <w:sz w:val="22"/>
          <w:szCs w:val="22"/>
        </w:rPr>
        <w:t>twice as high in non-</w:t>
      </w:r>
      <w:proofErr w:type="spellStart"/>
      <w:r w:rsidR="002045AA">
        <w:rPr>
          <w:rFonts w:ascii="Roboto" w:hAnsi="Roboto"/>
          <w:sz w:val="22"/>
          <w:szCs w:val="22"/>
        </w:rPr>
        <w:t>sarcomeric</w:t>
      </w:r>
      <w:proofErr w:type="spellEnd"/>
      <w:r w:rsidR="002045AA">
        <w:rPr>
          <w:rFonts w:ascii="Roboto" w:hAnsi="Roboto"/>
          <w:sz w:val="22"/>
          <w:szCs w:val="22"/>
        </w:rPr>
        <w:t xml:space="preserve"> HCM. </w:t>
      </w:r>
      <w:r w:rsidR="0037248F">
        <w:rPr>
          <w:rFonts w:ascii="Roboto" w:hAnsi="Roboto"/>
          <w:sz w:val="22"/>
          <w:szCs w:val="22"/>
        </w:rPr>
        <w:t>We confirm that o</w:t>
      </w:r>
      <w:r w:rsidR="00D33261">
        <w:rPr>
          <w:rFonts w:ascii="Roboto" w:hAnsi="Roboto"/>
          <w:sz w:val="22"/>
          <w:szCs w:val="22"/>
        </w:rPr>
        <w:t xml:space="preserve">besity </w:t>
      </w:r>
      <w:r w:rsidR="0037248F">
        <w:rPr>
          <w:rFonts w:ascii="Roboto" w:hAnsi="Roboto"/>
          <w:sz w:val="22"/>
          <w:szCs w:val="22"/>
        </w:rPr>
        <w:t>is</w:t>
      </w:r>
      <w:r w:rsidR="00D33261">
        <w:rPr>
          <w:rFonts w:ascii="Roboto" w:hAnsi="Roboto"/>
          <w:sz w:val="22"/>
          <w:szCs w:val="22"/>
        </w:rPr>
        <w:t xml:space="preserve"> </w:t>
      </w:r>
      <w:r w:rsidR="00F00275">
        <w:rPr>
          <w:rFonts w:ascii="Roboto" w:hAnsi="Roboto"/>
          <w:sz w:val="22"/>
          <w:szCs w:val="22"/>
        </w:rPr>
        <w:t>an independent risk factor</w:t>
      </w:r>
      <w:r w:rsidR="00AA4526">
        <w:rPr>
          <w:rFonts w:ascii="Roboto" w:hAnsi="Roboto"/>
          <w:sz w:val="22"/>
          <w:szCs w:val="22"/>
        </w:rPr>
        <w:t xml:space="preserve"> for developing obstructive physiology</w:t>
      </w:r>
      <w:r w:rsidR="00FA685D">
        <w:rPr>
          <w:rFonts w:ascii="Roboto" w:hAnsi="Roboto"/>
          <w:sz w:val="22"/>
          <w:szCs w:val="22"/>
        </w:rPr>
        <w:t xml:space="preserve">, </w:t>
      </w:r>
      <w:r w:rsidR="00D33261">
        <w:rPr>
          <w:rFonts w:ascii="Roboto" w:hAnsi="Roboto"/>
          <w:sz w:val="22"/>
          <w:szCs w:val="22"/>
        </w:rPr>
        <w:t>with a</w:t>
      </w:r>
      <w:r w:rsidR="00442031">
        <w:rPr>
          <w:rFonts w:ascii="Roboto" w:hAnsi="Roboto"/>
          <w:sz w:val="22"/>
          <w:szCs w:val="22"/>
        </w:rPr>
        <w:t>n</w:t>
      </w:r>
      <w:r w:rsidR="00D33261">
        <w:rPr>
          <w:rFonts w:ascii="Roboto" w:hAnsi="Roboto"/>
          <w:sz w:val="22"/>
          <w:szCs w:val="22"/>
        </w:rPr>
        <w:t xml:space="preserve"> </w:t>
      </w:r>
      <w:r w:rsidR="0083228C">
        <w:rPr>
          <w:rFonts w:ascii="Roboto" w:hAnsi="Roboto"/>
          <w:sz w:val="22"/>
          <w:szCs w:val="22"/>
        </w:rPr>
        <w:t>80% higher rate of obstruction in obese patients</w:t>
      </w:r>
      <w:r w:rsidR="00442031">
        <w:rPr>
          <w:rFonts w:ascii="Roboto" w:hAnsi="Roboto"/>
          <w:sz w:val="22"/>
          <w:szCs w:val="22"/>
        </w:rPr>
        <w:t xml:space="preserve"> and a </w:t>
      </w:r>
      <w:r w:rsidR="00154659">
        <w:rPr>
          <w:rFonts w:ascii="Roboto" w:hAnsi="Roboto"/>
          <w:sz w:val="22"/>
          <w:szCs w:val="22"/>
        </w:rPr>
        <w:t>larger effect</w:t>
      </w:r>
      <w:r w:rsidR="0083228C">
        <w:rPr>
          <w:rFonts w:ascii="Roboto" w:hAnsi="Roboto"/>
          <w:sz w:val="22"/>
          <w:szCs w:val="22"/>
        </w:rPr>
        <w:t xml:space="preserve"> </w:t>
      </w:r>
      <w:r w:rsidR="00154659">
        <w:rPr>
          <w:rFonts w:ascii="Roboto" w:hAnsi="Roboto"/>
          <w:sz w:val="22"/>
          <w:szCs w:val="22"/>
        </w:rPr>
        <w:t>in patients with</w:t>
      </w:r>
      <w:r w:rsidR="00D33261">
        <w:rPr>
          <w:rFonts w:ascii="Roboto" w:hAnsi="Roboto"/>
          <w:sz w:val="22"/>
          <w:szCs w:val="22"/>
        </w:rPr>
        <w:t xml:space="preserve"> non-</w:t>
      </w:r>
      <w:proofErr w:type="spellStart"/>
      <w:r w:rsidR="00D33261">
        <w:rPr>
          <w:rFonts w:ascii="Roboto" w:hAnsi="Roboto"/>
          <w:sz w:val="22"/>
          <w:szCs w:val="22"/>
        </w:rPr>
        <w:t>sarcomeric</w:t>
      </w:r>
      <w:proofErr w:type="spellEnd"/>
      <w:r w:rsidR="00D33261">
        <w:rPr>
          <w:rFonts w:ascii="Roboto" w:hAnsi="Roboto"/>
          <w:sz w:val="22"/>
          <w:szCs w:val="22"/>
        </w:rPr>
        <w:t xml:space="preserve"> HCM</w:t>
      </w:r>
      <w:r w:rsidR="00FA685D">
        <w:rPr>
          <w:rFonts w:ascii="Roboto" w:hAnsi="Roboto"/>
          <w:sz w:val="22"/>
          <w:szCs w:val="22"/>
        </w:rPr>
        <w:t>.</w:t>
      </w:r>
      <w:r w:rsidR="0084063E">
        <w:rPr>
          <w:rFonts w:ascii="Roboto" w:hAnsi="Roboto"/>
          <w:sz w:val="22"/>
          <w:szCs w:val="22"/>
        </w:rPr>
        <w:fldChar w:fldCharType="begin"/>
      </w:r>
      <w:r w:rsidR="0083228C">
        <w:rPr>
          <w:rFonts w:ascii="Roboto" w:hAnsi="Roboto"/>
          <w:sz w:val="22"/>
          <w:szCs w:val="22"/>
        </w:rPr>
        <w:instrText xml:space="preserve"> ADDIN ZOTERO_ITEM CSL_CITATION {"citationID":"e6gTbBSs","properties":{"formattedCitation":"\\super 20\\nosupersub{}","plainCitation":"20","noteIndex":0},"citationItems":[{"id":152,"uris":["http://zotero.org/users/2403727/items/43YGYCNR"],"itemData":{"id":152,"type":"article-journal","abstract":"&lt;h3&gt;Importance&lt;/h3&gt;&lt;p&gt;Patients with hypertrophic cardiomyopathy (HCM) are prone to body weight increase and obesity. Whether this predisposes these individuals to long-term adverse outcomes is still unresolved.&lt;/p&gt;&lt;h3&gt;Objective&lt;/h3&gt;&lt;p&gt;To describe the association of body mass index (BMI, calculated as weight in kilograms divided by height in meters squared) with long-term outcomes in patients with HCM in terms of overall disease progression, heart failure symptoms, and arrhythmias.&lt;/p&gt;&lt;h3&gt;Design, Setting, and Participants&lt;/h3&gt;&lt;p&gt;In this cohort study, retrospective data were analyzed from the ongoing prospective Sarcomeric Human Cardiomyopathy Registry, an international database created by 8 high-volume HCM centers that includes more than 6000 patients who have been observed longitudinally for decades. Records from database inception up to the first quarter of 2018 were analyzed. Patients were divided into 3 groups according to BMI class (normal weight group, &amp;lt;25; preobesity group, 25-30; and obesity group, &amp;gt;30). Patients with 1 or more follow-up visits were included in the analysis. Data were analyzed from April to October 2018.&lt;/p&gt;&lt;h3&gt;Exposures&lt;/h3&gt;&lt;p&gt;Association of baseline BMI with outcome was assessed.&lt;/p&gt;&lt;h3&gt;Main Outcome and Measures&lt;/h3&gt;&lt;p&gt;Outcome was measured against overall and cardiovascular mortality, a heart failure outcome (ejection fraction less than 35%, New York Heart Association class III/IV symptoms, cardiac transplant, or assist device implantation), a ventricular arrhythmic outcome (sudden cardiac death, resuscitated cardiac arrest, or appropriate implantable cardioverter-defibrillator therapy), and an overall composite outcome (first occurrence of any component of the ventricular arrhythmic or heart failure composite end point, all-cause mortality, atrial fibrillation, or stroke).&lt;/p&gt;&lt;h3&gt;Results&lt;/h3&gt;&lt;p&gt;Of the 3282 included patients, 2019 (61.5%) were male, and the mean (SD) age at diagnosis was 47 (15) years. These patients were observed for a median (interquartile range) of 6.8 (3.3-13.3) years. There were 962 patients in the normal weight group (29.3%), 1280 patients in the preobesity group (39.0%), and 1040 patients in the obesity group (31.7%). Patients with obesity were more symptomatic (New York Heart Association class of III/IV: normal weight, 87 [9.0%]; preobesity, 138 [10.8%]; obesity, 215 [20.7%];&lt;i&gt;P&lt;/i&gt; &amp;lt; .001) and more often had obstructive physiology (normal weight, 201 [20.9%]; preobesity, 327 [25.5%]; obesity, 337 [32.4%];&lt;i&gt;P&lt;/i&gt; &amp;lt; .001). At follow-up, obesity was independently associated with the HCM-related overall composite outcome (preobesity vs normal weight: hazard ratio [HR], 1.102; 95% CI, 0.920-1.322;&lt;i&gt;P&lt;/i&gt; = .29; obesity vs normal weight: HR, 1.634; 95% CI, 1.332-1.919;&lt;i&gt;P&lt;/i&gt; &amp;lt; .001) and the heart failure composite outcome (preobesity vs normal weight: HR, 1.192; 95% CI, 0.930-1.1530;&lt;i&gt;P&lt;/i&gt; = .20; obesity vs normal weight: HR, 1.885; 95% CI, 1.485-2.393;&lt;i&gt;P&lt;/i&gt; &amp;lt; .001) irrespective of age, sex, left atrium diameter, obstruction, and genetic status. Obesity increased the likelihood of atrial fibrillation but not of life-threatening ventricular arrhythmias.&lt;/p&gt;&lt;h3&gt;Conclusions and Relevance&lt;/h3&gt;&lt;p&gt;Obesity is highly prevalent among patients with HCM and is associated with increased likelihood of obstructive physiology and adverse outcomes. Strategies aimed at preventing obesity and weight increase may play an important role in management and prevention of disease-related complications.&lt;/p&gt;","container-title":"JAMA Cardiology","DOI":"10.1001/jamacardio.2019.4268","ISSN":"2380-6583","issue":"1","journalAbbreviation":"JAMA Cardiol","language":"en","page":"65-72","source":"jamanetwork-com.ep.fjernadgang.kb.dk","title":"Association of Obesity With Adverse Long-term Outcomes in Hypertrophic Cardiomyopathy","volume":"5","author":[{"family":"Fumagalli","given":"Carlo"},{"family":"Maurizi","given":"Niccolò"},{"family":"Day","given":"Sharlene M."},{"family":"Ashley","given":"Euan A."},{"family":"Michels","given":"Michelle"},{"family":"Colan","given":"Steven D."},{"family":"Jacoby","given":"Daniel"},{"family":"Marchionni","given":"Niccolò"},{"family":"Vincent-Tompkins","given":"Justin"},{"family":"Ho","given":"Carolyn Y."},{"family":"Olivotto","given":"Iacopo"}],"issued":{"date-parts":[["2020",1,1]]}}}],"schema":"https://github.com/citation-style-language/schema/raw/master/csl-citation.json"} </w:instrText>
      </w:r>
      <w:r w:rsidR="0084063E">
        <w:rPr>
          <w:rFonts w:ascii="Roboto" w:hAnsi="Roboto"/>
          <w:sz w:val="22"/>
          <w:szCs w:val="22"/>
        </w:rPr>
        <w:fldChar w:fldCharType="separate"/>
      </w:r>
      <w:r w:rsidR="0083228C" w:rsidRPr="0083228C">
        <w:rPr>
          <w:rFonts w:ascii="Roboto" w:hAnsi="Roboto"/>
          <w:sz w:val="22"/>
          <w:vertAlign w:val="superscript"/>
        </w:rPr>
        <w:t>20</w:t>
      </w:r>
      <w:r w:rsidR="0084063E">
        <w:rPr>
          <w:rFonts w:ascii="Roboto" w:hAnsi="Roboto"/>
          <w:sz w:val="22"/>
          <w:szCs w:val="22"/>
        </w:rPr>
        <w:fldChar w:fldCharType="end"/>
      </w:r>
      <w:r w:rsidR="00D33261">
        <w:rPr>
          <w:rFonts w:ascii="Roboto" w:hAnsi="Roboto"/>
          <w:sz w:val="22"/>
          <w:szCs w:val="22"/>
        </w:rPr>
        <w:t xml:space="preserve"> </w:t>
      </w:r>
      <w:r w:rsidR="00AA4526">
        <w:rPr>
          <w:rFonts w:ascii="Roboto" w:hAnsi="Roboto"/>
          <w:sz w:val="22"/>
          <w:szCs w:val="22"/>
        </w:rPr>
        <w:t>Notably</w:t>
      </w:r>
      <w:r w:rsidR="006463CE">
        <w:rPr>
          <w:rFonts w:ascii="Roboto" w:hAnsi="Roboto"/>
          <w:sz w:val="22"/>
          <w:szCs w:val="22"/>
        </w:rPr>
        <w:t>, while</w:t>
      </w:r>
      <w:r w:rsidR="0084063E">
        <w:rPr>
          <w:rFonts w:ascii="Roboto" w:hAnsi="Roboto"/>
          <w:sz w:val="22"/>
          <w:szCs w:val="22"/>
        </w:rPr>
        <w:t xml:space="preserve"> LV obstruction has previously been associated with an higher risk of ventricular arrhythmias, stroke and death, </w:t>
      </w:r>
      <w:r w:rsidR="0084063E">
        <w:rPr>
          <w:rFonts w:ascii="Roboto" w:hAnsi="Roboto"/>
          <w:sz w:val="22"/>
          <w:szCs w:val="22"/>
        </w:rPr>
        <w:fldChar w:fldCharType="begin"/>
      </w:r>
      <w:r w:rsidR="0083228C">
        <w:rPr>
          <w:rFonts w:ascii="Roboto" w:hAnsi="Roboto"/>
          <w:sz w:val="22"/>
          <w:szCs w:val="22"/>
        </w:rPr>
        <w:instrText xml:space="preserve"> ADDIN ZOTERO_ITEM CSL_CITATION {"citationID":"YsRiDJm3","properties":{"formattedCitation":"\\super 21\\nosupersub{}","plainCitation":"21","noteIndex":0},"citationItems":[{"id":4273,"uris":["http://zotero.org/users/2403727/items/BWBU3NKQ"],"itemData":{"id":4273,"type":"article-journal","container-title":"New England Journal of Medicine","DOI":"10.1056/NEJMoa021332","ISSN":"0028-4793","issue":"4","journalAbbreviation":"N Engl J Med","note":"publisher: Massachusetts Medical Society","page":"295-303","source":"nejm.org (Atypon)","title":"Effect of Left Ventricular Outflow Tract Obstruction on Clinical Outcome in Hypertrophic Cardiomyopathy","volume":"348","author":[{"family":"Maron","given":"Martin S."},{"family":"Olivotto","given":"Iacopo"},{"family":"Betocchi","given":"Sandro"},{"family":"Casey","given":"Susan A."},{"family":"Lesser","given":"John R."},{"family":"Losi","given":"Maria A."},{"family":"Cecchi","given":"Franco"},{"family":"Maron","given":"Barry J."}],"issued":{"date-parts":[["2003",1,23]]}}}],"schema":"https://github.com/citation-style-language/schema/raw/master/csl-citation.json"} </w:instrText>
      </w:r>
      <w:r w:rsidR="0084063E">
        <w:rPr>
          <w:rFonts w:ascii="Roboto" w:hAnsi="Roboto"/>
          <w:sz w:val="22"/>
          <w:szCs w:val="22"/>
        </w:rPr>
        <w:fldChar w:fldCharType="separate"/>
      </w:r>
      <w:r w:rsidR="0083228C" w:rsidRPr="0083228C">
        <w:rPr>
          <w:rFonts w:ascii="Roboto" w:hAnsi="Roboto"/>
          <w:sz w:val="22"/>
          <w:vertAlign w:val="superscript"/>
        </w:rPr>
        <w:t>21</w:t>
      </w:r>
      <w:r w:rsidR="0084063E">
        <w:rPr>
          <w:rFonts w:ascii="Roboto" w:hAnsi="Roboto"/>
          <w:sz w:val="22"/>
          <w:szCs w:val="22"/>
        </w:rPr>
        <w:fldChar w:fldCharType="end"/>
      </w:r>
      <w:r w:rsidR="0084063E">
        <w:rPr>
          <w:rFonts w:ascii="Roboto" w:hAnsi="Roboto"/>
          <w:sz w:val="22"/>
          <w:szCs w:val="22"/>
        </w:rPr>
        <w:t xml:space="preserve"> </w:t>
      </w:r>
      <w:r w:rsidR="00AA4526">
        <w:rPr>
          <w:rFonts w:ascii="Roboto" w:hAnsi="Roboto"/>
          <w:sz w:val="22"/>
          <w:szCs w:val="22"/>
        </w:rPr>
        <w:t>we</w:t>
      </w:r>
      <w:r w:rsidR="0084063E">
        <w:rPr>
          <w:rFonts w:ascii="Roboto" w:hAnsi="Roboto"/>
          <w:sz w:val="22"/>
          <w:szCs w:val="22"/>
        </w:rPr>
        <w:t xml:space="preserve"> did not find </w:t>
      </w:r>
      <w:r w:rsidR="006463CE">
        <w:rPr>
          <w:rFonts w:ascii="Roboto" w:hAnsi="Roboto"/>
          <w:sz w:val="22"/>
          <w:szCs w:val="22"/>
        </w:rPr>
        <w:t xml:space="preserve">LV obstruction to be </w:t>
      </w:r>
      <w:r w:rsidR="00FA685D">
        <w:rPr>
          <w:rFonts w:ascii="Roboto" w:hAnsi="Roboto"/>
          <w:sz w:val="22"/>
          <w:szCs w:val="22"/>
        </w:rPr>
        <w:t xml:space="preserve">linked to </w:t>
      </w:r>
      <w:r w:rsidR="006463CE">
        <w:rPr>
          <w:rFonts w:ascii="Roboto" w:hAnsi="Roboto"/>
          <w:sz w:val="22"/>
          <w:szCs w:val="22"/>
        </w:rPr>
        <w:t>these outcome</w:t>
      </w:r>
      <w:r w:rsidR="00AA4526">
        <w:rPr>
          <w:rFonts w:ascii="Roboto" w:hAnsi="Roboto"/>
          <w:sz w:val="22"/>
          <w:szCs w:val="22"/>
        </w:rPr>
        <w:t xml:space="preserve"> after adjustment for age</w:t>
      </w:r>
      <w:r w:rsidR="00345718">
        <w:rPr>
          <w:rFonts w:ascii="Roboto" w:hAnsi="Roboto"/>
          <w:sz w:val="22"/>
          <w:szCs w:val="22"/>
        </w:rPr>
        <w:t xml:space="preserve"> and</w:t>
      </w:r>
      <w:r w:rsidR="0032350E">
        <w:rPr>
          <w:rFonts w:ascii="Roboto" w:hAnsi="Roboto"/>
          <w:sz w:val="22"/>
          <w:szCs w:val="22"/>
        </w:rPr>
        <w:t xml:space="preserve"> sex</w:t>
      </w:r>
      <w:r w:rsidR="006463CE">
        <w:rPr>
          <w:rFonts w:ascii="Roboto" w:hAnsi="Roboto"/>
          <w:sz w:val="22"/>
          <w:szCs w:val="22"/>
        </w:rPr>
        <w:t xml:space="preserve">. </w:t>
      </w:r>
    </w:p>
    <w:p w14:paraId="49917606" w14:textId="6D97F618" w:rsidR="008A2E9A" w:rsidRDefault="00D57C6D" w:rsidP="00790484">
      <w:pPr>
        <w:spacing w:line="480" w:lineRule="auto"/>
        <w:rPr>
          <w:rFonts w:ascii="Roboto" w:hAnsi="Roboto"/>
          <w:sz w:val="22"/>
          <w:szCs w:val="22"/>
        </w:rPr>
      </w:pPr>
      <w:r>
        <w:rPr>
          <w:rFonts w:ascii="Roboto" w:hAnsi="Roboto"/>
          <w:sz w:val="22"/>
          <w:szCs w:val="22"/>
        </w:rPr>
        <w:t xml:space="preserve">Hypertension and specifically elevated diastolic blood pressure </w:t>
      </w:r>
      <w:r w:rsidR="00B06391">
        <w:rPr>
          <w:rFonts w:ascii="Roboto" w:hAnsi="Roboto"/>
          <w:sz w:val="22"/>
          <w:szCs w:val="22"/>
        </w:rPr>
        <w:t xml:space="preserve">has been </w:t>
      </w:r>
      <w:r w:rsidR="0032350E">
        <w:rPr>
          <w:rFonts w:ascii="Roboto" w:hAnsi="Roboto"/>
          <w:sz w:val="22"/>
          <w:szCs w:val="22"/>
        </w:rPr>
        <w:t>identified as</w:t>
      </w:r>
      <w:r>
        <w:rPr>
          <w:rFonts w:ascii="Roboto" w:hAnsi="Roboto"/>
          <w:sz w:val="22"/>
          <w:szCs w:val="22"/>
        </w:rPr>
        <w:t xml:space="preserve"> an important</w:t>
      </w:r>
      <w:r w:rsidR="006463CE">
        <w:rPr>
          <w:rFonts w:ascii="Roboto" w:hAnsi="Roboto"/>
          <w:sz w:val="22"/>
          <w:szCs w:val="22"/>
        </w:rPr>
        <w:t xml:space="preserve"> </w:t>
      </w:r>
      <w:r>
        <w:rPr>
          <w:rFonts w:ascii="Roboto" w:hAnsi="Roboto"/>
          <w:sz w:val="22"/>
          <w:szCs w:val="22"/>
        </w:rPr>
        <w:t>exposure leading to HCM in patients with non-</w:t>
      </w:r>
      <w:proofErr w:type="spellStart"/>
      <w:r>
        <w:rPr>
          <w:rFonts w:ascii="Roboto" w:hAnsi="Roboto"/>
          <w:sz w:val="22"/>
          <w:szCs w:val="22"/>
        </w:rPr>
        <w:t>sarcomeric</w:t>
      </w:r>
      <w:proofErr w:type="spellEnd"/>
      <w:r>
        <w:rPr>
          <w:rFonts w:ascii="Roboto" w:hAnsi="Roboto"/>
          <w:sz w:val="22"/>
          <w:szCs w:val="22"/>
        </w:rPr>
        <w:t xml:space="preserve"> disease. </w:t>
      </w:r>
      <w:r>
        <w:rPr>
          <w:rFonts w:ascii="Roboto" w:hAnsi="Roboto"/>
          <w:sz w:val="22"/>
          <w:szCs w:val="22"/>
        </w:rPr>
        <w:fldChar w:fldCharType="begin"/>
      </w:r>
      <w:r w:rsidR="0083228C">
        <w:rPr>
          <w:rFonts w:ascii="Roboto" w:hAnsi="Roboto"/>
          <w:sz w:val="22"/>
          <w:szCs w:val="22"/>
        </w:rPr>
        <w:instrText xml:space="preserve"> ADDIN ZOTERO_ITEM CSL_CITATION {"citationID":"emTkUPTP","properties":{"formattedCitation":"\\super 22,23\\nosupersub{}","plainCitation":"22,23","noteIndex":0},"citationItems":[{"id":3017,"uris":["http://zotero.org/users/2403727/items/EGYWTL4G"],"itemData":{"id":3017,"type":"article-journal","abstract":"Hypertrophic cardiomyopathy (HCM) is a common, serious, genetic heart disorder. Rare pathogenic variants in sarcomere genes cause HCM, but with unexplained phenotypic heterogeneity. Moreover, most patients do not carry such variants. We report a genome-wide association study of 2,780 cases and 47,486 controls that identified 12 genome-wide-significant susceptibility loci for HCM. Single-nucleotide polymorphism heritability indicated a strong polygenic influence, especially for sarcomere-negative HCM (64% of cases; h2g = 0.34 ± 0.02). A genetic risk score showed substantial influence on the odds of HCM in a validation study, halving the odds in the lowest quintile and doubling them in the highest quintile, and also influenced phenotypic severity in sarcomere variant carriers. Mendelian randomization identified diastolic blood pressure (DBP) as a key modifiable risk factor for sarcomere-negative HCM, with a one standard deviation increase in DBP increasing the HCM risk fourfold. Common variants and modifiable risk factors have important roles in HCM that we suggest will be clinically actionable.","container-title":"Nature Genetics","DOI":"10.1038/s41588-020-00764-0","ISSN":"1546-1718","issue":"2","journalAbbreviation":"Nat Genet","language":"eng","note":"PMID: 33495597\nPMCID: PMC8240954","page":"135-142","source":"PubMed","title":"Common genetic variants and modifiable risk factors underpin hypertrophic cardiomyopathy susceptibility and expressivity","volume":"53","author":[{"family":"Harper","given":"Andrew R."},{"family":"Goel","given":"Anuj"},{"family":"Grace","given":"Christopher"},{"family":"Thomson","given":"Kate L."},{"family":"Petersen","given":"Steffen E."},{"family":"Xu","given":"Xiao"},{"family":"Waring","given":"Adam"},{"family":"Ormondroyd","given":"Elizabeth"},{"family":"Kramer","given":"Christopher M."},{"family":"Ho","given":"Carolyn Y."},{"family":"Neubauer","given":"Stefan"},{"literal":"HCMR Investigators"},{"family":"Tadros","given":"Rafik"},{"family":"Ware","given":"James S."},{"family":"Bezzina","given":"Connie R."},{"family":"Farrall","given":"Martin"},{"family":"Watkins","given":"Hugh"}],"issued":{"date-parts":[["2021",2]]}}},{"id":4286,"uris":["http://zotero.org/users/2403727/items/UCNGYM52"],"itemData":{"id":4286,"type":"article-journal","abstract":"OBJECTIVES: This study used high-resolution 3-dimensional cardiac magnetic resonance to define the anatomical and functional left ventricular (LV) properties associated with increasing systolic blood pressure (SBP) in a drug-naïve cohort.\nBACKGROUND: LV hypertrophy and remodeling occur in response to hemodynamic stress but little is known about how these phenotypic changes are initiated in the general population.\nMETHODS: In this study, 1,258 volunteers (54% women, mean age 40.6 ± 12.8 years) without self-reported cardiovascular disease underwent 3-dimensional cardiac magnetic resonance combined with computational modeling. The relationship between SBP and wall thickness (WT), relative WT, end-systolic wall stress (WS), and fractional wall thickening were analyzed using 3-dimensional regression models adjusted for body surface area, sex, race, age, and multiple testing. Significantly associated points in the LV model (p &lt; 0.05) were identified and the relationship with SBP reported as mean β coefficients.\nRESULTS: There was a continuous relationship between SBP and asymmetric concentric hypertrophic adaptation of the septum and anterior wall that was associated with normalization of wall stress. In the lateral wall an increase in wall stress with rising SBP was not balanced by a commensurate hypertrophic relationship. In normotensives, SBP was positively associated with WT (β = 0.09) and relative WT (β = 0.07) in the septal and anterior walls, and this regional hypertrophic relationship was progressively stronger among pre-hypertensives (β = 0.10) and hypertensives (β = 0.30).\nCONCLUSIONS: These findings show that the precursors of the hypertensive heart phenotype can be traced to healthy normotensive adults and that an independent and continuous relationship exists between adverse LV remodeling and SBP in a low-risk population. These adaptations show distinct regional variations with concentric hypertrophy of the septum and eccentric hypertrophy of the lateral wall, which challenge conventional classifications of LV remodeling.","container-title":"JACC. Cardiovascular imaging","DOI":"10.1016/j.jcmg.2015.08.007","ISSN":"1876-7591","issue":"11","journalAbbreviation":"JACC Cardiovasc Imaging","language":"eng","note":"PMID: 26476505\nPMCID: PMC4639392","page":"1260-1269","source":"PubMed","title":"Precursors of Hypertensive Heart Phenotype Develop in Healthy Adults: A High-Resolution 3D MRI Study","title-short":"Precursors of Hypertensive Heart Phenotype Develop in Healthy Adults","volume":"8","author":[{"family":"Marvao","given":"Antonio","non-dropping-particle":"de"},{"family":"Dawes","given":"Timothy J. W."},{"family":"Shi","given":"Wenzhe"},{"family":"Durighel","given":"Giuliana"},{"family":"Rueckert","given":"Daniel"},{"family":"Cook","given":"Stuart A."},{"family":"O'Regan","given":"Declan P."}],"issued":{"date-parts":[["2015",11]]}}}],"schema":"https://github.com/citation-style-language/schema/raw/master/csl-citation.json"} </w:instrText>
      </w:r>
      <w:r>
        <w:rPr>
          <w:rFonts w:ascii="Roboto" w:hAnsi="Roboto"/>
          <w:sz w:val="22"/>
          <w:szCs w:val="22"/>
        </w:rPr>
        <w:fldChar w:fldCharType="separate"/>
      </w:r>
      <w:r w:rsidR="0083228C" w:rsidRPr="0083228C">
        <w:rPr>
          <w:rFonts w:ascii="Roboto" w:hAnsi="Roboto"/>
          <w:sz w:val="22"/>
          <w:vertAlign w:val="superscript"/>
        </w:rPr>
        <w:t>22,23</w:t>
      </w:r>
      <w:r>
        <w:rPr>
          <w:rFonts w:ascii="Roboto" w:hAnsi="Roboto"/>
          <w:sz w:val="22"/>
          <w:szCs w:val="22"/>
        </w:rPr>
        <w:fldChar w:fldCharType="end"/>
      </w:r>
      <w:r>
        <w:rPr>
          <w:rFonts w:ascii="Roboto" w:hAnsi="Roboto"/>
          <w:sz w:val="22"/>
          <w:szCs w:val="22"/>
        </w:rPr>
        <w:t xml:space="preserve"> In </w:t>
      </w:r>
      <w:r w:rsidR="007D28C4">
        <w:rPr>
          <w:rFonts w:ascii="Roboto" w:hAnsi="Roboto"/>
          <w:sz w:val="22"/>
          <w:szCs w:val="22"/>
        </w:rPr>
        <w:t>accordance</w:t>
      </w:r>
      <w:r>
        <w:rPr>
          <w:rFonts w:ascii="Roboto" w:hAnsi="Roboto"/>
          <w:sz w:val="22"/>
          <w:szCs w:val="22"/>
        </w:rPr>
        <w:t xml:space="preserve"> with this, </w:t>
      </w:r>
      <w:r w:rsidR="008A2E9A">
        <w:rPr>
          <w:rFonts w:ascii="Roboto" w:hAnsi="Roboto"/>
          <w:sz w:val="22"/>
          <w:szCs w:val="22"/>
        </w:rPr>
        <w:t>the prevalence of hypertension was almost twice as high in non-</w:t>
      </w:r>
      <w:proofErr w:type="spellStart"/>
      <w:r w:rsidR="008A2E9A">
        <w:rPr>
          <w:rFonts w:ascii="Roboto" w:hAnsi="Roboto"/>
          <w:sz w:val="22"/>
          <w:szCs w:val="22"/>
        </w:rPr>
        <w:t>sarcomeric</w:t>
      </w:r>
      <w:proofErr w:type="spellEnd"/>
      <w:r w:rsidR="008A2E9A">
        <w:rPr>
          <w:rFonts w:ascii="Roboto" w:hAnsi="Roboto"/>
          <w:sz w:val="22"/>
          <w:szCs w:val="22"/>
        </w:rPr>
        <w:t xml:space="preserve"> HCM. However, the impact of hypertension on progression of HCM </w:t>
      </w:r>
      <w:r w:rsidR="0032350E">
        <w:rPr>
          <w:rFonts w:ascii="Roboto" w:hAnsi="Roboto"/>
          <w:sz w:val="22"/>
          <w:szCs w:val="22"/>
        </w:rPr>
        <w:t>has not been investigated</w:t>
      </w:r>
      <w:r w:rsidR="00B06391">
        <w:rPr>
          <w:rFonts w:ascii="Roboto" w:hAnsi="Roboto"/>
          <w:sz w:val="22"/>
          <w:szCs w:val="22"/>
        </w:rPr>
        <w:t xml:space="preserve"> previousl</w:t>
      </w:r>
      <w:r w:rsidR="00433EF5">
        <w:rPr>
          <w:rFonts w:ascii="Roboto" w:hAnsi="Roboto"/>
          <w:sz w:val="22"/>
          <w:szCs w:val="22"/>
        </w:rPr>
        <w:t>y</w:t>
      </w:r>
      <w:r w:rsidR="008A2E9A">
        <w:rPr>
          <w:rFonts w:ascii="Roboto" w:hAnsi="Roboto"/>
          <w:sz w:val="22"/>
          <w:szCs w:val="22"/>
        </w:rPr>
        <w:t xml:space="preserve">. In this study, hypertension </w:t>
      </w:r>
      <w:r w:rsidR="0032350E">
        <w:rPr>
          <w:rFonts w:ascii="Roboto" w:hAnsi="Roboto"/>
          <w:sz w:val="22"/>
          <w:szCs w:val="22"/>
        </w:rPr>
        <w:t>was</w:t>
      </w:r>
      <w:r w:rsidR="0083228C">
        <w:rPr>
          <w:rFonts w:ascii="Roboto" w:hAnsi="Roboto"/>
          <w:sz w:val="22"/>
          <w:szCs w:val="22"/>
        </w:rPr>
        <w:t xml:space="preserve"> associated with developing LV obstruction but no</w:t>
      </w:r>
      <w:r w:rsidR="0032350E">
        <w:rPr>
          <w:rFonts w:ascii="Roboto" w:hAnsi="Roboto"/>
          <w:sz w:val="22"/>
          <w:szCs w:val="22"/>
        </w:rPr>
        <w:t xml:space="preserve"> significant </w:t>
      </w:r>
      <w:r w:rsidR="00BB4539">
        <w:rPr>
          <w:rFonts w:ascii="Roboto" w:hAnsi="Roboto"/>
          <w:sz w:val="22"/>
          <w:szCs w:val="22"/>
        </w:rPr>
        <w:t>associat</w:t>
      </w:r>
      <w:r w:rsidR="0083228C">
        <w:rPr>
          <w:rFonts w:ascii="Roboto" w:hAnsi="Roboto"/>
          <w:sz w:val="22"/>
          <w:szCs w:val="22"/>
        </w:rPr>
        <w:t>ions</w:t>
      </w:r>
      <w:r w:rsidR="00BB4539">
        <w:rPr>
          <w:rFonts w:ascii="Roboto" w:hAnsi="Roboto"/>
          <w:sz w:val="22"/>
          <w:szCs w:val="22"/>
        </w:rPr>
        <w:t xml:space="preserve"> </w:t>
      </w:r>
      <w:r w:rsidR="008A2E9A">
        <w:rPr>
          <w:rFonts w:ascii="Roboto" w:hAnsi="Roboto"/>
          <w:sz w:val="22"/>
          <w:szCs w:val="22"/>
        </w:rPr>
        <w:t xml:space="preserve">with other adverse cardiovascular outcomes in time-to-event analysis </w:t>
      </w:r>
      <w:r w:rsidR="0083228C">
        <w:rPr>
          <w:rFonts w:ascii="Roboto" w:hAnsi="Roboto"/>
          <w:sz w:val="22"/>
          <w:szCs w:val="22"/>
        </w:rPr>
        <w:t xml:space="preserve">was found </w:t>
      </w:r>
      <w:r w:rsidR="0032350E">
        <w:rPr>
          <w:rFonts w:ascii="Roboto" w:hAnsi="Roboto"/>
          <w:sz w:val="22"/>
          <w:szCs w:val="22"/>
        </w:rPr>
        <w:t>after adjusting for age</w:t>
      </w:r>
      <w:r w:rsidR="00433EF5">
        <w:rPr>
          <w:rFonts w:ascii="Roboto" w:hAnsi="Roboto"/>
          <w:sz w:val="22"/>
          <w:szCs w:val="22"/>
        </w:rPr>
        <w:t xml:space="preserve"> and</w:t>
      </w:r>
      <w:r w:rsidR="0032350E">
        <w:rPr>
          <w:rFonts w:ascii="Roboto" w:hAnsi="Roboto"/>
          <w:sz w:val="22"/>
          <w:szCs w:val="22"/>
        </w:rPr>
        <w:t xml:space="preserve"> sex</w:t>
      </w:r>
      <w:r w:rsidR="008A2E9A">
        <w:rPr>
          <w:rFonts w:ascii="Roboto" w:hAnsi="Roboto"/>
          <w:sz w:val="22"/>
          <w:szCs w:val="22"/>
        </w:rPr>
        <w:t>.</w:t>
      </w:r>
    </w:p>
    <w:p w14:paraId="6C6996D3" w14:textId="29CA88ED" w:rsidR="008A2E9A" w:rsidRPr="00224206" w:rsidRDefault="0032350E" w:rsidP="008A2E9A">
      <w:pPr>
        <w:spacing w:line="480" w:lineRule="auto"/>
        <w:rPr>
          <w:rFonts w:ascii="Roboto" w:hAnsi="Roboto"/>
          <w:b/>
          <w:bCs/>
          <w:sz w:val="22"/>
          <w:szCs w:val="22"/>
        </w:rPr>
      </w:pPr>
      <w:r>
        <w:rPr>
          <w:rFonts w:ascii="Roboto" w:hAnsi="Roboto"/>
          <w:b/>
          <w:bCs/>
          <w:sz w:val="22"/>
          <w:szCs w:val="22"/>
        </w:rPr>
        <w:t xml:space="preserve">Adverse </w:t>
      </w:r>
      <w:r w:rsidR="008A2E9A">
        <w:rPr>
          <w:rFonts w:ascii="Roboto" w:hAnsi="Roboto"/>
          <w:b/>
          <w:bCs/>
          <w:sz w:val="22"/>
          <w:szCs w:val="22"/>
        </w:rPr>
        <w:t>Cardiovascular Outcome</w:t>
      </w:r>
      <w:r>
        <w:rPr>
          <w:rFonts w:ascii="Roboto" w:hAnsi="Roboto"/>
          <w:b/>
          <w:bCs/>
          <w:sz w:val="22"/>
          <w:szCs w:val="22"/>
        </w:rPr>
        <w:t>s</w:t>
      </w:r>
      <w:r w:rsidR="007D28C4">
        <w:rPr>
          <w:rFonts w:ascii="Roboto" w:hAnsi="Roboto"/>
          <w:b/>
          <w:bCs/>
          <w:sz w:val="22"/>
          <w:szCs w:val="22"/>
        </w:rPr>
        <w:t xml:space="preserve"> </w:t>
      </w:r>
      <w:r>
        <w:rPr>
          <w:rFonts w:ascii="Roboto" w:hAnsi="Roboto"/>
          <w:b/>
          <w:bCs/>
          <w:sz w:val="22"/>
          <w:szCs w:val="22"/>
        </w:rPr>
        <w:t xml:space="preserve">and HCM-Related Mortality are Higher in </w:t>
      </w:r>
      <w:proofErr w:type="spellStart"/>
      <w:r w:rsidR="008A2E9A">
        <w:rPr>
          <w:rFonts w:ascii="Roboto" w:hAnsi="Roboto"/>
          <w:b/>
          <w:bCs/>
          <w:sz w:val="22"/>
          <w:szCs w:val="22"/>
        </w:rPr>
        <w:t>Sarcomeric</w:t>
      </w:r>
      <w:proofErr w:type="spellEnd"/>
      <w:r w:rsidR="008A2E9A">
        <w:rPr>
          <w:rFonts w:ascii="Roboto" w:hAnsi="Roboto"/>
          <w:b/>
          <w:bCs/>
          <w:sz w:val="22"/>
          <w:szCs w:val="22"/>
        </w:rPr>
        <w:t xml:space="preserve"> HCM</w:t>
      </w:r>
    </w:p>
    <w:p w14:paraId="29CC03E8" w14:textId="5CE8022C" w:rsidR="00F904AB" w:rsidRDefault="00080A63" w:rsidP="00D8701C">
      <w:pPr>
        <w:spacing w:line="480" w:lineRule="auto"/>
        <w:rPr>
          <w:rFonts w:ascii="Roboto" w:hAnsi="Roboto"/>
          <w:sz w:val="22"/>
          <w:szCs w:val="22"/>
        </w:rPr>
      </w:pPr>
      <w:r>
        <w:rPr>
          <w:rFonts w:ascii="Roboto" w:hAnsi="Roboto"/>
          <w:sz w:val="22"/>
          <w:szCs w:val="22"/>
        </w:rPr>
        <w:t>P</w:t>
      </w:r>
      <w:r w:rsidR="007D28C4">
        <w:rPr>
          <w:rFonts w:ascii="Roboto" w:hAnsi="Roboto"/>
          <w:sz w:val="22"/>
          <w:szCs w:val="22"/>
        </w:rPr>
        <w:t xml:space="preserve">atients with </w:t>
      </w:r>
      <w:proofErr w:type="spellStart"/>
      <w:r w:rsidR="007D28C4">
        <w:rPr>
          <w:rFonts w:ascii="Roboto" w:hAnsi="Roboto"/>
          <w:sz w:val="22"/>
          <w:szCs w:val="22"/>
        </w:rPr>
        <w:t>sarcomeric</w:t>
      </w:r>
      <w:proofErr w:type="spellEnd"/>
      <w:r w:rsidR="007D28C4">
        <w:rPr>
          <w:rFonts w:ascii="Roboto" w:hAnsi="Roboto"/>
          <w:sz w:val="22"/>
          <w:szCs w:val="22"/>
        </w:rPr>
        <w:t xml:space="preserve"> HCM </w:t>
      </w:r>
      <w:r>
        <w:rPr>
          <w:rFonts w:ascii="Roboto" w:hAnsi="Roboto"/>
          <w:sz w:val="22"/>
          <w:szCs w:val="22"/>
        </w:rPr>
        <w:t>had</w:t>
      </w:r>
      <w:r w:rsidR="007D28C4">
        <w:rPr>
          <w:rFonts w:ascii="Roboto" w:hAnsi="Roboto"/>
          <w:sz w:val="22"/>
          <w:szCs w:val="22"/>
        </w:rPr>
        <w:t xml:space="preserve"> a higher prevalence of </w:t>
      </w:r>
      <w:r w:rsidR="0032350E">
        <w:rPr>
          <w:rFonts w:ascii="Roboto" w:hAnsi="Roboto"/>
          <w:sz w:val="22"/>
          <w:szCs w:val="22"/>
        </w:rPr>
        <w:t>atrial and ventricular</w:t>
      </w:r>
      <w:r w:rsidR="007D28C4">
        <w:rPr>
          <w:rFonts w:ascii="Roboto" w:hAnsi="Roboto"/>
          <w:sz w:val="22"/>
          <w:szCs w:val="22"/>
        </w:rPr>
        <w:t xml:space="preserve"> arrhythmias and LV systolic dysfunction. </w:t>
      </w:r>
      <w:r w:rsidR="00FA685D">
        <w:rPr>
          <w:rFonts w:ascii="Roboto" w:hAnsi="Roboto"/>
          <w:sz w:val="22"/>
          <w:szCs w:val="22"/>
        </w:rPr>
        <w:t>Overall, the</w:t>
      </w:r>
      <w:r w:rsidR="00BB4E02">
        <w:rPr>
          <w:rFonts w:ascii="Roboto" w:hAnsi="Roboto"/>
          <w:sz w:val="22"/>
          <w:szCs w:val="22"/>
        </w:rPr>
        <w:t xml:space="preserve"> age-standardized incidence rate</w:t>
      </w:r>
      <w:r w:rsidR="0083228C">
        <w:rPr>
          <w:rFonts w:ascii="Roboto" w:hAnsi="Roboto"/>
          <w:sz w:val="22"/>
          <w:szCs w:val="22"/>
        </w:rPr>
        <w:t>s</w:t>
      </w:r>
      <w:r w:rsidR="00BB4E02">
        <w:rPr>
          <w:rFonts w:ascii="Roboto" w:hAnsi="Roboto"/>
          <w:sz w:val="22"/>
          <w:szCs w:val="22"/>
        </w:rPr>
        <w:t xml:space="preserve"> </w:t>
      </w:r>
      <w:r w:rsidR="0083228C">
        <w:rPr>
          <w:rFonts w:ascii="Roboto" w:hAnsi="Roboto"/>
          <w:sz w:val="22"/>
          <w:szCs w:val="22"/>
        </w:rPr>
        <w:t>were</w:t>
      </w:r>
      <w:r w:rsidR="00FA685D">
        <w:rPr>
          <w:rFonts w:ascii="Roboto" w:hAnsi="Roboto"/>
          <w:sz w:val="22"/>
          <w:szCs w:val="22"/>
        </w:rPr>
        <w:t xml:space="preserve"> </w:t>
      </w:r>
      <w:r w:rsidR="00BB4E02">
        <w:rPr>
          <w:rFonts w:ascii="Roboto" w:hAnsi="Roboto"/>
          <w:sz w:val="22"/>
          <w:szCs w:val="22"/>
        </w:rPr>
        <w:t>approximately 3</w:t>
      </w:r>
      <w:r w:rsidR="00D8701C">
        <w:rPr>
          <w:rFonts w:ascii="Roboto" w:hAnsi="Roboto"/>
          <w:sz w:val="22"/>
          <w:szCs w:val="22"/>
        </w:rPr>
        <w:t>3</w:t>
      </w:r>
      <w:r w:rsidR="00BB4E02">
        <w:rPr>
          <w:rFonts w:ascii="Roboto" w:hAnsi="Roboto"/>
          <w:sz w:val="22"/>
          <w:szCs w:val="22"/>
        </w:rPr>
        <w:t xml:space="preserve">% higher in patients with </w:t>
      </w:r>
      <w:proofErr w:type="spellStart"/>
      <w:r w:rsidR="00BB4E02">
        <w:rPr>
          <w:rFonts w:ascii="Roboto" w:hAnsi="Roboto"/>
          <w:sz w:val="22"/>
          <w:szCs w:val="22"/>
        </w:rPr>
        <w:t>sarcomeric</w:t>
      </w:r>
      <w:proofErr w:type="spellEnd"/>
      <w:r w:rsidR="00BB4E02">
        <w:rPr>
          <w:rFonts w:ascii="Roboto" w:hAnsi="Roboto"/>
          <w:sz w:val="22"/>
          <w:szCs w:val="22"/>
        </w:rPr>
        <w:t xml:space="preserve"> HCM for both </w:t>
      </w:r>
      <w:r w:rsidR="0083228C">
        <w:rPr>
          <w:rFonts w:ascii="Roboto" w:hAnsi="Roboto"/>
          <w:sz w:val="22"/>
          <w:szCs w:val="22"/>
        </w:rPr>
        <w:t>atrial fibrillation, ventricular arrhythmias and LVSD</w:t>
      </w:r>
      <w:r w:rsidR="00BB4E02">
        <w:rPr>
          <w:rFonts w:ascii="Roboto" w:hAnsi="Roboto"/>
          <w:sz w:val="22"/>
          <w:szCs w:val="22"/>
        </w:rPr>
        <w:t>.</w:t>
      </w:r>
      <w:r w:rsidR="00D8701C">
        <w:rPr>
          <w:rFonts w:ascii="Roboto" w:hAnsi="Roboto"/>
          <w:sz w:val="22"/>
          <w:szCs w:val="22"/>
        </w:rPr>
        <w:t xml:space="preserve"> </w:t>
      </w:r>
      <w:r w:rsidR="00BB4E02">
        <w:rPr>
          <w:rFonts w:ascii="Roboto" w:hAnsi="Roboto"/>
          <w:sz w:val="22"/>
          <w:szCs w:val="22"/>
        </w:rPr>
        <w:t xml:space="preserve">Notably, both atrial fibrillation and LV systolic dysfunction </w:t>
      </w:r>
      <w:r w:rsidR="00FA685D">
        <w:rPr>
          <w:rFonts w:ascii="Roboto" w:hAnsi="Roboto"/>
          <w:sz w:val="22"/>
          <w:szCs w:val="22"/>
        </w:rPr>
        <w:t>were important precursors of</w:t>
      </w:r>
      <w:r w:rsidR="00BB4E02">
        <w:rPr>
          <w:rFonts w:ascii="Roboto" w:hAnsi="Roboto"/>
          <w:sz w:val="22"/>
          <w:szCs w:val="22"/>
        </w:rPr>
        <w:t xml:space="preserve"> adverse cardiovascular outcomes, </w:t>
      </w:r>
      <w:r w:rsidR="0083228C">
        <w:rPr>
          <w:rFonts w:ascii="Roboto" w:hAnsi="Roboto"/>
          <w:sz w:val="22"/>
          <w:szCs w:val="22"/>
        </w:rPr>
        <w:t xml:space="preserve">and </w:t>
      </w:r>
      <w:r w:rsidR="005C1036">
        <w:rPr>
          <w:rFonts w:ascii="Roboto" w:hAnsi="Roboto"/>
          <w:sz w:val="22"/>
          <w:szCs w:val="22"/>
        </w:rPr>
        <w:t xml:space="preserve">had </w:t>
      </w:r>
      <w:r w:rsidR="0083228C">
        <w:rPr>
          <w:rFonts w:ascii="Roboto" w:hAnsi="Roboto"/>
          <w:sz w:val="22"/>
          <w:szCs w:val="22"/>
        </w:rPr>
        <w:t xml:space="preserve">a larger disease modifying effect </w:t>
      </w:r>
      <w:r w:rsidR="00BB4E02">
        <w:rPr>
          <w:rFonts w:ascii="Roboto" w:hAnsi="Roboto"/>
          <w:sz w:val="22"/>
          <w:szCs w:val="22"/>
        </w:rPr>
        <w:t xml:space="preserve">in patients with </w:t>
      </w:r>
      <w:proofErr w:type="spellStart"/>
      <w:r w:rsidR="00BB4E02">
        <w:rPr>
          <w:rFonts w:ascii="Roboto" w:hAnsi="Roboto"/>
          <w:sz w:val="22"/>
          <w:szCs w:val="22"/>
        </w:rPr>
        <w:t>sarcomeric</w:t>
      </w:r>
      <w:proofErr w:type="spellEnd"/>
      <w:r w:rsidR="00BB4E02">
        <w:rPr>
          <w:rFonts w:ascii="Roboto" w:hAnsi="Roboto"/>
          <w:sz w:val="22"/>
          <w:szCs w:val="22"/>
        </w:rPr>
        <w:t xml:space="preserve"> HCM</w:t>
      </w:r>
      <w:r w:rsidR="00D8701C" w:rsidRPr="009E1C4D">
        <w:rPr>
          <w:rFonts w:ascii="Roboto" w:hAnsi="Roboto"/>
          <w:sz w:val="22"/>
          <w:szCs w:val="22"/>
        </w:rPr>
        <w:t>.</w:t>
      </w:r>
      <w:r w:rsidR="00F904AB">
        <w:rPr>
          <w:rFonts w:ascii="Roboto" w:hAnsi="Roboto"/>
          <w:sz w:val="22"/>
          <w:szCs w:val="22"/>
        </w:rPr>
        <w:t xml:space="preserve"> This suggests that </w:t>
      </w:r>
      <w:r w:rsidR="00FA685D">
        <w:rPr>
          <w:rFonts w:ascii="Roboto" w:hAnsi="Roboto"/>
          <w:sz w:val="22"/>
          <w:szCs w:val="22"/>
        </w:rPr>
        <w:t>healthcare providers</w:t>
      </w:r>
      <w:r w:rsidR="00F904AB">
        <w:rPr>
          <w:rFonts w:ascii="Roboto" w:hAnsi="Roboto"/>
          <w:sz w:val="22"/>
          <w:szCs w:val="22"/>
        </w:rPr>
        <w:t xml:space="preserve"> should </w:t>
      </w:r>
      <w:r w:rsidR="00FA685D">
        <w:rPr>
          <w:rFonts w:ascii="Roboto" w:hAnsi="Roboto"/>
          <w:sz w:val="22"/>
          <w:szCs w:val="22"/>
        </w:rPr>
        <w:t>pay</w:t>
      </w:r>
      <w:r w:rsidR="00F904AB">
        <w:rPr>
          <w:rFonts w:ascii="Roboto" w:hAnsi="Roboto"/>
          <w:sz w:val="22"/>
          <w:szCs w:val="22"/>
        </w:rPr>
        <w:t xml:space="preserve"> </w:t>
      </w:r>
      <w:r w:rsidR="00FA685D">
        <w:rPr>
          <w:rFonts w:ascii="Roboto" w:hAnsi="Roboto"/>
          <w:sz w:val="22"/>
          <w:szCs w:val="22"/>
        </w:rPr>
        <w:t>particular attention to</w:t>
      </w:r>
      <w:r w:rsidR="00F904AB">
        <w:rPr>
          <w:rFonts w:ascii="Roboto" w:hAnsi="Roboto"/>
          <w:sz w:val="22"/>
          <w:szCs w:val="22"/>
        </w:rPr>
        <w:t xml:space="preserve"> these </w:t>
      </w:r>
      <w:r w:rsidR="00F904AB">
        <w:rPr>
          <w:rFonts w:ascii="Roboto" w:hAnsi="Roboto"/>
          <w:sz w:val="22"/>
          <w:szCs w:val="22"/>
        </w:rPr>
        <w:lastRenderedPageBreak/>
        <w:t xml:space="preserve">outcomes in patients with </w:t>
      </w:r>
      <w:proofErr w:type="spellStart"/>
      <w:r w:rsidR="00F904AB">
        <w:rPr>
          <w:rFonts w:ascii="Roboto" w:hAnsi="Roboto"/>
          <w:sz w:val="22"/>
          <w:szCs w:val="22"/>
        </w:rPr>
        <w:t>sarcomeric</w:t>
      </w:r>
      <w:proofErr w:type="spellEnd"/>
      <w:r w:rsidR="00F904AB">
        <w:rPr>
          <w:rFonts w:ascii="Roboto" w:hAnsi="Roboto"/>
          <w:sz w:val="22"/>
          <w:szCs w:val="22"/>
        </w:rPr>
        <w:t xml:space="preserve"> HCM, </w:t>
      </w:r>
      <w:r w:rsidR="00FC7180">
        <w:rPr>
          <w:rFonts w:ascii="Roboto" w:hAnsi="Roboto"/>
          <w:sz w:val="22"/>
          <w:szCs w:val="22"/>
        </w:rPr>
        <w:t xml:space="preserve">both </w:t>
      </w:r>
      <w:r w:rsidR="00F904AB">
        <w:rPr>
          <w:rFonts w:ascii="Roboto" w:hAnsi="Roboto"/>
          <w:sz w:val="22"/>
          <w:szCs w:val="22"/>
        </w:rPr>
        <w:t>since they</w:t>
      </w:r>
      <w:r w:rsidR="00FC7180">
        <w:rPr>
          <w:rFonts w:ascii="Roboto" w:hAnsi="Roboto"/>
          <w:sz w:val="22"/>
          <w:szCs w:val="22"/>
        </w:rPr>
        <w:t xml:space="preserve"> are amenable to medical intervention but also since they suggest a </w:t>
      </w:r>
      <w:r w:rsidR="00FA685D">
        <w:rPr>
          <w:rFonts w:ascii="Roboto" w:hAnsi="Roboto"/>
          <w:sz w:val="22"/>
          <w:szCs w:val="22"/>
        </w:rPr>
        <w:t>poorer</w:t>
      </w:r>
      <w:r w:rsidR="00FC7180">
        <w:rPr>
          <w:rFonts w:ascii="Roboto" w:hAnsi="Roboto"/>
          <w:sz w:val="22"/>
          <w:szCs w:val="22"/>
        </w:rPr>
        <w:t xml:space="preserve"> long-term prognosis</w:t>
      </w:r>
      <w:r w:rsidR="0083228C">
        <w:rPr>
          <w:rFonts w:ascii="Roboto" w:hAnsi="Roboto"/>
          <w:sz w:val="22"/>
          <w:szCs w:val="22"/>
        </w:rPr>
        <w:fldChar w:fldCharType="begin"/>
      </w:r>
      <w:r w:rsidR="0083228C">
        <w:rPr>
          <w:rFonts w:ascii="Roboto" w:hAnsi="Roboto"/>
          <w:sz w:val="22"/>
          <w:szCs w:val="22"/>
        </w:rPr>
        <w:instrText xml:space="preserve"> ADDIN ZOTERO_ITEM CSL_CITATION {"citationID":"Hm5R2ko5","properties":{"formattedCitation":"\\super 24,25\\nosupersub{}","plainCitation":"24,25","noteIndex":0},"citationItems":[{"id":4257,"uris":["http://zotero.org/users/2403727/items/F6URGLUB"],"itemData":{"id":4257,"type":"article-journal","abstract":"BACKGROUND: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Investigators"}],"issued":{"date-parts":[["2020",4,28]]}}}],"schema":"https://github.com/citation-style-language/schema/raw/master/csl-citation.json"} </w:instrText>
      </w:r>
      <w:r w:rsidR="0083228C">
        <w:rPr>
          <w:rFonts w:ascii="Roboto" w:hAnsi="Roboto"/>
          <w:sz w:val="22"/>
          <w:szCs w:val="22"/>
        </w:rPr>
        <w:fldChar w:fldCharType="separate"/>
      </w:r>
      <w:r w:rsidR="0083228C" w:rsidRPr="0083228C">
        <w:rPr>
          <w:rFonts w:ascii="Roboto" w:hAnsi="Roboto"/>
          <w:sz w:val="22"/>
          <w:vertAlign w:val="superscript"/>
        </w:rPr>
        <w:t>24,25</w:t>
      </w:r>
      <w:r w:rsidR="0083228C">
        <w:rPr>
          <w:rFonts w:ascii="Roboto" w:hAnsi="Roboto"/>
          <w:sz w:val="22"/>
          <w:szCs w:val="22"/>
        </w:rPr>
        <w:fldChar w:fldCharType="end"/>
      </w:r>
      <w:r w:rsidR="00F904AB">
        <w:rPr>
          <w:rFonts w:ascii="Roboto" w:hAnsi="Roboto"/>
          <w:sz w:val="22"/>
          <w:szCs w:val="22"/>
        </w:rPr>
        <w:t>.</w:t>
      </w:r>
      <w:r w:rsidR="00D8701C">
        <w:rPr>
          <w:rFonts w:ascii="Roboto" w:hAnsi="Roboto"/>
          <w:sz w:val="22"/>
          <w:szCs w:val="22"/>
        </w:rPr>
        <w:t xml:space="preserve"> </w:t>
      </w:r>
    </w:p>
    <w:p w14:paraId="12BE9A73" w14:textId="77777777" w:rsidR="00D8701C" w:rsidRDefault="00D8701C" w:rsidP="00D8701C">
      <w:pPr>
        <w:spacing w:line="480" w:lineRule="auto"/>
        <w:rPr>
          <w:rFonts w:ascii="Roboto" w:hAnsi="Roboto"/>
          <w:sz w:val="22"/>
          <w:szCs w:val="22"/>
        </w:rPr>
      </w:pPr>
      <w:r>
        <w:rPr>
          <w:rFonts w:ascii="Roboto" w:hAnsi="Roboto"/>
          <w:sz w:val="22"/>
          <w:szCs w:val="22"/>
        </w:rPr>
        <w:t>T</w:t>
      </w:r>
      <w:r w:rsidR="00AA7BBD" w:rsidRPr="009E1C4D">
        <w:rPr>
          <w:rFonts w:ascii="Roboto" w:hAnsi="Roboto"/>
          <w:sz w:val="22"/>
          <w:szCs w:val="22"/>
        </w:rPr>
        <w:t xml:space="preserve">he </w:t>
      </w:r>
      <w:r>
        <w:rPr>
          <w:rFonts w:ascii="Roboto" w:hAnsi="Roboto"/>
          <w:sz w:val="22"/>
          <w:szCs w:val="22"/>
        </w:rPr>
        <w:t xml:space="preserve">cumulative incidence of the </w:t>
      </w:r>
      <w:r w:rsidR="00AA7BBD" w:rsidRPr="009E1C4D">
        <w:rPr>
          <w:rFonts w:ascii="Roboto" w:hAnsi="Roboto"/>
          <w:sz w:val="22"/>
          <w:szCs w:val="22"/>
        </w:rPr>
        <w:t>composite ventricular arrhythmia outcome was higher</w:t>
      </w:r>
      <w:r>
        <w:rPr>
          <w:rFonts w:ascii="Roboto" w:hAnsi="Roboto"/>
          <w:sz w:val="22"/>
          <w:szCs w:val="22"/>
        </w:rPr>
        <w:t xml:space="preserve"> </w:t>
      </w:r>
      <w:r w:rsidR="00AA7BBD" w:rsidRPr="009E1C4D">
        <w:rPr>
          <w:rFonts w:ascii="Roboto" w:hAnsi="Roboto"/>
          <w:sz w:val="22"/>
          <w:szCs w:val="22"/>
        </w:rPr>
        <w:t xml:space="preserve">in </w:t>
      </w:r>
      <w:proofErr w:type="spellStart"/>
      <w:r w:rsidR="00AA7BBD" w:rsidRPr="009E1C4D">
        <w:rPr>
          <w:rFonts w:ascii="Roboto" w:hAnsi="Roboto"/>
          <w:sz w:val="22"/>
          <w:szCs w:val="22"/>
        </w:rPr>
        <w:t>sarcomeric</w:t>
      </w:r>
      <w:proofErr w:type="spellEnd"/>
      <w:r w:rsidR="00AA7BBD" w:rsidRPr="009E1C4D">
        <w:rPr>
          <w:rFonts w:ascii="Roboto" w:hAnsi="Roboto"/>
          <w:sz w:val="22"/>
          <w:szCs w:val="22"/>
        </w:rPr>
        <w:t xml:space="preserve"> HCM</w:t>
      </w:r>
      <w:r w:rsidR="00E963D9" w:rsidRPr="00E963D9">
        <w:rPr>
          <w:rFonts w:ascii="Roboto" w:hAnsi="Roboto"/>
          <w:sz w:val="22"/>
          <w:szCs w:val="22"/>
        </w:rPr>
        <w:t xml:space="preserve"> </w:t>
      </w:r>
      <w:r w:rsidR="00E963D9">
        <w:rPr>
          <w:rFonts w:ascii="Roboto" w:hAnsi="Roboto"/>
          <w:sz w:val="22"/>
          <w:szCs w:val="22"/>
        </w:rPr>
        <w:t>during follow-up. I</w:t>
      </w:r>
      <w:r>
        <w:rPr>
          <w:rFonts w:ascii="Roboto" w:hAnsi="Roboto"/>
          <w:sz w:val="22"/>
          <w:szCs w:val="22"/>
        </w:rPr>
        <w:t>nvestigation of age-specific incidence rates revealed that the largest relative difference in incidence was observed in patients</w:t>
      </w:r>
      <w:r w:rsidR="00AA7BBD" w:rsidRPr="009E1C4D">
        <w:rPr>
          <w:rFonts w:ascii="Roboto" w:hAnsi="Roboto"/>
          <w:sz w:val="22"/>
          <w:szCs w:val="22"/>
        </w:rPr>
        <w:t xml:space="preserve"> older than 65. </w:t>
      </w:r>
    </w:p>
    <w:p w14:paraId="3537E5F9" w14:textId="631D424D" w:rsidR="002045AA" w:rsidRDefault="005C4292" w:rsidP="000F6E5D">
      <w:pPr>
        <w:spacing w:line="480" w:lineRule="auto"/>
        <w:rPr>
          <w:rFonts w:ascii="Roboto" w:hAnsi="Roboto"/>
          <w:sz w:val="22"/>
          <w:szCs w:val="22"/>
        </w:rPr>
      </w:pPr>
      <w:r>
        <w:rPr>
          <w:rFonts w:ascii="Roboto" w:hAnsi="Roboto"/>
          <w:sz w:val="22"/>
          <w:szCs w:val="22"/>
        </w:rPr>
        <w:t xml:space="preserve">Finally, patients with </w:t>
      </w:r>
      <w:proofErr w:type="spellStart"/>
      <w:r>
        <w:rPr>
          <w:rFonts w:ascii="Roboto" w:hAnsi="Roboto"/>
          <w:sz w:val="22"/>
          <w:szCs w:val="22"/>
        </w:rPr>
        <w:t>sarcomeric</w:t>
      </w:r>
      <w:proofErr w:type="spellEnd"/>
      <w:r>
        <w:rPr>
          <w:rFonts w:ascii="Roboto" w:hAnsi="Roboto"/>
          <w:sz w:val="22"/>
          <w:szCs w:val="22"/>
        </w:rPr>
        <w:t xml:space="preserve"> HCM </w:t>
      </w:r>
      <w:r w:rsidR="00080A63">
        <w:rPr>
          <w:rFonts w:ascii="Roboto" w:hAnsi="Roboto"/>
          <w:sz w:val="22"/>
          <w:szCs w:val="22"/>
        </w:rPr>
        <w:t>had</w:t>
      </w:r>
      <w:r>
        <w:rPr>
          <w:rFonts w:ascii="Roboto" w:hAnsi="Roboto"/>
          <w:sz w:val="22"/>
          <w:szCs w:val="22"/>
        </w:rPr>
        <w:t xml:space="preserve"> an HCM-related mortality rate </w:t>
      </w:r>
      <w:r w:rsidR="00E963D9">
        <w:rPr>
          <w:rFonts w:ascii="Roboto" w:hAnsi="Roboto"/>
          <w:sz w:val="22"/>
          <w:szCs w:val="22"/>
        </w:rPr>
        <w:t>double that</w:t>
      </w:r>
      <w:r>
        <w:rPr>
          <w:rFonts w:ascii="Roboto" w:hAnsi="Roboto"/>
          <w:sz w:val="22"/>
          <w:szCs w:val="22"/>
        </w:rPr>
        <w:t xml:space="preserve"> </w:t>
      </w:r>
      <w:r w:rsidR="00E963D9">
        <w:rPr>
          <w:rFonts w:ascii="Roboto" w:hAnsi="Roboto"/>
          <w:sz w:val="22"/>
          <w:szCs w:val="22"/>
        </w:rPr>
        <w:t xml:space="preserve">of </w:t>
      </w:r>
      <w:r>
        <w:rPr>
          <w:rFonts w:ascii="Roboto" w:hAnsi="Roboto"/>
          <w:sz w:val="22"/>
          <w:szCs w:val="22"/>
        </w:rPr>
        <w:t>non-</w:t>
      </w:r>
      <w:proofErr w:type="spellStart"/>
      <w:r>
        <w:rPr>
          <w:rFonts w:ascii="Roboto" w:hAnsi="Roboto"/>
          <w:sz w:val="22"/>
          <w:szCs w:val="22"/>
        </w:rPr>
        <w:t>sarcomeric</w:t>
      </w:r>
      <w:proofErr w:type="spellEnd"/>
      <w:r>
        <w:rPr>
          <w:rFonts w:ascii="Roboto" w:hAnsi="Roboto"/>
          <w:sz w:val="22"/>
          <w:szCs w:val="22"/>
        </w:rPr>
        <w:t xml:space="preserve"> HCM</w:t>
      </w:r>
      <w:r w:rsidR="00861833">
        <w:rPr>
          <w:rFonts w:ascii="Roboto" w:hAnsi="Roboto"/>
          <w:sz w:val="22"/>
          <w:szCs w:val="22"/>
        </w:rPr>
        <w:t xml:space="preserve">. </w:t>
      </w:r>
      <w:r w:rsidR="00080A63">
        <w:rPr>
          <w:rFonts w:ascii="Roboto" w:hAnsi="Roboto"/>
          <w:sz w:val="22"/>
          <w:szCs w:val="22"/>
        </w:rPr>
        <w:t>Age</w:t>
      </w:r>
      <w:r w:rsidR="00861833">
        <w:rPr>
          <w:rFonts w:ascii="Roboto" w:hAnsi="Roboto"/>
          <w:sz w:val="22"/>
          <w:szCs w:val="22"/>
        </w:rPr>
        <w:t xml:space="preserve">-specific </w:t>
      </w:r>
      <w:r w:rsidR="00080A63">
        <w:rPr>
          <w:rFonts w:ascii="Roboto" w:hAnsi="Roboto"/>
          <w:sz w:val="22"/>
          <w:szCs w:val="22"/>
        </w:rPr>
        <w:t xml:space="preserve">analysis revealed that </w:t>
      </w:r>
      <w:r w:rsidR="00861833">
        <w:rPr>
          <w:rFonts w:ascii="Roboto" w:hAnsi="Roboto"/>
          <w:sz w:val="22"/>
          <w:szCs w:val="22"/>
        </w:rPr>
        <w:t xml:space="preserve">HCM-related mortality diverges in the two groups from age 45 </w:t>
      </w:r>
      <w:r w:rsidR="00E963D9">
        <w:rPr>
          <w:rFonts w:ascii="Roboto" w:hAnsi="Roboto"/>
          <w:sz w:val="22"/>
          <w:szCs w:val="22"/>
        </w:rPr>
        <w:t>onwards. T</w:t>
      </w:r>
      <w:r w:rsidR="00861833">
        <w:rPr>
          <w:rFonts w:ascii="Roboto" w:hAnsi="Roboto"/>
          <w:sz w:val="22"/>
          <w:szCs w:val="22"/>
        </w:rPr>
        <w:t xml:space="preserve">he largest relative difference in HCM-related mortality in patients between the age of 46 and 55, where the rate is 3.7 times </w:t>
      </w:r>
      <w:r w:rsidR="000F6E5D">
        <w:rPr>
          <w:rFonts w:ascii="Roboto" w:hAnsi="Roboto"/>
          <w:sz w:val="22"/>
          <w:szCs w:val="22"/>
        </w:rPr>
        <w:t xml:space="preserve">higher in patients with </w:t>
      </w:r>
      <w:proofErr w:type="spellStart"/>
      <w:r w:rsidR="000F6E5D">
        <w:rPr>
          <w:rFonts w:ascii="Roboto" w:hAnsi="Roboto"/>
          <w:sz w:val="22"/>
          <w:szCs w:val="22"/>
        </w:rPr>
        <w:t>sarcomeric</w:t>
      </w:r>
      <w:proofErr w:type="spellEnd"/>
      <w:r w:rsidR="000F6E5D">
        <w:rPr>
          <w:rFonts w:ascii="Roboto" w:hAnsi="Roboto"/>
          <w:sz w:val="22"/>
          <w:szCs w:val="22"/>
        </w:rPr>
        <w:t xml:space="preserve"> HCM.</w:t>
      </w:r>
    </w:p>
    <w:p w14:paraId="3C7E6423" w14:textId="5D6AADD5" w:rsidR="00DB6D77" w:rsidRPr="00DB6D77" w:rsidRDefault="00F6627E" w:rsidP="001D711A">
      <w:pPr>
        <w:spacing w:line="480" w:lineRule="auto"/>
        <w:rPr>
          <w:rFonts w:ascii="Roboto" w:hAnsi="Roboto"/>
          <w:b/>
          <w:bCs/>
          <w:sz w:val="22"/>
          <w:szCs w:val="22"/>
        </w:rPr>
      </w:pPr>
      <w:r>
        <w:rPr>
          <w:rFonts w:ascii="Roboto" w:hAnsi="Roboto"/>
          <w:b/>
          <w:bCs/>
          <w:sz w:val="22"/>
          <w:szCs w:val="22"/>
        </w:rPr>
        <w:t>Clinical I</w:t>
      </w:r>
      <w:r w:rsidR="00DB6D77" w:rsidRPr="00DB6D77">
        <w:rPr>
          <w:rFonts w:ascii="Roboto" w:hAnsi="Roboto"/>
          <w:b/>
          <w:bCs/>
          <w:sz w:val="22"/>
          <w:szCs w:val="22"/>
        </w:rPr>
        <w:t>mplications</w:t>
      </w:r>
    </w:p>
    <w:p w14:paraId="57D47505" w14:textId="1C43BCE9" w:rsidR="00F6627E" w:rsidRDefault="006A4628" w:rsidP="00F6627E">
      <w:pPr>
        <w:spacing w:line="480" w:lineRule="auto"/>
        <w:rPr>
          <w:rFonts w:ascii="Roboto" w:hAnsi="Roboto"/>
          <w:sz w:val="22"/>
          <w:szCs w:val="22"/>
        </w:rPr>
      </w:pPr>
      <w:r w:rsidRPr="00DB6D77">
        <w:rPr>
          <w:rFonts w:ascii="Roboto" w:hAnsi="Roboto"/>
          <w:sz w:val="22"/>
          <w:szCs w:val="22"/>
        </w:rPr>
        <w:t xml:space="preserve">The findings from this study have important implications for clinical practice and future research in HCM. </w:t>
      </w:r>
      <w:r>
        <w:rPr>
          <w:rFonts w:ascii="Roboto" w:hAnsi="Roboto"/>
          <w:sz w:val="22"/>
          <w:szCs w:val="22"/>
        </w:rPr>
        <w:t>N</w:t>
      </w:r>
      <w:r w:rsidRPr="00862521">
        <w:rPr>
          <w:rFonts w:ascii="Roboto" w:hAnsi="Roboto"/>
          <w:sz w:val="22"/>
          <w:szCs w:val="22"/>
        </w:rPr>
        <w:t>on-</w:t>
      </w:r>
      <w:proofErr w:type="spellStart"/>
      <w:r w:rsidRPr="00862521">
        <w:rPr>
          <w:rFonts w:ascii="Roboto" w:hAnsi="Roboto"/>
          <w:sz w:val="22"/>
          <w:szCs w:val="22"/>
        </w:rPr>
        <w:t>sarcomeric</w:t>
      </w:r>
      <w:proofErr w:type="spellEnd"/>
      <w:r w:rsidRPr="00862521">
        <w:rPr>
          <w:rFonts w:ascii="Roboto" w:hAnsi="Roboto"/>
          <w:sz w:val="22"/>
          <w:szCs w:val="22"/>
        </w:rPr>
        <w:t xml:space="preserve"> HCM</w:t>
      </w:r>
      <w:r>
        <w:rPr>
          <w:rFonts w:ascii="Roboto" w:hAnsi="Roboto"/>
          <w:sz w:val="22"/>
          <w:szCs w:val="22"/>
        </w:rPr>
        <w:t xml:space="preserve"> was</w:t>
      </w:r>
      <w:r w:rsidRPr="00862521">
        <w:rPr>
          <w:rFonts w:ascii="Roboto" w:hAnsi="Roboto"/>
          <w:sz w:val="22"/>
          <w:szCs w:val="22"/>
        </w:rPr>
        <w:t xml:space="preserve"> characterized by a higher burden of cardiovascular risk factors and LV obstruction, </w:t>
      </w:r>
      <w:r>
        <w:rPr>
          <w:rFonts w:ascii="Roboto" w:hAnsi="Roboto"/>
          <w:sz w:val="22"/>
          <w:szCs w:val="22"/>
        </w:rPr>
        <w:t xml:space="preserve">and these patients </w:t>
      </w:r>
      <w:r w:rsidRPr="00862521">
        <w:rPr>
          <w:rFonts w:ascii="Roboto" w:hAnsi="Roboto"/>
          <w:sz w:val="22"/>
          <w:szCs w:val="22"/>
        </w:rPr>
        <w:t xml:space="preserve">may benefit from </w:t>
      </w:r>
      <w:r w:rsidR="00080A63">
        <w:rPr>
          <w:rFonts w:ascii="Roboto" w:hAnsi="Roboto"/>
          <w:sz w:val="22"/>
          <w:szCs w:val="22"/>
        </w:rPr>
        <w:t>aggressive</w:t>
      </w:r>
      <w:r w:rsidR="00080A63" w:rsidRPr="00862521">
        <w:rPr>
          <w:rFonts w:ascii="Roboto" w:hAnsi="Roboto"/>
          <w:sz w:val="22"/>
          <w:szCs w:val="22"/>
        </w:rPr>
        <w:t xml:space="preserve"> </w:t>
      </w:r>
      <w:r w:rsidRPr="00862521">
        <w:rPr>
          <w:rFonts w:ascii="Roboto" w:hAnsi="Roboto"/>
          <w:sz w:val="22"/>
          <w:szCs w:val="22"/>
        </w:rPr>
        <w:t xml:space="preserve">management targeting hypertension control and risk factor modification. On the other hand, </w:t>
      </w:r>
      <w:r w:rsidR="00DB6D77" w:rsidRPr="00DB6D77">
        <w:rPr>
          <w:rFonts w:ascii="Roboto" w:hAnsi="Roboto"/>
          <w:sz w:val="22"/>
          <w:szCs w:val="22"/>
        </w:rPr>
        <w:t xml:space="preserve">patients with </w:t>
      </w:r>
      <w:proofErr w:type="spellStart"/>
      <w:r w:rsidR="00DB6D77" w:rsidRPr="00DB6D77">
        <w:rPr>
          <w:rFonts w:ascii="Roboto" w:hAnsi="Roboto"/>
          <w:sz w:val="22"/>
          <w:szCs w:val="22"/>
        </w:rPr>
        <w:t>sarcomeric</w:t>
      </w:r>
      <w:proofErr w:type="spellEnd"/>
      <w:r w:rsidR="00DB6D77" w:rsidRPr="00DB6D77">
        <w:rPr>
          <w:rFonts w:ascii="Roboto" w:hAnsi="Roboto"/>
          <w:sz w:val="22"/>
          <w:szCs w:val="22"/>
        </w:rPr>
        <w:t xml:space="preserve"> HCM </w:t>
      </w:r>
      <w:r w:rsidR="00F6627E">
        <w:rPr>
          <w:rFonts w:ascii="Roboto" w:hAnsi="Roboto"/>
          <w:sz w:val="22"/>
          <w:szCs w:val="22"/>
        </w:rPr>
        <w:t>were</w:t>
      </w:r>
      <w:r w:rsidR="00DB6D77" w:rsidRPr="00DB6D77">
        <w:rPr>
          <w:rFonts w:ascii="Roboto" w:hAnsi="Roboto"/>
          <w:sz w:val="22"/>
          <w:szCs w:val="22"/>
        </w:rPr>
        <w:t xml:space="preserve"> more likely to </w:t>
      </w:r>
      <w:r w:rsidR="00D04DBA">
        <w:rPr>
          <w:rFonts w:ascii="Roboto" w:hAnsi="Roboto"/>
          <w:sz w:val="22"/>
          <w:szCs w:val="22"/>
        </w:rPr>
        <w:t xml:space="preserve">die of HCM-related causes, progress to LV systolic dysfunction and experience cardiac arrhythmias. </w:t>
      </w:r>
    </w:p>
    <w:p w14:paraId="0C9A26A6" w14:textId="1C4BBD2B" w:rsidR="00F6627E" w:rsidRDefault="00F6627E" w:rsidP="00F6627E">
      <w:pPr>
        <w:spacing w:line="480" w:lineRule="auto"/>
        <w:rPr>
          <w:rFonts w:ascii="Roboto" w:hAnsi="Roboto"/>
          <w:sz w:val="22"/>
          <w:szCs w:val="22"/>
        </w:rPr>
      </w:pPr>
      <w:r>
        <w:rPr>
          <w:rFonts w:ascii="Roboto" w:hAnsi="Roboto"/>
          <w:sz w:val="22"/>
          <w:szCs w:val="22"/>
        </w:rPr>
        <w:t xml:space="preserve">Patients with </w:t>
      </w:r>
      <w:proofErr w:type="spellStart"/>
      <w:r>
        <w:rPr>
          <w:rFonts w:ascii="Roboto" w:hAnsi="Roboto"/>
          <w:sz w:val="22"/>
          <w:szCs w:val="22"/>
        </w:rPr>
        <w:t>sarcomeric</w:t>
      </w:r>
      <w:proofErr w:type="spellEnd"/>
      <w:r>
        <w:rPr>
          <w:rFonts w:ascii="Roboto" w:hAnsi="Roboto"/>
          <w:sz w:val="22"/>
          <w:szCs w:val="22"/>
        </w:rPr>
        <w:t xml:space="preserve"> HCM, </w:t>
      </w:r>
      <w:r w:rsidRPr="00862521">
        <w:rPr>
          <w:rFonts w:ascii="Roboto" w:hAnsi="Roboto"/>
          <w:sz w:val="22"/>
          <w:szCs w:val="22"/>
        </w:rPr>
        <w:t xml:space="preserve">may </w:t>
      </w:r>
      <w:r w:rsidR="00AE7D20">
        <w:rPr>
          <w:rFonts w:ascii="Roboto" w:hAnsi="Roboto"/>
          <w:sz w:val="22"/>
          <w:szCs w:val="22"/>
        </w:rPr>
        <w:t>benefit from</w:t>
      </w:r>
      <w:r w:rsidR="00AE7D20" w:rsidRPr="00862521">
        <w:rPr>
          <w:rFonts w:ascii="Roboto" w:hAnsi="Roboto"/>
          <w:sz w:val="22"/>
          <w:szCs w:val="22"/>
        </w:rPr>
        <w:t xml:space="preserve"> </w:t>
      </w:r>
      <w:r w:rsidRPr="00862521">
        <w:rPr>
          <w:rFonts w:ascii="Roboto" w:hAnsi="Roboto"/>
          <w:sz w:val="22"/>
          <w:szCs w:val="22"/>
        </w:rPr>
        <w:t xml:space="preserve">more intensive </w:t>
      </w:r>
      <w:r>
        <w:rPr>
          <w:rFonts w:ascii="Roboto" w:hAnsi="Roboto"/>
          <w:sz w:val="22"/>
          <w:szCs w:val="22"/>
        </w:rPr>
        <w:t xml:space="preserve">screening for and </w:t>
      </w:r>
      <w:r w:rsidRPr="00862521">
        <w:rPr>
          <w:rFonts w:ascii="Roboto" w:hAnsi="Roboto"/>
          <w:sz w:val="22"/>
          <w:szCs w:val="22"/>
        </w:rPr>
        <w:t xml:space="preserve">surveillance </w:t>
      </w:r>
      <w:r>
        <w:rPr>
          <w:rFonts w:ascii="Roboto" w:hAnsi="Roboto"/>
          <w:sz w:val="22"/>
          <w:szCs w:val="22"/>
        </w:rPr>
        <w:t>of</w:t>
      </w:r>
      <w:r w:rsidRPr="00DB6D77">
        <w:rPr>
          <w:rFonts w:ascii="Roboto" w:hAnsi="Roboto"/>
          <w:sz w:val="22"/>
          <w:szCs w:val="22"/>
        </w:rPr>
        <w:t xml:space="preserve"> </w:t>
      </w:r>
      <w:r w:rsidR="00F55054">
        <w:rPr>
          <w:rFonts w:ascii="Roboto" w:hAnsi="Roboto"/>
          <w:sz w:val="22"/>
          <w:szCs w:val="22"/>
        </w:rPr>
        <w:t xml:space="preserve">ventricular and atrial </w:t>
      </w:r>
      <w:r w:rsidRPr="00DB6D77">
        <w:rPr>
          <w:rFonts w:ascii="Roboto" w:hAnsi="Roboto"/>
          <w:sz w:val="22"/>
          <w:szCs w:val="22"/>
        </w:rPr>
        <w:t>arrhythmias and LV dysfunction</w:t>
      </w:r>
      <w:r w:rsidR="00AE7D20">
        <w:rPr>
          <w:rFonts w:ascii="Roboto" w:hAnsi="Roboto"/>
          <w:sz w:val="22"/>
          <w:szCs w:val="22"/>
        </w:rPr>
        <w:t>, particularly given the adverse</w:t>
      </w:r>
      <w:r>
        <w:rPr>
          <w:rFonts w:ascii="Roboto" w:hAnsi="Roboto"/>
          <w:sz w:val="22"/>
          <w:szCs w:val="22"/>
        </w:rPr>
        <w:t xml:space="preserve"> </w:t>
      </w:r>
      <w:r w:rsidR="00AE7D20">
        <w:rPr>
          <w:rFonts w:ascii="Roboto" w:hAnsi="Roboto"/>
          <w:sz w:val="22"/>
          <w:szCs w:val="22"/>
        </w:rPr>
        <w:t>nature of these outcomes</w:t>
      </w:r>
      <w:r>
        <w:rPr>
          <w:rFonts w:ascii="Roboto" w:hAnsi="Roboto"/>
          <w:sz w:val="22"/>
          <w:szCs w:val="22"/>
        </w:rPr>
        <w:t>.</w:t>
      </w:r>
      <w:r>
        <w:rPr>
          <w:rFonts w:ascii="Roboto" w:hAnsi="Roboto"/>
          <w:sz w:val="22"/>
          <w:szCs w:val="22"/>
        </w:rPr>
        <w:fldChar w:fldCharType="begin"/>
      </w:r>
      <w:r w:rsidR="0083228C">
        <w:rPr>
          <w:rFonts w:ascii="Roboto" w:hAnsi="Roboto"/>
          <w:sz w:val="22"/>
          <w:szCs w:val="22"/>
        </w:rPr>
        <w:instrText xml:space="preserve"> ADDIN ZOTERO_ITEM CSL_CITATION {"citationID":"RCiglCdP","properties":{"formattedCitation":"\\super 12,24,25\\nosupersub{}","plainCitation":"12,24,25","noteIndex":0},"citationItems":[{"id":151,"uris":["http://zotero.org/users/2403727/items/LJ6M6HMN"],"itemData":{"id":151,"type":"article-journal","abstract":"BACKGROUND: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Y."}],"issued":{"date-parts":[["2023",5,25]]}}},{"id":3586,"uris":["http://zotero.org/users/2403727/items/ZEISMN6H"],"itemData":{"id":3586,"type":"article-journal","abstract":"BACKGROUND: Atrial fibrillation (AF) is a common sequela of hypertrophic cardiomyopathy (HCM), but evidence on its prevalence, risk factors, and effect on mortality is sparse. We sought to evaluate the prevalence of AF, identify clinical and echocardiographic correlates, and assess its effect on mortality in a large high-risk HCM population.\nMETHODS AND RESULTS: We identified HCM patients who underwent evaluation at our institution from 1975 to 2012. AF was defined by known history (either chronic or paroxysmal), electrocardiogram, or Holter monitoring at index visit. We examined clinical and echocardiographic variables in association with AF. The effect of AF on overall and cause-specific mortality was evaluated with multivariate Cox proportional hazards models. Of 3673 patients with HCM, 650 (18%) had AF. Patients with AF were older and more symptomatic (P&lt;0.001). AF was less common among patients with obstructive HCM phenotype and was associated with larger left atria, higher E/e' ratios, and worse cardiopulmonary exercise tolerance (all P values&lt;0.001). During median (interquartile range) follow-up of 4.1 (0.2 to 10) years, 1069 (29%) patients died. Patients with AF had worse survival compared to those without AF (P&lt;0.001). In multivariate analysis adjusted for established risk factors of mortality in HCM, the hazard ratio (95% confidence interval) for the effect of AF on overall mortality was 1.48 (1.27 to 1.71). AF did not have an effect on sudden or nonsudden cardiac death.\nCONCLUSIONS: In this large referral HCM population, approximately 1 in 5 patients had AF. AF was a strong predictor of mortality, even after adjustment for established risk factors.","container-title":"Journal of the American Heart Association","DOI":"10.1161/JAHA.114.001002","ISSN":"2047-9980","issue":"3","journalAbbreviation":"J Am Heart Assoc","language":"eng","note":"PMID: 24965028\nPMCID: PMC4309084","page":"e001002","source":"PubMed","title":"Atrial fibrillation in hypertrophic cardiomyopathy: prevalence, clinical correlations, and mortality in a large high-risk population","title-short":"Atrial fibrillation in hypertrophic cardiomyopathy","volume":"3","author":[{"family":"Siontis","given":"Konstantinos C."},{"family":"Geske","given":"Jeffrey B."},{"family":"Ong","given":"Kevin"},{"family":"Nishimura","given":"Rick A."},{"family":"Ommen","given":"Steve R."},{"family":"Gersh","given":"Bernard J."}],"issued":{"date-parts":[["2014",6,25]]}}}],"schema":"https://github.com/citation-style-language/schema/raw/master/csl-citation.json"} </w:instrText>
      </w:r>
      <w:r>
        <w:rPr>
          <w:rFonts w:ascii="Roboto" w:hAnsi="Roboto"/>
          <w:sz w:val="22"/>
          <w:szCs w:val="22"/>
        </w:rPr>
        <w:fldChar w:fldCharType="separate"/>
      </w:r>
      <w:r w:rsidR="0083228C" w:rsidRPr="0083228C">
        <w:rPr>
          <w:rFonts w:ascii="Roboto" w:hAnsi="Roboto"/>
          <w:sz w:val="22"/>
          <w:vertAlign w:val="superscript"/>
        </w:rPr>
        <w:t>12,24,25</w:t>
      </w:r>
      <w:r>
        <w:rPr>
          <w:rFonts w:ascii="Roboto" w:hAnsi="Roboto"/>
          <w:sz w:val="22"/>
          <w:szCs w:val="22"/>
        </w:rPr>
        <w:fldChar w:fldCharType="end"/>
      </w:r>
      <w:r>
        <w:rPr>
          <w:rFonts w:ascii="Roboto" w:hAnsi="Roboto"/>
          <w:sz w:val="22"/>
          <w:szCs w:val="22"/>
        </w:rPr>
        <w:t xml:space="preserve"> </w:t>
      </w:r>
      <w:r w:rsidR="00D04DBA">
        <w:rPr>
          <w:rFonts w:ascii="Roboto" w:hAnsi="Roboto"/>
          <w:sz w:val="22"/>
          <w:szCs w:val="22"/>
        </w:rPr>
        <w:t xml:space="preserve">Current risk stratification algorithms </w:t>
      </w:r>
      <w:r w:rsidR="00AE7D20">
        <w:rPr>
          <w:rFonts w:ascii="Roboto" w:hAnsi="Roboto"/>
          <w:sz w:val="22"/>
          <w:szCs w:val="22"/>
        </w:rPr>
        <w:t>for</w:t>
      </w:r>
      <w:r w:rsidR="00D04DBA">
        <w:rPr>
          <w:rFonts w:ascii="Roboto" w:hAnsi="Roboto"/>
          <w:sz w:val="22"/>
          <w:szCs w:val="22"/>
        </w:rPr>
        <w:t xml:space="preserve"> sudden cardiac death in HCM</w:t>
      </w:r>
      <w:r w:rsidR="00AE7D20">
        <w:rPr>
          <w:rFonts w:ascii="Roboto" w:hAnsi="Roboto"/>
          <w:sz w:val="22"/>
          <w:szCs w:val="22"/>
        </w:rPr>
        <w:t xml:space="preserve"> do</w:t>
      </w:r>
      <w:r w:rsidR="00D04DBA">
        <w:rPr>
          <w:rFonts w:ascii="Roboto" w:hAnsi="Roboto"/>
          <w:sz w:val="22"/>
          <w:szCs w:val="22"/>
        </w:rPr>
        <w:t xml:space="preserve"> not </w:t>
      </w:r>
      <w:r w:rsidR="0083228C">
        <w:rPr>
          <w:rFonts w:ascii="Roboto" w:hAnsi="Roboto"/>
          <w:sz w:val="22"/>
          <w:szCs w:val="22"/>
        </w:rPr>
        <w:t xml:space="preserve">include </w:t>
      </w:r>
      <w:r w:rsidR="00AE7D20">
        <w:rPr>
          <w:rFonts w:ascii="Roboto" w:hAnsi="Roboto"/>
          <w:sz w:val="22"/>
          <w:szCs w:val="22"/>
        </w:rPr>
        <w:t>genetic information</w:t>
      </w:r>
      <w:r w:rsidR="00D04DBA">
        <w:rPr>
          <w:rFonts w:ascii="Roboto" w:hAnsi="Roboto"/>
          <w:sz w:val="22"/>
          <w:szCs w:val="22"/>
        </w:rPr>
        <w:fldChar w:fldCharType="begin"/>
      </w:r>
      <w:r w:rsidR="0083228C">
        <w:rPr>
          <w:rFonts w:ascii="Roboto" w:hAnsi="Roboto"/>
          <w:sz w:val="22"/>
          <w:szCs w:val="22"/>
        </w:rPr>
        <w:instrText xml:space="preserve"> ADDIN ZOTERO_ITEM CSL_CITATION {"citationID":"2fyD8ApZ","properties":{"formattedCitation":"\\super 26\\uc0\\u8211{}28\\nosupersub{}","plainCitation":"26–28","noteIndex":0},"citationItems":[{"id":391,"uris":["http://zotero.org/users/2403727/items/RLK6BVEN"],"itemData":{"id":391,"type":"article-journal","abstract":"AimsHypertrophic cardiomyopathy (HCM) is a leading cause of sudden cardiac death (SCD) in young adults. Current risk algorithms provide only a crude estimate of risk and fail to account for the different effect size of individual risk factors. The aim of this study was to develop and validate a new SCD risk prediction model that provides individualized risk estimates.Methods and resultsThe prognostic model was derived from a retrospective, multi-centre longitudinal cohort study. The model was developed from the entire data set using the Cox proportional hazards model and internally validated using bootstrapping. The cohort consisted of 3675 consecutive patients from six centres. During a follow-up period of 24 313 patient-years (median 5.7 years), 198 patients (5%) died suddenly or had an appropriate implantable cardioverter defibrillator (ICD) shock. Of eight pre-specified predictors, age, maximal left ventricular wall thickness, left atrial diameter, left ventricular outflow tract gradient, family history of SCD, non-sustained ventricular tachycardia, and unexplained syncope were associated with SCD/appropriate ICD shock at the 15% significance level. These predictors were included in the final model to estimate individual probabilities of SCD at 5 years. The calibration slope was 0.91 (95% CI: 0.74, 1.08), C-index was 0.70 (95% CI: 0.68, 0.72), and D-statistic was 1.07 (95% CI: 0.81, 1.32). For every 16 ICDs implanted in patients with ≥4% 5-year SCD risk, potentially 1 patient will be saved from SCD at 5 years. A second model with the data set split into independent development and validation cohorts had very similar estimates of coefficients and performance when externally validated.ConclusionThis is the first validated SCD risk prediction model for patients with HCM and provides accurate individualized estimates for the probability of SCD using readily collected clinical parameters.","container-title":"European Heart Journal","DOI":"10.1093/eurheartj/eht439","ISSN":"0195-668X","issue":"30","journalAbbreviation":"Eur Heart J","language":"en","page":"2010-2020","source":"academic-oup-com.ep.fjernadgang.kb.dk","title":"A novel clinical risk prediction model for sudden cardiac death in hypertrophic cardiomyopathy (HCM Risk-SCD)","volume":"35","author":[{"family":"O'Mahony","given":"Constantinos"},{"family":"Jichi","given":"Fatima"},{"family":"Pavlou","given":"Menelaos"},{"family":"Monserrat","given":"Lorenzo"},{"family":"Anastasakis","given":"Aristides"},{"family":"Rapezzi","given":"Claudio"},{"family":"Biagini","given":"Elena"},{"family":"Gimeno","given":"Juan Ramon"},{"family":"Limongelli","given":"Giuseppe"},{"family":"McKenna","given":"William J."},{"family":"Omar","given":"Rumana Z."},{"family":"Elliott","given":"Perry M."}],"issued":{"date-parts":[["2014",8,7]]}}},{"id":4218,"uris":["http://zotero.org/users/2403727/items/ATHBPSQC"],"itemData":{"id":4218,"type":"article-journal","abstract":"OBJECTIVE: In 2014, the European Society of Cardiology (ESC) recommended the use of a novel risk prediction model (HCM Risk-SCD) to guide use of implantable cardioverter defibrillators (ICD) for the primary prevention of sudden cardiac death (SCD) in patients with hypertrophic cardiomyopathy (HCM). We sought to determine the performance of HCM Risk-SCD by conducting a systematic review and meta-analysis of articles reporting on the prevalence of SCD within 5 years of evaluation in low, intermediate and high-risk patients as defined by the 2014 guidelines (predicted risk &lt;4%, 4%-&lt;6% and ≥6%, respectively).\nMETHODS: The protocol was registered with PROSPERO (registration number: CRD42017064203). MEDLINE and manual searches for papers published from October 2014 to December 2017 were performed. Longitudinal, observational cohorts of unselected adult patients, without history of cardiac arrest were considered. The original HCM Risk-SCD development study was included a priori. Data were pooled using a random effects model.\nRESULTS: Six (0.9%) out of 653 independent publications identified by the initial search were included. The calculated 5-year risk of SCD was reported in 7291 individuals (70% low, 15% intermediate; 15% high risk) with 184 (2.5%) SCD endpoints within 5 years of baseline evaluation. Most SCD endpoints (68%) occurred in patients with an estimated 5-year risk of ≥4% who formed 30% of the total study cohort. Using the random effects method, the pooled prevalence of SCD endpoints was 1.01% (95% CI 0.52 to 1.61) in low-risk patients, 2.43% (95% CI 1.23 to 3.92) in intermediate and 8.4% (95% CI 6.68 to 10.25) in high-risk patients.\nCONCLUSIONS: This meta-analysis demonstrates that HCM Risk-SCD provides accurate risk estimations that can be used to guide ICD therapy in accordance with the 2014 ESC guidelines.\nREGISTRATION NUMBER: PROSPERO CRD42017064203;Pre-results.","container-title":"Heart (British Cardiac Society)","DOI":"10.1136/heartjnl-2018-313700","ISSN":"1468-201X","issue":"8","journalAbbreviation":"Heart","language":"eng","note":"PMID: 30366935","page":"623-631","source":"PubMed","title":"Effectiveness of the 2014 European Society of Cardiology guideline on sudden cardiac death in hypertrophic cardiomyopathy: a systematic review and meta-analysis","title-short":"Effectiveness of the 2014 European Society of Cardiology guideline on sudden cardiac death in hypertrophic cardiomyopathy","volume":"105","author":[{"family":"O'Mahony","given":"Constantinos"},{"family":"Akhtar","given":"Mohammed Majid"},{"family":"Anastasiou","given":"Zacharias"},{"family":"Guttmann","given":"Oliver P."},{"family":"Vriesendorp","given":"Pieter A."},{"family":"Michels","given":"Michelle"},{"family":"Magrì","given":"Damiano"},{"family":"Autore","given":"Camillo"},{"family":"Fernández","given":"Adrián"},{"family":"Ochoa","given":"Juan Pablo"},{"family":"Leong","given":"Kevin M. W."},{"family":"Varnava","given":"Amanda M."},{"family":"Monserrat","given":"Lorenzo"},{"family":"Anastasakis","given":"Aristides"},{"family":"Garcia-Pavia","given":"Pablo"},{"family":"Rapezzi","given":"Claudio"},{"family":"Biagini","given":"Elena"},{"family":"Gimeno","given":"Juan Ramon"},{"family":"Limongelli","given":"Giuseppe"},{"family":"Omar","given":"Rumana Z."},{"family":"Elliott","given":"Perry M."}],"issued":{"date-parts":[["2019",4]]}}},{"id":392,"uris":["http://zotero.org/users/2403727/items/LWE76RNH"],"itemData":{"id":392,"type":"article-journal","abstract":"Background—Identification of people with hypertrophic cardiomyopathy (HCM) who are at risk of sudden cardiac death (SCD) and require prophylactic implantable cardioverter defibrillator (ICD) is challenging. In 2014, the European Society of Cardiology (ESC) proposed a new risk stratification method based on a risk prediction model (HCM Risk-SCD) which estimates the 5-year risk of SCD. The aim was to externally validate the 2014 ESC recommendations in a geographically diverse cohort of patients recruited from North America, Europe, The Middle East and Asia.\nMethods—This was an observational, retrospective, longitudinal cohort study.\nResults—The cohort consisted of 3703 patients. Seventy three (2%) patients reached the SCD end-point within 5 years of follow-up [5-year incidence 2.4% (95% CI 1.9, 3.0)]. The validation study revealed a calibration slope of 1.02 (95% CI 0.93 to 1.12); C-index 0.70 (95% CI 0.68 to 0.72) and D-statistic 1.17 (95% CI 1.05 to 1.29). In a complete case analysis (n= 2147; 44 SCD end-points at 5 years) patients with a predicted 5-year risk of &lt;4% (n=1524; 71%) had an observed 5-year SCD incidence of 1.4% (95% CI 0.8, 2.2); patients with a predicted risk of ≥6% (n=297; 14%) had an observed SCD incidence of 8.9% (95% CI 5.96, 13.1) at 5 years. For every 13 (297/23) ICD implantations in patients with an estimated 5 year SCD risk ≥6%, 1 patient can potentially be saved from SCD.\nConclusions—This study confirms that the HCM Risk-SCD model provides accurate prognostic information which can be used to target ICD therapy in patients at the highest risk of SCD.","container-title":"Circulation","DOI":"10.1161/CIRCULATIONAHA.117.030437","ISSN":"0009-7322, 1524-4539","language":"en","license":"© 2017","note":"PMID: 29191938","page":"CIRCULATIONAHA.117.030437","source":"circ.ahajournals.org","title":"An International External Validation Study of the 2014 European Society of Cardiology Guideline on Sudden Cardiac Death Prevention in Hypertrophic Cardiomyopathy (Evidence from HCM)","author":[{"family":"O'Mahony","given":"Constantinos"},{"family":"Jichi","given":"Fatima"},{"family":"Ommen","given":"Steve R."},{"family":"Christiaans","given":"Imke"},{"family":"Arbustini","given":"Eloisa"},{"family":"Garcia-Pavia","given":"Pablo"},{"family":"Cecchi","given":"Franco"},{"family":"Olivotto","given":"Iacopo"},{"family":"Kitaoka","given":"Hiroaki"},{"family":"Gotsman","given":"Israel"},{"family":"Carr-White","given":"Gerald"},{"family":"Mogensen","given":"Jens"},{"family":"Antoniades","given":"Loizos"},{"family":"Mohiddin","given":"Saidi"},{"family":"Maurer","given":"Mathew S."},{"family":"Tang","given":"Hak Chiaw"},{"family":"Geske","given":"Jeffrey B."},{"family":"Siontis","given":"Konstantinos C."},{"family":"Mahmoud","given":"Karim"},{"family":"Vermeer","given":"Alexa"},{"family":"Wilde","given":"Arthur"},{"family":"Favalli","given":"Valentina"},{"family":"Guttmann","given":"Oliver"},{"family":"Gallego-Delgado","given":"Maria"},{"family":"Dominguez","given":"Fernando"},{"family":"Tanini","given":"Ilaria"},{"family":"Kubo","given":"Toru"},{"family":"Keren","given":"Andre"},{"family":"Bueser","given":"Teofila"},{"family":"Waters","given":"Sarah"},{"family":"Issa","given":"Issa F."},{"family":"Malcolmson","given":"James"},{"family":"Burns","given":"Thomas"},{"family":"Sekhri","given":"Neha"},{"family":"Hoeger","given":"Christopher W."},{"family":"Omar","given":"Rumana Z."},{"family":"Elliott","given":"Perry M."}],"issued":{"date-parts":[["2017",11,30]]}}}],"schema":"https://github.com/citation-style-language/schema/raw/master/csl-citation.json"} </w:instrText>
      </w:r>
      <w:r w:rsidR="00D04DBA">
        <w:rPr>
          <w:rFonts w:ascii="Roboto" w:hAnsi="Roboto"/>
          <w:sz w:val="22"/>
          <w:szCs w:val="22"/>
        </w:rPr>
        <w:fldChar w:fldCharType="separate"/>
      </w:r>
      <w:r w:rsidR="0083228C" w:rsidRPr="0083228C">
        <w:rPr>
          <w:rFonts w:ascii="Roboto" w:hAnsi="Roboto"/>
          <w:sz w:val="22"/>
          <w:vertAlign w:val="superscript"/>
        </w:rPr>
        <w:t>26–28</w:t>
      </w:r>
      <w:r w:rsidR="00D04DBA">
        <w:rPr>
          <w:rFonts w:ascii="Roboto" w:hAnsi="Roboto"/>
          <w:sz w:val="22"/>
          <w:szCs w:val="22"/>
        </w:rPr>
        <w:fldChar w:fldCharType="end"/>
      </w:r>
      <w:r w:rsidR="00D04DBA">
        <w:rPr>
          <w:rFonts w:ascii="Roboto" w:hAnsi="Roboto"/>
          <w:sz w:val="22"/>
          <w:szCs w:val="22"/>
        </w:rPr>
        <w:t>. However, in this study carrying a</w:t>
      </w:r>
      <w:r w:rsidR="00CD14BC">
        <w:rPr>
          <w:rFonts w:ascii="Roboto" w:hAnsi="Roboto"/>
          <w:sz w:val="22"/>
          <w:szCs w:val="22"/>
        </w:rPr>
        <w:t xml:space="preserve"> LP/P</w:t>
      </w:r>
      <w:r w:rsidR="00D04DBA">
        <w:rPr>
          <w:rFonts w:ascii="Roboto" w:hAnsi="Roboto"/>
          <w:sz w:val="22"/>
          <w:szCs w:val="22"/>
        </w:rPr>
        <w:t xml:space="preserve"> genetic variant</w:t>
      </w:r>
      <w:r w:rsidR="00CD14BC">
        <w:rPr>
          <w:rFonts w:ascii="Roboto" w:hAnsi="Roboto"/>
          <w:sz w:val="22"/>
          <w:szCs w:val="22"/>
        </w:rPr>
        <w:t xml:space="preserve"> in a sarcomere gene</w:t>
      </w:r>
      <w:r w:rsidR="00D04DBA">
        <w:rPr>
          <w:rFonts w:ascii="Roboto" w:hAnsi="Roboto"/>
          <w:sz w:val="22"/>
          <w:szCs w:val="22"/>
        </w:rPr>
        <w:t xml:space="preserve"> was </w:t>
      </w:r>
      <w:r w:rsidR="00CD14BC">
        <w:rPr>
          <w:rFonts w:ascii="Roboto" w:hAnsi="Roboto"/>
          <w:sz w:val="22"/>
          <w:szCs w:val="22"/>
        </w:rPr>
        <w:t xml:space="preserve">associated with a standardized incidence ratio of 1.35 for a composite ventricular arrhythmia outcome, and notably with the highest relative and absolute difference in </w:t>
      </w:r>
      <w:r w:rsidR="006A4628">
        <w:rPr>
          <w:rFonts w:ascii="Roboto" w:hAnsi="Roboto"/>
          <w:sz w:val="22"/>
          <w:szCs w:val="22"/>
        </w:rPr>
        <w:t>elderly</w:t>
      </w:r>
      <w:r w:rsidR="00CD14BC">
        <w:rPr>
          <w:rFonts w:ascii="Roboto" w:hAnsi="Roboto"/>
          <w:sz w:val="22"/>
          <w:szCs w:val="22"/>
        </w:rPr>
        <w:t xml:space="preserve"> patients (&gt;65 years).</w:t>
      </w:r>
      <w:r w:rsidR="00E845AD">
        <w:rPr>
          <w:rFonts w:ascii="Roboto" w:hAnsi="Roboto"/>
          <w:sz w:val="22"/>
          <w:szCs w:val="22"/>
        </w:rPr>
        <w:t xml:space="preserve">  </w:t>
      </w:r>
      <w:r w:rsidR="00CD14BC">
        <w:rPr>
          <w:rFonts w:ascii="Roboto" w:hAnsi="Roboto"/>
          <w:sz w:val="22"/>
          <w:szCs w:val="22"/>
        </w:rPr>
        <w:t xml:space="preserve">Furthermore, </w:t>
      </w:r>
      <w:r w:rsidR="00E845AD">
        <w:rPr>
          <w:rFonts w:ascii="Roboto" w:hAnsi="Roboto"/>
          <w:sz w:val="22"/>
          <w:szCs w:val="22"/>
        </w:rPr>
        <w:t xml:space="preserve">LV systolic dysfunction was also identified to be a risk factor for ventricular arrhythmias with a HR&gt; 2 in both </w:t>
      </w:r>
      <w:proofErr w:type="spellStart"/>
      <w:r w:rsidR="00E845AD">
        <w:rPr>
          <w:rFonts w:ascii="Roboto" w:hAnsi="Roboto"/>
          <w:sz w:val="22"/>
          <w:szCs w:val="22"/>
        </w:rPr>
        <w:t>sarcomeric</w:t>
      </w:r>
      <w:proofErr w:type="spellEnd"/>
      <w:r w:rsidR="00E845AD">
        <w:rPr>
          <w:rFonts w:ascii="Roboto" w:hAnsi="Roboto"/>
          <w:sz w:val="22"/>
          <w:szCs w:val="22"/>
        </w:rPr>
        <w:t xml:space="preserve"> and non-</w:t>
      </w:r>
      <w:proofErr w:type="spellStart"/>
      <w:r w:rsidR="00E845AD">
        <w:rPr>
          <w:rFonts w:ascii="Roboto" w:hAnsi="Roboto"/>
          <w:sz w:val="22"/>
          <w:szCs w:val="22"/>
        </w:rPr>
        <w:t>sarcomeric</w:t>
      </w:r>
      <w:proofErr w:type="spellEnd"/>
      <w:r w:rsidR="00E845AD">
        <w:rPr>
          <w:rFonts w:ascii="Roboto" w:hAnsi="Roboto"/>
          <w:sz w:val="22"/>
          <w:szCs w:val="22"/>
        </w:rPr>
        <w:t xml:space="preserve"> HCM.</w:t>
      </w:r>
      <w:r w:rsidR="00CD14BC">
        <w:rPr>
          <w:rFonts w:ascii="Roboto" w:hAnsi="Roboto"/>
          <w:sz w:val="22"/>
          <w:szCs w:val="22"/>
        </w:rPr>
        <w:t xml:space="preserve"> </w:t>
      </w:r>
      <w:r w:rsidR="00AE7D20">
        <w:rPr>
          <w:rFonts w:ascii="Roboto" w:hAnsi="Roboto"/>
          <w:sz w:val="22"/>
          <w:szCs w:val="22"/>
        </w:rPr>
        <w:t xml:space="preserve">These findings suggest that implementing information regarding genetic substrate and LV ejection fraction into future models could improve model performance and better guide </w:t>
      </w:r>
      <w:r w:rsidR="00AE7D20">
        <w:rPr>
          <w:rFonts w:ascii="Roboto" w:hAnsi="Roboto"/>
          <w:sz w:val="22"/>
          <w:szCs w:val="22"/>
        </w:rPr>
        <w:lastRenderedPageBreak/>
        <w:t>management decisions regarding primary prevention ICD. F</w:t>
      </w:r>
      <w:r w:rsidR="00DB6D77" w:rsidRPr="00DB6D77">
        <w:rPr>
          <w:rFonts w:ascii="Roboto" w:hAnsi="Roboto"/>
          <w:sz w:val="22"/>
          <w:szCs w:val="22"/>
        </w:rPr>
        <w:t xml:space="preserve">uture research should aim to further investigate the </w:t>
      </w:r>
      <w:r w:rsidR="004908BF">
        <w:rPr>
          <w:rFonts w:ascii="Roboto" w:hAnsi="Roboto"/>
          <w:sz w:val="22"/>
          <w:szCs w:val="22"/>
        </w:rPr>
        <w:t xml:space="preserve">underlying </w:t>
      </w:r>
      <w:r w:rsidR="00DB6D77" w:rsidRPr="00DB6D77">
        <w:rPr>
          <w:rFonts w:ascii="Roboto" w:hAnsi="Roboto"/>
          <w:sz w:val="22"/>
          <w:szCs w:val="22"/>
        </w:rPr>
        <w:t xml:space="preserve">mechanisms </w:t>
      </w:r>
      <w:r w:rsidR="004908BF">
        <w:rPr>
          <w:rFonts w:ascii="Roboto" w:hAnsi="Roboto"/>
          <w:sz w:val="22"/>
          <w:szCs w:val="22"/>
        </w:rPr>
        <w:t>contributing to the observed</w:t>
      </w:r>
      <w:r w:rsidR="00DB6D77" w:rsidRPr="00DB6D77">
        <w:rPr>
          <w:rFonts w:ascii="Roboto" w:hAnsi="Roboto"/>
          <w:sz w:val="22"/>
          <w:szCs w:val="22"/>
        </w:rPr>
        <w:t xml:space="preserve"> differences in disease progression and outcomes between patients with </w:t>
      </w:r>
      <w:proofErr w:type="spellStart"/>
      <w:r w:rsidR="00DB6D77" w:rsidRPr="00DB6D77">
        <w:rPr>
          <w:rFonts w:ascii="Roboto" w:hAnsi="Roboto"/>
          <w:sz w:val="22"/>
          <w:szCs w:val="22"/>
        </w:rPr>
        <w:t>sarcomeric</w:t>
      </w:r>
      <w:proofErr w:type="spellEnd"/>
      <w:r w:rsidR="00DB6D77" w:rsidRPr="00DB6D77">
        <w:rPr>
          <w:rFonts w:ascii="Roboto" w:hAnsi="Roboto"/>
          <w:sz w:val="22"/>
          <w:szCs w:val="22"/>
        </w:rPr>
        <w:t xml:space="preserve"> and non-</w:t>
      </w:r>
      <w:proofErr w:type="spellStart"/>
      <w:r w:rsidR="00DB6D77" w:rsidRPr="00DB6D77">
        <w:rPr>
          <w:rFonts w:ascii="Roboto" w:hAnsi="Roboto"/>
          <w:sz w:val="22"/>
          <w:szCs w:val="22"/>
        </w:rPr>
        <w:t>sarcomeric</w:t>
      </w:r>
      <w:proofErr w:type="spellEnd"/>
      <w:r w:rsidR="00DB6D77" w:rsidRPr="00DB6D77">
        <w:rPr>
          <w:rFonts w:ascii="Roboto" w:hAnsi="Roboto"/>
          <w:sz w:val="22"/>
          <w:szCs w:val="22"/>
        </w:rPr>
        <w:t xml:space="preserve"> HCM.</w:t>
      </w:r>
      <w:r w:rsidR="00AE7D20">
        <w:rPr>
          <w:rFonts w:ascii="Roboto" w:hAnsi="Roboto"/>
          <w:sz w:val="22"/>
          <w:szCs w:val="22"/>
        </w:rPr>
        <w:t xml:space="preserve"> A</w:t>
      </w:r>
      <w:r w:rsidR="004908BF" w:rsidRPr="00862521">
        <w:rPr>
          <w:rFonts w:ascii="Roboto" w:hAnsi="Roboto"/>
          <w:sz w:val="22"/>
          <w:szCs w:val="22"/>
        </w:rPr>
        <w:t xml:space="preserve">dvancements in </w:t>
      </w:r>
      <w:r w:rsidR="00AE7D20">
        <w:rPr>
          <w:rFonts w:ascii="Roboto" w:hAnsi="Roboto"/>
          <w:sz w:val="22"/>
          <w:szCs w:val="22"/>
        </w:rPr>
        <w:t xml:space="preserve">comprehensive </w:t>
      </w:r>
      <w:r w:rsidR="004908BF" w:rsidRPr="00862521">
        <w:rPr>
          <w:rFonts w:ascii="Roboto" w:hAnsi="Roboto"/>
          <w:sz w:val="22"/>
          <w:szCs w:val="22"/>
        </w:rPr>
        <w:t>genetic profiling and comprehensive phenotyping may provide further insights into the complex interplay between genetic variants, clinical characteristics, and disease progression in HCM.</w:t>
      </w:r>
    </w:p>
    <w:p w14:paraId="10C95C04" w14:textId="77777777" w:rsidR="001D711A" w:rsidRPr="00DB6D77" w:rsidRDefault="001D711A" w:rsidP="001D711A">
      <w:pPr>
        <w:spacing w:line="480" w:lineRule="auto"/>
        <w:rPr>
          <w:rFonts w:ascii="Roboto" w:hAnsi="Roboto"/>
          <w:b/>
          <w:bCs/>
          <w:sz w:val="22"/>
          <w:szCs w:val="22"/>
        </w:rPr>
      </w:pPr>
      <w:r w:rsidRPr="00DB6D77">
        <w:rPr>
          <w:rFonts w:ascii="Roboto" w:hAnsi="Roboto"/>
          <w:b/>
          <w:bCs/>
          <w:sz w:val="22"/>
          <w:szCs w:val="22"/>
        </w:rPr>
        <w:t>L</w:t>
      </w:r>
      <w:r w:rsidR="004908BF">
        <w:rPr>
          <w:rFonts w:ascii="Roboto" w:hAnsi="Roboto"/>
          <w:b/>
          <w:bCs/>
          <w:sz w:val="22"/>
          <w:szCs w:val="22"/>
        </w:rPr>
        <w:t>imitations</w:t>
      </w:r>
    </w:p>
    <w:p w14:paraId="17DBB14A" w14:textId="1F8D35E5" w:rsidR="00DB6D77" w:rsidRPr="00DB6D77" w:rsidRDefault="00DB6D77" w:rsidP="00F6627E">
      <w:pPr>
        <w:spacing w:line="480" w:lineRule="auto"/>
        <w:rPr>
          <w:rFonts w:ascii="Roboto" w:hAnsi="Roboto"/>
          <w:sz w:val="22"/>
          <w:szCs w:val="22"/>
        </w:rPr>
      </w:pPr>
      <w:r w:rsidRPr="00DB6D77">
        <w:rPr>
          <w:rFonts w:ascii="Roboto" w:hAnsi="Roboto"/>
          <w:sz w:val="22"/>
          <w:szCs w:val="22"/>
        </w:rPr>
        <w:t xml:space="preserve">Several limitations should be acknowledged in this study. First, our sample was limited to patients followed at high-volume referral centers, and our cohort primarily consists of probands and individuals with Caucasian ancestry and </w:t>
      </w:r>
      <w:r w:rsidR="00BE00E6">
        <w:rPr>
          <w:rFonts w:ascii="Roboto" w:hAnsi="Roboto"/>
          <w:sz w:val="22"/>
          <w:szCs w:val="22"/>
        </w:rPr>
        <w:t>does</w:t>
      </w:r>
      <w:r w:rsidRPr="00DB6D77">
        <w:rPr>
          <w:rFonts w:ascii="Roboto" w:hAnsi="Roboto"/>
          <w:sz w:val="22"/>
          <w:szCs w:val="22"/>
        </w:rPr>
        <w:t xml:space="preserve"> not </w:t>
      </w:r>
      <w:r w:rsidR="00BE00E6">
        <w:rPr>
          <w:rFonts w:ascii="Roboto" w:hAnsi="Roboto"/>
          <w:sz w:val="22"/>
          <w:szCs w:val="22"/>
        </w:rPr>
        <w:t xml:space="preserve">fully </w:t>
      </w:r>
      <w:r w:rsidRPr="00DB6D77">
        <w:rPr>
          <w:rFonts w:ascii="Roboto" w:hAnsi="Roboto"/>
          <w:sz w:val="22"/>
          <w:szCs w:val="22"/>
        </w:rPr>
        <w:t>represent the general population of patients with HCM. Second, the study had a pragmatic, real-world, partially retrospective observational design, and therefore, is</w:t>
      </w:r>
      <w:r w:rsidR="00E845AD">
        <w:rPr>
          <w:rFonts w:ascii="Roboto" w:hAnsi="Roboto"/>
          <w:sz w:val="22"/>
          <w:szCs w:val="22"/>
        </w:rPr>
        <w:t xml:space="preserve"> subject to a</w:t>
      </w:r>
      <w:r w:rsidRPr="00DB6D77">
        <w:rPr>
          <w:rFonts w:ascii="Roboto" w:hAnsi="Roboto"/>
          <w:sz w:val="22"/>
          <w:szCs w:val="22"/>
        </w:rPr>
        <w:t xml:space="preserve"> potential selection</w:t>
      </w:r>
      <w:r w:rsidR="004908BF">
        <w:rPr>
          <w:rFonts w:ascii="Roboto" w:hAnsi="Roboto"/>
          <w:sz w:val="22"/>
          <w:szCs w:val="22"/>
        </w:rPr>
        <w:t xml:space="preserve"> and information</w:t>
      </w:r>
      <w:r w:rsidR="00E845AD">
        <w:rPr>
          <w:rFonts w:ascii="Roboto" w:hAnsi="Roboto"/>
          <w:sz w:val="22"/>
          <w:szCs w:val="22"/>
        </w:rPr>
        <w:t xml:space="preserve"> bias</w:t>
      </w:r>
      <w:r w:rsidRPr="00DB6D77">
        <w:rPr>
          <w:rFonts w:ascii="Roboto" w:hAnsi="Roboto"/>
          <w:sz w:val="22"/>
          <w:szCs w:val="22"/>
        </w:rPr>
        <w:t xml:space="preserve">. Third, although we attempted to control for potential confounders through </w:t>
      </w:r>
      <w:r w:rsidR="00E845AD">
        <w:rPr>
          <w:rFonts w:ascii="Roboto" w:hAnsi="Roboto"/>
          <w:sz w:val="22"/>
          <w:szCs w:val="22"/>
        </w:rPr>
        <w:t>various</w:t>
      </w:r>
      <w:r w:rsidRPr="00DB6D77">
        <w:rPr>
          <w:rFonts w:ascii="Roboto" w:hAnsi="Roboto"/>
          <w:sz w:val="22"/>
          <w:szCs w:val="22"/>
        </w:rPr>
        <w:t xml:space="preserve"> adjustment</w:t>
      </w:r>
      <w:r w:rsidR="00E845AD">
        <w:rPr>
          <w:rFonts w:ascii="Roboto" w:hAnsi="Roboto"/>
          <w:sz w:val="22"/>
          <w:szCs w:val="22"/>
        </w:rPr>
        <w:t>s</w:t>
      </w:r>
      <w:r w:rsidRPr="00DB6D77">
        <w:rPr>
          <w:rFonts w:ascii="Roboto" w:hAnsi="Roboto"/>
          <w:sz w:val="22"/>
          <w:szCs w:val="22"/>
        </w:rPr>
        <w:t>, there may be residual confounding that could impact the results</w:t>
      </w:r>
      <w:r w:rsidR="00E845AD">
        <w:rPr>
          <w:rFonts w:ascii="Roboto" w:hAnsi="Roboto"/>
          <w:sz w:val="22"/>
          <w:szCs w:val="22"/>
        </w:rPr>
        <w:t xml:space="preserve"> of the study</w:t>
      </w:r>
      <w:r w:rsidRPr="00DB6D77">
        <w:rPr>
          <w:rFonts w:ascii="Roboto" w:hAnsi="Roboto"/>
          <w:sz w:val="22"/>
          <w:szCs w:val="22"/>
        </w:rPr>
        <w:t>.</w:t>
      </w:r>
      <w:r w:rsidR="0083228C">
        <w:rPr>
          <w:rFonts w:ascii="Roboto" w:hAnsi="Roboto"/>
          <w:sz w:val="22"/>
          <w:szCs w:val="22"/>
        </w:rPr>
        <w:t xml:space="preserve"> Fourth, in time-to-event analysis we chose to use age (left-truncated at time of first </w:t>
      </w:r>
      <w:proofErr w:type="spellStart"/>
      <w:r w:rsidR="0083228C">
        <w:rPr>
          <w:rFonts w:ascii="Roboto" w:hAnsi="Roboto"/>
          <w:sz w:val="22"/>
          <w:szCs w:val="22"/>
        </w:rPr>
        <w:t>SHaRe</w:t>
      </w:r>
      <w:proofErr w:type="spellEnd"/>
      <w:r w:rsidR="0083228C">
        <w:rPr>
          <w:rFonts w:ascii="Roboto" w:hAnsi="Roboto"/>
          <w:sz w:val="22"/>
          <w:szCs w:val="22"/>
        </w:rPr>
        <w:t xml:space="preserve"> visit) as </w:t>
      </w:r>
      <w:r w:rsidR="00D62892">
        <w:rPr>
          <w:rFonts w:ascii="Roboto" w:hAnsi="Roboto"/>
          <w:sz w:val="22"/>
          <w:szCs w:val="22"/>
        </w:rPr>
        <w:t>the time-scale. Using standard follow-up from time of first visit as the time-scale would yield different results in assessing associations between different exposures and downstream outcomes.</w:t>
      </w:r>
      <w:r w:rsidRPr="00DB6D77">
        <w:rPr>
          <w:rFonts w:ascii="Roboto" w:hAnsi="Roboto"/>
          <w:sz w:val="22"/>
          <w:szCs w:val="22"/>
        </w:rPr>
        <w:t xml:space="preserve"> Finally, we did not have comprehensive data on the use of guideline-directed medical therapy and the potential impact of drugs on cardiovascular co-morbidities or occurrence of outcomes could not be evaluated.</w:t>
      </w:r>
    </w:p>
    <w:p w14:paraId="622D2152" w14:textId="77777777" w:rsidR="00BB098E" w:rsidRDefault="00BB098E" w:rsidP="00F6627E">
      <w:pPr>
        <w:spacing w:line="480" w:lineRule="auto"/>
        <w:rPr>
          <w:rFonts w:ascii="Roboto" w:hAnsi="Roboto"/>
          <w:b/>
          <w:bCs/>
          <w:sz w:val="22"/>
          <w:szCs w:val="22"/>
        </w:rPr>
      </w:pPr>
      <w:r>
        <w:rPr>
          <w:rFonts w:ascii="Roboto" w:hAnsi="Roboto"/>
          <w:b/>
          <w:bCs/>
          <w:sz w:val="22"/>
          <w:szCs w:val="22"/>
        </w:rPr>
        <w:t>Conclusion</w:t>
      </w:r>
    </w:p>
    <w:p w14:paraId="786444E4" w14:textId="504840B8" w:rsidR="005559AF" w:rsidRPr="002E48E9" w:rsidRDefault="00F6627E" w:rsidP="002E48E9">
      <w:pPr>
        <w:spacing w:line="480" w:lineRule="auto"/>
        <w:rPr>
          <w:rFonts w:ascii="Roboto" w:hAnsi="Roboto"/>
          <w:sz w:val="22"/>
          <w:szCs w:val="22"/>
        </w:rPr>
      </w:pPr>
      <w:r w:rsidRPr="00DB6D77">
        <w:rPr>
          <w:rFonts w:ascii="Roboto" w:hAnsi="Roboto"/>
          <w:sz w:val="22"/>
          <w:szCs w:val="22"/>
        </w:rPr>
        <w:t xml:space="preserve">In conclusion, our study provides insights into the clinical </w:t>
      </w:r>
      <w:r w:rsidR="00AE7D20">
        <w:rPr>
          <w:rFonts w:ascii="Roboto" w:hAnsi="Roboto"/>
          <w:sz w:val="22"/>
          <w:szCs w:val="22"/>
        </w:rPr>
        <w:t>characteristics and natural history</w:t>
      </w:r>
      <w:r w:rsidRPr="00DB6D77">
        <w:rPr>
          <w:rFonts w:ascii="Roboto" w:hAnsi="Roboto"/>
          <w:sz w:val="22"/>
          <w:szCs w:val="22"/>
        </w:rPr>
        <w:t xml:space="preserve"> </w:t>
      </w:r>
      <w:r w:rsidR="00D62892">
        <w:rPr>
          <w:rFonts w:ascii="Roboto" w:hAnsi="Roboto"/>
          <w:sz w:val="22"/>
          <w:szCs w:val="22"/>
        </w:rPr>
        <w:t>in</w:t>
      </w:r>
      <w:r w:rsidRPr="00DB6D77">
        <w:rPr>
          <w:rFonts w:ascii="Roboto" w:hAnsi="Roboto"/>
          <w:sz w:val="22"/>
          <w:szCs w:val="22"/>
        </w:rPr>
        <w:t xml:space="preserve"> patients with </w:t>
      </w:r>
      <w:proofErr w:type="spellStart"/>
      <w:r w:rsidRPr="00DB6D77">
        <w:rPr>
          <w:rFonts w:ascii="Roboto" w:hAnsi="Roboto"/>
          <w:sz w:val="22"/>
          <w:szCs w:val="22"/>
        </w:rPr>
        <w:t>sarcomeric</w:t>
      </w:r>
      <w:proofErr w:type="spellEnd"/>
      <w:r w:rsidRPr="00DB6D77">
        <w:rPr>
          <w:rFonts w:ascii="Roboto" w:hAnsi="Roboto"/>
          <w:sz w:val="22"/>
          <w:szCs w:val="22"/>
        </w:rPr>
        <w:t xml:space="preserve"> and non-</w:t>
      </w:r>
      <w:proofErr w:type="spellStart"/>
      <w:r w:rsidRPr="00DB6D77">
        <w:rPr>
          <w:rFonts w:ascii="Roboto" w:hAnsi="Roboto"/>
          <w:sz w:val="22"/>
          <w:szCs w:val="22"/>
        </w:rPr>
        <w:t>sarcomeric</w:t>
      </w:r>
      <w:proofErr w:type="spellEnd"/>
      <w:r w:rsidRPr="00DB6D77">
        <w:rPr>
          <w:rFonts w:ascii="Roboto" w:hAnsi="Roboto"/>
          <w:sz w:val="22"/>
          <w:szCs w:val="22"/>
        </w:rPr>
        <w:t xml:space="preserve"> HCM</w:t>
      </w:r>
      <w:r w:rsidR="00AE7D20">
        <w:rPr>
          <w:rFonts w:ascii="Roboto" w:hAnsi="Roboto"/>
          <w:sz w:val="22"/>
          <w:szCs w:val="22"/>
        </w:rPr>
        <w:t>,</w:t>
      </w:r>
      <w:r w:rsidR="00444074">
        <w:rPr>
          <w:rFonts w:ascii="Roboto" w:hAnsi="Roboto"/>
          <w:sz w:val="22"/>
          <w:szCs w:val="22"/>
        </w:rPr>
        <w:t xml:space="preserve"> </w:t>
      </w:r>
      <w:r w:rsidR="00AE7D20">
        <w:rPr>
          <w:rFonts w:ascii="Roboto" w:hAnsi="Roboto"/>
          <w:sz w:val="22"/>
          <w:szCs w:val="22"/>
        </w:rPr>
        <w:t>contributing</w:t>
      </w:r>
      <w:r w:rsidR="00444074" w:rsidRPr="00862521">
        <w:rPr>
          <w:rFonts w:ascii="Roboto" w:hAnsi="Roboto"/>
          <w:sz w:val="22"/>
          <w:szCs w:val="22"/>
        </w:rPr>
        <w:t xml:space="preserve"> to our understanding of the heterogeneity within HCM</w:t>
      </w:r>
      <w:r w:rsidRPr="00DB6D77">
        <w:rPr>
          <w:rFonts w:ascii="Roboto" w:hAnsi="Roboto"/>
          <w:sz w:val="22"/>
          <w:szCs w:val="22"/>
        </w:rPr>
        <w:t xml:space="preserve">. </w:t>
      </w:r>
      <w:r w:rsidR="00444074">
        <w:rPr>
          <w:rFonts w:ascii="Roboto" w:hAnsi="Roboto"/>
          <w:sz w:val="22"/>
          <w:szCs w:val="22"/>
        </w:rPr>
        <w:t>We</w:t>
      </w:r>
      <w:r w:rsidR="00444074" w:rsidRPr="00862521">
        <w:rPr>
          <w:rFonts w:ascii="Roboto" w:hAnsi="Roboto"/>
          <w:sz w:val="22"/>
          <w:szCs w:val="22"/>
        </w:rPr>
        <w:t xml:space="preserve"> identified </w:t>
      </w:r>
      <w:r w:rsidR="00444074" w:rsidRPr="00DB6D77">
        <w:rPr>
          <w:rFonts w:ascii="Roboto" w:hAnsi="Roboto"/>
          <w:sz w:val="22"/>
          <w:szCs w:val="22"/>
        </w:rPr>
        <w:t xml:space="preserve">distinct </w:t>
      </w:r>
      <w:r w:rsidR="00444074" w:rsidRPr="00862521">
        <w:rPr>
          <w:rFonts w:ascii="Roboto" w:hAnsi="Roboto"/>
          <w:sz w:val="22"/>
          <w:szCs w:val="22"/>
        </w:rPr>
        <w:t>differences in clinical characteristics, temporal progression, and outcomes</w:t>
      </w:r>
      <w:r w:rsidR="00444074">
        <w:rPr>
          <w:rFonts w:ascii="Roboto" w:hAnsi="Roboto"/>
          <w:sz w:val="22"/>
          <w:szCs w:val="22"/>
        </w:rPr>
        <w:t xml:space="preserve"> which</w:t>
      </w:r>
      <w:r w:rsidR="00444074" w:rsidRPr="00862521">
        <w:rPr>
          <w:rFonts w:ascii="Roboto" w:hAnsi="Roboto"/>
          <w:sz w:val="22"/>
          <w:szCs w:val="22"/>
        </w:rPr>
        <w:t xml:space="preserve"> underscore the importance of genetic characterization in guiding risk stratification, surveillance, and management strategies. Continued research in this </w:t>
      </w:r>
      <w:r w:rsidR="00444074" w:rsidRPr="00862521">
        <w:rPr>
          <w:rFonts w:ascii="Roboto" w:hAnsi="Roboto"/>
          <w:sz w:val="22"/>
          <w:szCs w:val="22"/>
        </w:rPr>
        <w:lastRenderedPageBreak/>
        <w:t>field will further refine our understanding of HCM pathophysiology and pave the way for personalized approaches to patient care.</w:t>
      </w:r>
      <w:r w:rsidR="005559AF" w:rsidRPr="00862521">
        <w:rPr>
          <w:rFonts w:ascii="Roboto" w:hAnsi="Roboto"/>
          <w:sz w:val="22"/>
          <w:szCs w:val="22"/>
        </w:rPr>
        <w:t xml:space="preserve"> </w:t>
      </w:r>
      <w:r w:rsidR="005559AF">
        <w:rPr>
          <w:rFonts w:ascii="Roboto" w:hAnsi="Roboto"/>
          <w:b/>
          <w:bCs/>
          <w:sz w:val="22"/>
          <w:szCs w:val="22"/>
        </w:rPr>
        <w:br w:type="page"/>
      </w:r>
    </w:p>
    <w:p w14:paraId="39B3D391" w14:textId="77777777" w:rsidR="001D711A" w:rsidRPr="00DB6D77" w:rsidRDefault="001D711A" w:rsidP="002245BD">
      <w:pPr>
        <w:suppressLineNumbers/>
        <w:spacing w:line="480" w:lineRule="auto"/>
        <w:rPr>
          <w:rFonts w:ascii="Roboto" w:hAnsi="Roboto"/>
          <w:b/>
          <w:bCs/>
          <w:sz w:val="22"/>
          <w:szCs w:val="22"/>
        </w:rPr>
      </w:pPr>
      <w:r w:rsidRPr="00DB6D77">
        <w:rPr>
          <w:rFonts w:ascii="Roboto" w:hAnsi="Roboto"/>
          <w:b/>
          <w:bCs/>
          <w:sz w:val="22"/>
          <w:szCs w:val="22"/>
        </w:rPr>
        <w:lastRenderedPageBreak/>
        <w:t>ACKNOWLEDGEMENTS:</w:t>
      </w:r>
    </w:p>
    <w:p w14:paraId="42C83B84" w14:textId="77777777" w:rsidR="001D711A" w:rsidRPr="00DB6D77" w:rsidRDefault="001D711A" w:rsidP="002245BD">
      <w:pPr>
        <w:suppressLineNumbers/>
        <w:spacing w:line="480" w:lineRule="auto"/>
        <w:rPr>
          <w:rFonts w:ascii="Roboto" w:hAnsi="Roboto"/>
          <w:sz w:val="22"/>
          <w:szCs w:val="22"/>
        </w:rPr>
      </w:pPr>
      <w:r w:rsidRPr="00DB6D77">
        <w:rPr>
          <w:rFonts w:ascii="Roboto" w:hAnsi="Roboto"/>
          <w:sz w:val="22"/>
          <w:szCs w:val="22"/>
        </w:rPr>
        <w:t>The authors are grateful for the dedicated work of the site data managers. The authors express deep gratitude to the patients and patient families who live with HCM.</w:t>
      </w:r>
    </w:p>
    <w:p w14:paraId="16A008A1" w14:textId="77777777" w:rsidR="001D711A" w:rsidRPr="00DB6D77" w:rsidRDefault="001D711A" w:rsidP="002245BD">
      <w:pPr>
        <w:suppressLineNumbers/>
        <w:spacing w:line="480" w:lineRule="auto"/>
        <w:rPr>
          <w:rFonts w:ascii="Roboto" w:hAnsi="Roboto"/>
          <w:b/>
          <w:bCs/>
          <w:sz w:val="22"/>
          <w:szCs w:val="22"/>
        </w:rPr>
      </w:pPr>
      <w:r w:rsidRPr="00DB6D77">
        <w:rPr>
          <w:rFonts w:ascii="Roboto" w:hAnsi="Roboto"/>
          <w:b/>
          <w:bCs/>
          <w:sz w:val="22"/>
          <w:szCs w:val="22"/>
        </w:rPr>
        <w:t>FUNDING SOURCES:</w:t>
      </w:r>
    </w:p>
    <w:p w14:paraId="1477BB84" w14:textId="77777777" w:rsidR="001D711A" w:rsidRPr="00DB6D77" w:rsidRDefault="001D711A" w:rsidP="002245BD">
      <w:pPr>
        <w:suppressLineNumbers/>
        <w:spacing w:line="480" w:lineRule="auto"/>
        <w:rPr>
          <w:rFonts w:ascii="Roboto" w:hAnsi="Roboto"/>
          <w:sz w:val="22"/>
          <w:szCs w:val="22"/>
        </w:rPr>
      </w:pPr>
      <w:proofErr w:type="spellStart"/>
      <w:r w:rsidRPr="00DB6D77">
        <w:rPr>
          <w:rFonts w:ascii="Roboto" w:hAnsi="Roboto"/>
          <w:sz w:val="22"/>
          <w:szCs w:val="22"/>
        </w:rPr>
        <w:t>SHaRe</w:t>
      </w:r>
      <w:proofErr w:type="spellEnd"/>
      <w:r w:rsidRPr="00DB6D77">
        <w:rPr>
          <w:rFonts w:ascii="Roboto" w:hAnsi="Roboto"/>
          <w:sz w:val="22"/>
          <w:szCs w:val="22"/>
        </w:rPr>
        <w:t xml:space="preserve"> receives unrestricted research support from Bristol Myers Squib, Pfizer, and Cytokinetics. </w:t>
      </w:r>
      <w:proofErr w:type="spellStart"/>
      <w:r w:rsidRPr="00DB6D77">
        <w:rPr>
          <w:rFonts w:ascii="Roboto" w:hAnsi="Roboto"/>
          <w:sz w:val="22"/>
          <w:szCs w:val="22"/>
        </w:rPr>
        <w:t>CSem</w:t>
      </w:r>
      <w:proofErr w:type="spellEnd"/>
      <w:r w:rsidRPr="00DB6D77">
        <w:rPr>
          <w:rFonts w:ascii="Roboto" w:hAnsi="Roboto"/>
          <w:sz w:val="22"/>
          <w:szCs w:val="22"/>
        </w:rPr>
        <w:t xml:space="preserve"> is the recipient of a National Health and Medical Research Council (NHMRC) Practitioner Fellowship (#1154992). </w:t>
      </w:r>
      <w:r w:rsidRPr="00DB6D77">
        <w:rPr>
          <w:rFonts w:ascii="Roboto" w:hAnsi="Roboto"/>
          <w:color w:val="000000"/>
          <w:sz w:val="22"/>
          <w:szCs w:val="22"/>
        </w:rPr>
        <w:t>JSW is supported by the Sir Jules Thorn Charitable Trust [21JTA], Medical Research Council (UK), British Heart Foundation [RE/18/4/34215], the National Institute for Health and Care Research (NIHR) Imperial College Biomedical Research Centre, and the NIHR Royal Brompton Cardiovascular Biomedical Research Unit.</w:t>
      </w:r>
      <w:r w:rsidR="00580470" w:rsidRPr="00DB6D77">
        <w:rPr>
          <w:rFonts w:ascii="Roboto" w:hAnsi="Roboto"/>
          <w:color w:val="000000"/>
          <w:sz w:val="22"/>
          <w:szCs w:val="22"/>
        </w:rPr>
        <w:t xml:space="preserve"> CRV was supported by grants from </w:t>
      </w:r>
      <w:r w:rsidR="00580470" w:rsidRPr="00DB6D77">
        <w:rPr>
          <w:rFonts w:ascii="Roboto" w:hAnsi="Roboto"/>
          <w:sz w:val="22"/>
          <w:szCs w:val="22"/>
          <w:lang w:val="en-GB"/>
        </w:rPr>
        <w:t xml:space="preserve">The Research Foundations at </w:t>
      </w:r>
      <w:proofErr w:type="spellStart"/>
      <w:r w:rsidR="00580470" w:rsidRPr="00DB6D77">
        <w:rPr>
          <w:rFonts w:ascii="Roboto" w:hAnsi="Roboto"/>
          <w:sz w:val="22"/>
          <w:szCs w:val="22"/>
          <w:lang w:val="en-GB"/>
        </w:rPr>
        <w:t>Rigshospitalet</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Knud</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Højgaards</w:t>
      </w:r>
      <w:proofErr w:type="spellEnd"/>
      <w:r w:rsidR="00580470" w:rsidRPr="00DB6D77">
        <w:rPr>
          <w:rFonts w:ascii="Roboto" w:hAnsi="Roboto"/>
          <w:sz w:val="22"/>
          <w:szCs w:val="22"/>
          <w:lang w:val="en-GB"/>
        </w:rPr>
        <w:t xml:space="preserve"> Fond and </w:t>
      </w:r>
      <w:proofErr w:type="spellStart"/>
      <w:r w:rsidR="00580470" w:rsidRPr="00DB6D77">
        <w:rPr>
          <w:rFonts w:ascii="Roboto" w:hAnsi="Roboto"/>
          <w:sz w:val="22"/>
          <w:szCs w:val="22"/>
          <w:lang w:val="en-GB"/>
        </w:rPr>
        <w:t>Reinholdt</w:t>
      </w:r>
      <w:proofErr w:type="spellEnd"/>
      <w:r w:rsidR="00580470" w:rsidRPr="00DB6D77">
        <w:rPr>
          <w:rFonts w:ascii="Roboto" w:hAnsi="Roboto"/>
          <w:sz w:val="22"/>
          <w:szCs w:val="22"/>
          <w:lang w:val="en-GB"/>
        </w:rPr>
        <w:t xml:space="preserve"> W. </w:t>
      </w:r>
      <w:proofErr w:type="spellStart"/>
      <w:r w:rsidR="00580470" w:rsidRPr="00DB6D77">
        <w:rPr>
          <w:rFonts w:ascii="Roboto" w:hAnsi="Roboto"/>
          <w:sz w:val="22"/>
          <w:szCs w:val="22"/>
          <w:lang w:val="en-GB"/>
        </w:rPr>
        <w:t>Jorck</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og</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Hustrus</w:t>
      </w:r>
      <w:proofErr w:type="spellEnd"/>
      <w:r w:rsidR="00580470" w:rsidRPr="00DB6D77">
        <w:rPr>
          <w:rFonts w:ascii="Roboto" w:hAnsi="Roboto"/>
          <w:sz w:val="22"/>
          <w:szCs w:val="22"/>
          <w:lang w:val="en-GB"/>
        </w:rPr>
        <w:t xml:space="preserve"> Fond</w:t>
      </w:r>
    </w:p>
    <w:p w14:paraId="5061852D" w14:textId="77777777" w:rsidR="001D711A" w:rsidRPr="00DB6D77" w:rsidRDefault="001D711A" w:rsidP="002245BD">
      <w:pPr>
        <w:suppressLineNumbers/>
        <w:spacing w:line="480" w:lineRule="auto"/>
        <w:rPr>
          <w:rFonts w:ascii="Roboto" w:hAnsi="Roboto"/>
          <w:b/>
          <w:sz w:val="22"/>
          <w:szCs w:val="22"/>
        </w:rPr>
      </w:pPr>
    </w:p>
    <w:p w14:paraId="483F0177" w14:textId="77777777" w:rsidR="001D711A" w:rsidRPr="00DB6D77" w:rsidRDefault="001D711A" w:rsidP="002245BD">
      <w:pPr>
        <w:pStyle w:val="Ingenafstand"/>
        <w:suppressLineNumbers/>
        <w:spacing w:line="480" w:lineRule="auto"/>
        <w:rPr>
          <w:rFonts w:ascii="Roboto" w:hAnsi="Roboto" w:cs="Times New Roman"/>
          <w:b/>
          <w:bCs/>
        </w:rPr>
      </w:pPr>
      <w:r w:rsidRPr="00DB6D77">
        <w:rPr>
          <w:rFonts w:ascii="Roboto" w:hAnsi="Roboto" w:cs="Times New Roman"/>
          <w:b/>
          <w:bCs/>
        </w:rPr>
        <w:t xml:space="preserve">CONFLICT OF INTEREST AND DISCLOSURES: </w:t>
      </w:r>
    </w:p>
    <w:p w14:paraId="3427FE35" w14:textId="77777777" w:rsidR="001D711A" w:rsidRPr="00DB6D77" w:rsidRDefault="001D711A" w:rsidP="002245BD">
      <w:pPr>
        <w:pStyle w:val="Ingenafstand"/>
        <w:suppressLineNumbers/>
        <w:rPr>
          <w:rFonts w:ascii="Roboto" w:hAnsi="Roboto" w:cs="Times New Roman"/>
        </w:rPr>
      </w:pPr>
      <w:r w:rsidRPr="00DB6D77">
        <w:rPr>
          <w:rFonts w:ascii="Roboto" w:hAnsi="Roboto" w:cs="Times New Roman"/>
        </w:rPr>
        <w:t xml:space="preserve">CRV, JCS, TDR and CSEM declare no relevant disclosures or competing interests. </w:t>
      </w:r>
    </w:p>
    <w:p w14:paraId="7D501822" w14:textId="77777777" w:rsidR="001D711A" w:rsidRPr="00DB6D77" w:rsidRDefault="001D711A" w:rsidP="002245BD">
      <w:pPr>
        <w:pStyle w:val="Ingenafstand"/>
        <w:suppressLineNumbers/>
        <w:rPr>
          <w:rFonts w:ascii="Roboto" w:hAnsi="Roboto" w:cs="Times New Roman"/>
        </w:rPr>
      </w:pPr>
      <w:r w:rsidRPr="00DB6D77">
        <w:rPr>
          <w:rFonts w:ascii="Roboto" w:hAnsi="Roboto" w:cs="Times New Roman"/>
        </w:rPr>
        <w:t xml:space="preserve">CYH is a consultant for and receives research funding from Bristol Myers Squib, Pfizer, Cytokinetics, Tenaya, and </w:t>
      </w:r>
      <w:proofErr w:type="spellStart"/>
      <w:r w:rsidRPr="00DB6D77">
        <w:rPr>
          <w:rFonts w:ascii="Roboto" w:hAnsi="Roboto" w:cs="Times New Roman"/>
        </w:rPr>
        <w:t>Biomarin</w:t>
      </w:r>
      <w:proofErr w:type="spellEnd"/>
      <w:r w:rsidRPr="00DB6D77">
        <w:rPr>
          <w:rFonts w:ascii="Roboto" w:hAnsi="Roboto" w:cs="Times New Roman"/>
        </w:rPr>
        <w:t xml:space="preserve">. VNP receives research funding from BioMarin and consults for </w:t>
      </w:r>
      <w:proofErr w:type="spellStart"/>
      <w:r w:rsidRPr="00DB6D77">
        <w:rPr>
          <w:rFonts w:ascii="Roboto" w:hAnsi="Roboto" w:cs="Times New Roman"/>
        </w:rPr>
        <w:t>Nuevocor</w:t>
      </w:r>
      <w:proofErr w:type="spellEnd"/>
      <w:r w:rsidRPr="00DB6D77">
        <w:rPr>
          <w:rFonts w:ascii="Roboto" w:hAnsi="Roboto" w:cs="Times New Roman"/>
        </w:rPr>
        <w:t xml:space="preserve"> and Viz.ai. NKL is a consultant for Bristol Myers Squibb, Pfizer, Cytokinetics, Tenaya and Sarepta and receives research funding from Pfizer. SS isa consultant for Bristol Myers Squibb and Cytokinetics. MM is a consultant for Bristol Myers Squibb and Cytokinetics. JSW has consulted for </w:t>
      </w:r>
      <w:proofErr w:type="spellStart"/>
      <w:r w:rsidRPr="00DB6D77">
        <w:rPr>
          <w:rFonts w:ascii="Roboto" w:hAnsi="Roboto" w:cs="Times New Roman"/>
        </w:rPr>
        <w:t>MyoKardia</w:t>
      </w:r>
      <w:proofErr w:type="spellEnd"/>
      <w:r w:rsidRPr="00DB6D77">
        <w:rPr>
          <w:rFonts w:ascii="Roboto" w:hAnsi="Roboto" w:cs="Times New Roman"/>
        </w:rPr>
        <w:t xml:space="preserve"> (now Bristol Myers Squibb), </w:t>
      </w:r>
      <w:proofErr w:type="spellStart"/>
      <w:r w:rsidRPr="00DB6D77">
        <w:rPr>
          <w:rFonts w:ascii="Roboto" w:hAnsi="Roboto" w:cs="Times New Roman"/>
        </w:rPr>
        <w:t>Foresite</w:t>
      </w:r>
      <w:proofErr w:type="spellEnd"/>
      <w:r w:rsidRPr="00DB6D77">
        <w:rPr>
          <w:rFonts w:ascii="Roboto" w:hAnsi="Roboto" w:cs="Times New Roman"/>
        </w:rPr>
        <w:t xml:space="preserve"> Labs, and Pfizer. DJA is a consultant for </w:t>
      </w:r>
      <w:proofErr w:type="spellStart"/>
      <w:r w:rsidRPr="00DB6D77">
        <w:rPr>
          <w:rFonts w:ascii="Roboto" w:hAnsi="Roboto" w:cs="Times New Roman"/>
        </w:rPr>
        <w:t>Dinaqor</w:t>
      </w:r>
      <w:proofErr w:type="spellEnd"/>
      <w:r w:rsidRPr="00DB6D77">
        <w:rPr>
          <w:rFonts w:ascii="Roboto" w:hAnsi="Roboto" w:cs="Times New Roman"/>
        </w:rPr>
        <w:t>.</w:t>
      </w:r>
    </w:p>
    <w:p w14:paraId="04BACB3D" w14:textId="77777777" w:rsidR="001D711A" w:rsidRPr="00DB6D77" w:rsidRDefault="001D711A" w:rsidP="002245BD">
      <w:pPr>
        <w:pStyle w:val="Ingenafstand"/>
        <w:suppressLineNumbers/>
        <w:rPr>
          <w:rFonts w:ascii="Roboto" w:hAnsi="Roboto"/>
          <w:sz w:val="24"/>
        </w:rPr>
      </w:pPr>
    </w:p>
    <w:p w14:paraId="0D139271" w14:textId="77777777" w:rsidR="00DB6D77" w:rsidRPr="001B3DE8" w:rsidRDefault="001D711A" w:rsidP="002245BD">
      <w:pPr>
        <w:suppressLineNumbers/>
        <w:rPr>
          <w:rFonts w:ascii="Roboto" w:hAnsi="Roboto"/>
        </w:rPr>
      </w:pPr>
      <w:r w:rsidRPr="001B3DE8">
        <w:rPr>
          <w:rFonts w:ascii="Roboto" w:hAnsi="Roboto"/>
          <w:b/>
          <w:bCs/>
        </w:rPr>
        <w:br w:type="page"/>
      </w:r>
    </w:p>
    <w:p w14:paraId="42E5C421" w14:textId="77777777" w:rsidR="00DB6D77" w:rsidRPr="00DB6D77" w:rsidRDefault="00DB6D77" w:rsidP="002245BD">
      <w:pPr>
        <w:suppressLineNumbers/>
        <w:rPr>
          <w:rFonts w:ascii="Roboto" w:hAnsi="Roboto"/>
          <w:b/>
          <w:bCs/>
          <w:sz w:val="28"/>
          <w:szCs w:val="32"/>
        </w:rPr>
      </w:pPr>
      <w:r w:rsidRPr="00DB6D77">
        <w:rPr>
          <w:rFonts w:ascii="Roboto" w:hAnsi="Roboto"/>
          <w:b/>
          <w:bCs/>
          <w:sz w:val="28"/>
          <w:szCs w:val="32"/>
        </w:rPr>
        <w:lastRenderedPageBreak/>
        <w:t>References</w:t>
      </w:r>
    </w:p>
    <w:p w14:paraId="26C7ED25" w14:textId="77777777" w:rsidR="0083228C" w:rsidRPr="0083228C" w:rsidRDefault="00DB6D77" w:rsidP="002245BD">
      <w:pPr>
        <w:widowControl w:val="0"/>
        <w:suppressLineNumbers/>
        <w:autoSpaceDE w:val="0"/>
        <w:autoSpaceDN w:val="0"/>
        <w:adjustRightInd w:val="0"/>
        <w:rPr>
          <w:rFonts w:ascii="Roboto" w:hAnsi="Roboto"/>
          <w:sz w:val="20"/>
        </w:rPr>
      </w:pPr>
      <w:r w:rsidRPr="00632C1C">
        <w:fldChar w:fldCharType="begin"/>
      </w:r>
      <w:r w:rsidR="00632C1C" w:rsidRPr="00632C1C">
        <w:instrText xml:space="preserve"> ADDIN ZOTERO_BIBL {"uncited":[],"omitted":[],"custom":[]} CSL_BIBLIOGRAPHY </w:instrText>
      </w:r>
      <w:r w:rsidRPr="00632C1C">
        <w:fldChar w:fldCharType="separate"/>
      </w:r>
      <w:r w:rsidR="0083228C" w:rsidRPr="0083228C">
        <w:rPr>
          <w:rFonts w:ascii="Roboto" w:hAnsi="Roboto"/>
          <w:sz w:val="20"/>
        </w:rPr>
        <w:t xml:space="preserve">1. </w:t>
      </w:r>
      <w:r w:rsidR="0083228C" w:rsidRPr="0083228C">
        <w:rPr>
          <w:rFonts w:ascii="Roboto" w:hAnsi="Roboto"/>
          <w:sz w:val="20"/>
        </w:rPr>
        <w:tab/>
        <w:t xml:space="preserve">Ho CY, Charron P, Richard P, Girolami F, Van Spaendonck-Zwarts KY, Pinto Y. Genetic advances in sarcomeric cardiomyopathies: state of the art. </w:t>
      </w:r>
      <w:r w:rsidR="0083228C" w:rsidRPr="0083228C">
        <w:rPr>
          <w:rFonts w:ascii="Roboto" w:hAnsi="Roboto"/>
          <w:i/>
          <w:iCs/>
          <w:sz w:val="20"/>
        </w:rPr>
        <w:t>Cardiovasc. Res.</w:t>
      </w:r>
      <w:r w:rsidR="0083228C" w:rsidRPr="0083228C">
        <w:rPr>
          <w:rFonts w:ascii="Roboto" w:hAnsi="Roboto"/>
          <w:sz w:val="20"/>
        </w:rPr>
        <w:t xml:space="preserve"> </w:t>
      </w:r>
      <w:proofErr w:type="gramStart"/>
      <w:r w:rsidR="0083228C" w:rsidRPr="0083228C">
        <w:rPr>
          <w:rFonts w:ascii="Roboto" w:hAnsi="Roboto"/>
          <w:sz w:val="20"/>
        </w:rPr>
        <w:t>2015;105:397</w:t>
      </w:r>
      <w:proofErr w:type="gramEnd"/>
      <w:r w:rsidR="0083228C" w:rsidRPr="0083228C">
        <w:rPr>
          <w:rFonts w:ascii="Roboto" w:hAnsi="Roboto"/>
          <w:sz w:val="20"/>
        </w:rPr>
        <w:t xml:space="preserve">–408. </w:t>
      </w:r>
    </w:p>
    <w:p w14:paraId="5EE17A9B"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2. </w:t>
      </w:r>
      <w:r w:rsidRPr="0083228C">
        <w:rPr>
          <w:rFonts w:ascii="Roboto" w:hAnsi="Roboto"/>
          <w:sz w:val="20"/>
        </w:rPr>
        <w:tab/>
        <w:t xml:space="preserve">Biddinger KJ, Jurgens SJ, Maamari D, Gaziano L, Choi SH, Morrill VN, Halford JL, Khera AV, Lubitz SA, Ellinor PT, et al. Rare and Common Genetic Variation Underlying the Risk of Hypertrophic Cardiomyopathy in a National Biobank. </w:t>
      </w:r>
      <w:r w:rsidRPr="0083228C">
        <w:rPr>
          <w:rFonts w:ascii="Roboto" w:hAnsi="Roboto"/>
          <w:i/>
          <w:iCs/>
          <w:sz w:val="20"/>
        </w:rPr>
        <w:t>JAMA Cardiol.</w:t>
      </w:r>
      <w:r w:rsidRPr="0083228C">
        <w:rPr>
          <w:rFonts w:ascii="Roboto" w:hAnsi="Roboto"/>
          <w:sz w:val="20"/>
        </w:rPr>
        <w:t xml:space="preserve"> </w:t>
      </w:r>
      <w:proofErr w:type="gramStart"/>
      <w:r w:rsidRPr="0083228C">
        <w:rPr>
          <w:rFonts w:ascii="Roboto" w:hAnsi="Roboto"/>
          <w:sz w:val="20"/>
        </w:rPr>
        <w:t>2022;7:715</w:t>
      </w:r>
      <w:proofErr w:type="gramEnd"/>
      <w:r w:rsidRPr="0083228C">
        <w:rPr>
          <w:rFonts w:ascii="Roboto" w:hAnsi="Roboto"/>
          <w:sz w:val="20"/>
        </w:rPr>
        <w:t xml:space="preserve">–722. </w:t>
      </w:r>
    </w:p>
    <w:p w14:paraId="0B29882B"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3. </w:t>
      </w:r>
      <w:r w:rsidRPr="0083228C">
        <w:rPr>
          <w:rFonts w:ascii="Roboto" w:hAnsi="Roboto"/>
          <w:sz w:val="20"/>
        </w:rPr>
        <w:tab/>
        <w:t xml:space="preserve">Ho Carolyn Y., Day Sharlene M., Ashley Euan A., Michels Michelle, Pereira Alexandre C., Jacoby Daniel, Cirino Allison L., Fox Jonathan C., Lakdawala Neal K., Ware James S., et al. Genotype and Lifetime Burden of Disease in Hypertrophic Cardiomyopathy. </w:t>
      </w:r>
      <w:r w:rsidRPr="0083228C">
        <w:rPr>
          <w:rFonts w:ascii="Roboto" w:hAnsi="Roboto"/>
          <w:i/>
          <w:iCs/>
          <w:sz w:val="20"/>
        </w:rPr>
        <w:t>Circulation</w:t>
      </w:r>
      <w:r w:rsidRPr="0083228C">
        <w:rPr>
          <w:rFonts w:ascii="Roboto" w:hAnsi="Roboto"/>
          <w:sz w:val="20"/>
        </w:rPr>
        <w:t xml:space="preserve">. </w:t>
      </w:r>
      <w:proofErr w:type="gramStart"/>
      <w:r w:rsidRPr="0083228C">
        <w:rPr>
          <w:rFonts w:ascii="Roboto" w:hAnsi="Roboto"/>
          <w:sz w:val="20"/>
        </w:rPr>
        <w:t>2018;138:1387</w:t>
      </w:r>
      <w:proofErr w:type="gramEnd"/>
      <w:r w:rsidRPr="0083228C">
        <w:rPr>
          <w:rFonts w:ascii="Roboto" w:hAnsi="Roboto"/>
          <w:sz w:val="20"/>
        </w:rPr>
        <w:t xml:space="preserve">–1398. </w:t>
      </w:r>
    </w:p>
    <w:p w14:paraId="535996C3"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4. </w:t>
      </w:r>
      <w:r w:rsidRPr="0083228C">
        <w:rPr>
          <w:rFonts w:ascii="Roboto" w:hAnsi="Roboto"/>
          <w:sz w:val="20"/>
        </w:rPr>
        <w:tab/>
        <w:t xml:space="preserve">Helms Adam S., Thompson Andrea D., Glazier Amelia A., Hafeez Neha, Kabani Samat, Rodriguez Juliani, Yob Jaime M., Woolcock Helen, Mazzarotto Francesco, Lakdawala Neal K., et al. Spatial and Functional Distribution of MYBPC3 Pathogenic Variants and Clinical Outcomes in Patients with Hypertrophic Cardiomyopathy. </w:t>
      </w:r>
      <w:r w:rsidRPr="0083228C">
        <w:rPr>
          <w:rFonts w:ascii="Roboto" w:hAnsi="Roboto"/>
          <w:i/>
          <w:iCs/>
          <w:sz w:val="20"/>
        </w:rPr>
        <w:t>Circ. Genomic Precis. Med.</w:t>
      </w:r>
      <w:r w:rsidRPr="0083228C">
        <w:rPr>
          <w:rFonts w:ascii="Roboto" w:hAnsi="Roboto"/>
          <w:sz w:val="20"/>
        </w:rPr>
        <w:t xml:space="preserve"> [Internet]. [cited 2020 Sep 9];0. Available from: https://www.ahajournals.org/doi/10.1161/CIRCGEN.120.002929</w:t>
      </w:r>
    </w:p>
    <w:p w14:paraId="2EF99912"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5. </w:t>
      </w:r>
      <w:r w:rsidRPr="0083228C">
        <w:rPr>
          <w:rFonts w:ascii="Roboto" w:hAnsi="Roboto"/>
          <w:sz w:val="20"/>
        </w:rPr>
        <w:tab/>
        <w:t xml:space="preserve">Richards S, Aziz N, Bale S, Bick D, Das S, Gastier-Foster J, Grody WW, Hegde M, Lyon E, Spector E, et al. Standards and guidelines for the interpretation of sequence variants: a joint consensus recommendation of the American College of Medical Genetics and Genomics and the Association for Molecular Pathology. </w:t>
      </w:r>
      <w:r w:rsidRPr="0083228C">
        <w:rPr>
          <w:rFonts w:ascii="Roboto" w:hAnsi="Roboto"/>
          <w:i/>
          <w:iCs/>
          <w:sz w:val="20"/>
        </w:rPr>
        <w:t>Genet. Med.</w:t>
      </w:r>
      <w:r w:rsidRPr="0083228C">
        <w:rPr>
          <w:rFonts w:ascii="Roboto" w:hAnsi="Roboto"/>
          <w:sz w:val="20"/>
        </w:rPr>
        <w:t xml:space="preserve"> </w:t>
      </w:r>
      <w:proofErr w:type="gramStart"/>
      <w:r w:rsidRPr="0083228C">
        <w:rPr>
          <w:rFonts w:ascii="Roboto" w:hAnsi="Roboto"/>
          <w:sz w:val="20"/>
        </w:rPr>
        <w:t>2015;17:405</w:t>
      </w:r>
      <w:proofErr w:type="gramEnd"/>
      <w:r w:rsidRPr="0083228C">
        <w:rPr>
          <w:rFonts w:ascii="Roboto" w:hAnsi="Roboto"/>
          <w:sz w:val="20"/>
        </w:rPr>
        <w:t xml:space="preserve">–423. </w:t>
      </w:r>
    </w:p>
    <w:p w14:paraId="38722666"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6. </w:t>
      </w:r>
      <w:r w:rsidRPr="0083228C">
        <w:rPr>
          <w:rFonts w:ascii="Roboto" w:hAnsi="Roboto"/>
          <w:sz w:val="20"/>
        </w:rPr>
        <w:tab/>
        <w:t xml:space="preserve">Hershberger RE, Givertz MM, Ho CY, Judge DP, Kantor PF, McBride KL, Morales A, Taylor MRG, Vatta M, Ware SM. Genetic evaluation of cardiomyopathy: a clinical practice resource of the American College of Medical Genetics and Genomics (ACMG). </w:t>
      </w:r>
      <w:r w:rsidRPr="0083228C">
        <w:rPr>
          <w:rFonts w:ascii="Roboto" w:hAnsi="Roboto"/>
          <w:i/>
          <w:iCs/>
          <w:sz w:val="20"/>
        </w:rPr>
        <w:t>Genet. Med.</w:t>
      </w:r>
      <w:r w:rsidRPr="0083228C">
        <w:rPr>
          <w:rFonts w:ascii="Roboto" w:hAnsi="Roboto"/>
          <w:sz w:val="20"/>
        </w:rPr>
        <w:t xml:space="preserve"> </w:t>
      </w:r>
      <w:proofErr w:type="gramStart"/>
      <w:r w:rsidRPr="0083228C">
        <w:rPr>
          <w:rFonts w:ascii="Roboto" w:hAnsi="Roboto"/>
          <w:sz w:val="20"/>
        </w:rPr>
        <w:t>2018;20:899</w:t>
      </w:r>
      <w:proofErr w:type="gramEnd"/>
      <w:r w:rsidRPr="0083228C">
        <w:rPr>
          <w:rFonts w:ascii="Roboto" w:hAnsi="Roboto"/>
          <w:sz w:val="20"/>
        </w:rPr>
        <w:t xml:space="preserve">–909. </w:t>
      </w:r>
    </w:p>
    <w:p w14:paraId="0E37EF40"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7. </w:t>
      </w:r>
      <w:r w:rsidRPr="0083228C">
        <w:rPr>
          <w:rFonts w:ascii="Roboto" w:hAnsi="Roboto"/>
          <w:sz w:val="20"/>
        </w:rPr>
        <w:tab/>
        <w:t xml:space="preserve">Vissing CR. Comparing Clinical Course of Hypertrophic Cardiomyopathy in Sarcomere Variant Carriers and Non-Carriers [Internet]. </w:t>
      </w:r>
      <w:proofErr w:type="gramStart"/>
      <w:r w:rsidRPr="0083228C">
        <w:rPr>
          <w:rFonts w:ascii="Roboto" w:hAnsi="Roboto"/>
          <w:sz w:val="20"/>
        </w:rPr>
        <w:t>2023;Available</w:t>
      </w:r>
      <w:proofErr w:type="gramEnd"/>
      <w:r w:rsidRPr="0083228C">
        <w:rPr>
          <w:rFonts w:ascii="Roboto" w:hAnsi="Roboto"/>
          <w:sz w:val="20"/>
        </w:rPr>
        <w:t xml:space="preserve"> from: https://github.com/christoffervi/sarc_nonsarc</w:t>
      </w:r>
    </w:p>
    <w:p w14:paraId="12E215B6"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8. </w:t>
      </w:r>
      <w:r w:rsidRPr="0083228C">
        <w:rPr>
          <w:rFonts w:ascii="Roboto" w:hAnsi="Roboto"/>
          <w:sz w:val="20"/>
        </w:rPr>
        <w:tab/>
        <w:t xml:space="preserve">Lopes LR, Syrris P, Guttmann OP, O’Mahony C, Tang HC, Dalageorgou C, Jenkins S, Hubank M, Monserrat L, McKenna WJ, et al. Novel genotype-phenotype associations demonstrated by high-throughput sequencing in patients with hypertrophic cardiomyopathy. </w:t>
      </w:r>
      <w:r w:rsidRPr="0083228C">
        <w:rPr>
          <w:rFonts w:ascii="Roboto" w:hAnsi="Roboto"/>
          <w:i/>
          <w:iCs/>
          <w:sz w:val="20"/>
        </w:rPr>
        <w:t>Heart Br. Card. Soc.</w:t>
      </w:r>
      <w:r w:rsidRPr="0083228C">
        <w:rPr>
          <w:rFonts w:ascii="Roboto" w:hAnsi="Roboto"/>
          <w:sz w:val="20"/>
        </w:rPr>
        <w:t xml:space="preserve"> </w:t>
      </w:r>
      <w:proofErr w:type="gramStart"/>
      <w:r w:rsidRPr="0083228C">
        <w:rPr>
          <w:rFonts w:ascii="Roboto" w:hAnsi="Roboto"/>
          <w:sz w:val="20"/>
        </w:rPr>
        <w:t>2015;101:294</w:t>
      </w:r>
      <w:proofErr w:type="gramEnd"/>
      <w:r w:rsidRPr="0083228C">
        <w:rPr>
          <w:rFonts w:ascii="Roboto" w:hAnsi="Roboto"/>
          <w:sz w:val="20"/>
        </w:rPr>
        <w:t xml:space="preserve">–301. </w:t>
      </w:r>
    </w:p>
    <w:p w14:paraId="0667A815"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9. </w:t>
      </w:r>
      <w:r w:rsidRPr="0083228C">
        <w:rPr>
          <w:rFonts w:ascii="Roboto" w:hAnsi="Roboto"/>
          <w:sz w:val="20"/>
        </w:rPr>
        <w:tab/>
        <w:t xml:space="preserve">Lopes LR, Rahman MS, Elliott PM. A systematic review and meta-analysis of genotype-phenotype associations in patients with hypertrophic cardiomyopathy caused by sarcomeric protein mutations. </w:t>
      </w:r>
      <w:r w:rsidRPr="0083228C">
        <w:rPr>
          <w:rFonts w:ascii="Roboto" w:hAnsi="Roboto"/>
          <w:i/>
          <w:iCs/>
          <w:sz w:val="20"/>
        </w:rPr>
        <w:t>Heart Br. Card. Soc.</w:t>
      </w:r>
      <w:r w:rsidRPr="0083228C">
        <w:rPr>
          <w:rFonts w:ascii="Roboto" w:hAnsi="Roboto"/>
          <w:sz w:val="20"/>
        </w:rPr>
        <w:t xml:space="preserve"> </w:t>
      </w:r>
      <w:proofErr w:type="gramStart"/>
      <w:r w:rsidRPr="0083228C">
        <w:rPr>
          <w:rFonts w:ascii="Roboto" w:hAnsi="Roboto"/>
          <w:sz w:val="20"/>
        </w:rPr>
        <w:t>2013;99:1800</w:t>
      </w:r>
      <w:proofErr w:type="gramEnd"/>
      <w:r w:rsidRPr="0083228C">
        <w:rPr>
          <w:rFonts w:ascii="Roboto" w:hAnsi="Roboto"/>
          <w:sz w:val="20"/>
        </w:rPr>
        <w:t xml:space="preserve">–1811. </w:t>
      </w:r>
    </w:p>
    <w:p w14:paraId="51A7F39C"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10. </w:t>
      </w:r>
      <w:r w:rsidRPr="0083228C">
        <w:rPr>
          <w:rFonts w:ascii="Roboto" w:hAnsi="Roboto"/>
          <w:sz w:val="20"/>
        </w:rPr>
        <w:tab/>
        <w:t xml:space="preserve">Marston NA, Han L, Olivotto I, Day SM, Ashley EA, Michels M, Pereira AC, Ingles J, Semsarian C, Jacoby D, et al. Clinical characteristics and outcomes in childhood-onset hypertrophic cardiomyopathy. </w:t>
      </w:r>
      <w:r w:rsidRPr="0083228C">
        <w:rPr>
          <w:rFonts w:ascii="Roboto" w:hAnsi="Roboto"/>
          <w:i/>
          <w:iCs/>
          <w:sz w:val="20"/>
        </w:rPr>
        <w:t>Eur. Heart J.</w:t>
      </w:r>
      <w:r w:rsidRPr="0083228C">
        <w:rPr>
          <w:rFonts w:ascii="Roboto" w:hAnsi="Roboto"/>
          <w:sz w:val="20"/>
        </w:rPr>
        <w:t xml:space="preserve"> </w:t>
      </w:r>
      <w:proofErr w:type="gramStart"/>
      <w:r w:rsidRPr="0083228C">
        <w:rPr>
          <w:rFonts w:ascii="Roboto" w:hAnsi="Roboto"/>
          <w:sz w:val="20"/>
        </w:rPr>
        <w:t>2021;42:1988</w:t>
      </w:r>
      <w:proofErr w:type="gramEnd"/>
      <w:r w:rsidRPr="0083228C">
        <w:rPr>
          <w:rFonts w:ascii="Roboto" w:hAnsi="Roboto"/>
          <w:sz w:val="20"/>
        </w:rPr>
        <w:t xml:space="preserve">–1996. </w:t>
      </w:r>
    </w:p>
    <w:p w14:paraId="33399A8A"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11. </w:t>
      </w:r>
      <w:r w:rsidRPr="0083228C">
        <w:rPr>
          <w:rFonts w:ascii="Roboto" w:hAnsi="Roboto"/>
          <w:sz w:val="20"/>
        </w:rPr>
        <w:tab/>
        <w:t xml:space="preserve">Hwang J-W, Lee S-C, Kim D, Kim J, Kim EK, Chang S-A, Park S-J, Kim SM, Choe YH, Ahn JH, et al. Determinants of Exercise Capacity in Patients </w:t>
      </w:r>
      <w:proofErr w:type="gramStart"/>
      <w:r w:rsidRPr="0083228C">
        <w:rPr>
          <w:rFonts w:ascii="Roboto" w:hAnsi="Roboto"/>
          <w:sz w:val="20"/>
        </w:rPr>
        <w:t>With</w:t>
      </w:r>
      <w:proofErr w:type="gramEnd"/>
      <w:r w:rsidRPr="0083228C">
        <w:rPr>
          <w:rFonts w:ascii="Roboto" w:hAnsi="Roboto"/>
          <w:sz w:val="20"/>
        </w:rPr>
        <w:t xml:space="preserve"> Hypertrophic Cardiomyopathy. </w:t>
      </w:r>
      <w:r w:rsidRPr="0083228C">
        <w:rPr>
          <w:rFonts w:ascii="Roboto" w:hAnsi="Roboto"/>
          <w:i/>
          <w:iCs/>
          <w:sz w:val="20"/>
        </w:rPr>
        <w:t>J. Korean Med. Sci.</w:t>
      </w:r>
      <w:r w:rsidRPr="0083228C">
        <w:rPr>
          <w:rFonts w:ascii="Roboto" w:hAnsi="Roboto"/>
          <w:sz w:val="20"/>
        </w:rPr>
        <w:t xml:space="preserve"> 2022;</w:t>
      </w:r>
      <w:proofErr w:type="gramStart"/>
      <w:r w:rsidRPr="0083228C">
        <w:rPr>
          <w:rFonts w:ascii="Roboto" w:hAnsi="Roboto"/>
          <w:sz w:val="20"/>
        </w:rPr>
        <w:t>37:e</w:t>
      </w:r>
      <w:proofErr w:type="gramEnd"/>
      <w:r w:rsidRPr="0083228C">
        <w:rPr>
          <w:rFonts w:ascii="Roboto" w:hAnsi="Roboto"/>
          <w:sz w:val="20"/>
        </w:rPr>
        <w:t xml:space="preserve">62. </w:t>
      </w:r>
    </w:p>
    <w:p w14:paraId="43EA6511"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12. </w:t>
      </w:r>
      <w:r w:rsidRPr="0083228C">
        <w:rPr>
          <w:rFonts w:ascii="Roboto" w:hAnsi="Roboto"/>
          <w:sz w:val="20"/>
        </w:rPr>
        <w:tab/>
        <w:t xml:space="preserve">Siontis KC, Geske JB, Ong K, Nishimura RA, Ommen SR, Gersh BJ. Atrial fibrillation in hypertrophic cardiomyopathy: prevalence, clinical correlations, and mortality in a large high-risk population. </w:t>
      </w:r>
      <w:r w:rsidRPr="0083228C">
        <w:rPr>
          <w:rFonts w:ascii="Roboto" w:hAnsi="Roboto"/>
          <w:i/>
          <w:iCs/>
          <w:sz w:val="20"/>
        </w:rPr>
        <w:t>J. Am. Heart Assoc.</w:t>
      </w:r>
      <w:r w:rsidRPr="0083228C">
        <w:rPr>
          <w:rFonts w:ascii="Roboto" w:hAnsi="Roboto"/>
          <w:sz w:val="20"/>
        </w:rPr>
        <w:t xml:space="preserve"> 2014;</w:t>
      </w:r>
      <w:proofErr w:type="gramStart"/>
      <w:r w:rsidRPr="0083228C">
        <w:rPr>
          <w:rFonts w:ascii="Roboto" w:hAnsi="Roboto"/>
          <w:sz w:val="20"/>
        </w:rPr>
        <w:t>3:e</w:t>
      </w:r>
      <w:proofErr w:type="gramEnd"/>
      <w:r w:rsidRPr="0083228C">
        <w:rPr>
          <w:rFonts w:ascii="Roboto" w:hAnsi="Roboto"/>
          <w:sz w:val="20"/>
        </w:rPr>
        <w:t xml:space="preserve">001002. </w:t>
      </w:r>
    </w:p>
    <w:p w14:paraId="12341B37"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13. </w:t>
      </w:r>
      <w:r w:rsidRPr="0083228C">
        <w:rPr>
          <w:rFonts w:ascii="Roboto" w:hAnsi="Roboto"/>
          <w:sz w:val="20"/>
        </w:rPr>
        <w:tab/>
        <w:t xml:space="preserve">Lampert R, Ackerman MJ, Marino BS, Burg M, Ainsworth B, Salberg L, Tome Esteban MT, Ho CY, Abraham R, Balaji S, et al. Vigorous Exercise in Patients </w:t>
      </w:r>
      <w:proofErr w:type="gramStart"/>
      <w:r w:rsidRPr="0083228C">
        <w:rPr>
          <w:rFonts w:ascii="Roboto" w:hAnsi="Roboto"/>
          <w:sz w:val="20"/>
        </w:rPr>
        <w:t>With</w:t>
      </w:r>
      <w:proofErr w:type="gramEnd"/>
      <w:r w:rsidRPr="0083228C">
        <w:rPr>
          <w:rFonts w:ascii="Roboto" w:hAnsi="Roboto"/>
          <w:sz w:val="20"/>
        </w:rPr>
        <w:t xml:space="preserve"> Hypertrophic Cardiomyopathy. </w:t>
      </w:r>
      <w:r w:rsidRPr="0083228C">
        <w:rPr>
          <w:rFonts w:ascii="Roboto" w:hAnsi="Roboto"/>
          <w:i/>
          <w:iCs/>
          <w:sz w:val="20"/>
        </w:rPr>
        <w:t>JAMA Cardiol.</w:t>
      </w:r>
      <w:r w:rsidRPr="0083228C">
        <w:rPr>
          <w:rFonts w:ascii="Roboto" w:hAnsi="Roboto"/>
          <w:sz w:val="20"/>
        </w:rPr>
        <w:t xml:space="preserve"> </w:t>
      </w:r>
      <w:proofErr w:type="gramStart"/>
      <w:r w:rsidRPr="0083228C">
        <w:rPr>
          <w:rFonts w:ascii="Roboto" w:hAnsi="Roboto"/>
          <w:sz w:val="20"/>
        </w:rPr>
        <w:t>2023;8:595</w:t>
      </w:r>
      <w:proofErr w:type="gramEnd"/>
      <w:r w:rsidRPr="0083228C">
        <w:rPr>
          <w:rFonts w:ascii="Roboto" w:hAnsi="Roboto"/>
          <w:sz w:val="20"/>
        </w:rPr>
        <w:t xml:space="preserve">–605. </w:t>
      </w:r>
    </w:p>
    <w:p w14:paraId="7404BEE1"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14. </w:t>
      </w:r>
      <w:r w:rsidRPr="0083228C">
        <w:rPr>
          <w:rFonts w:ascii="Roboto" w:hAnsi="Roboto"/>
          <w:sz w:val="20"/>
        </w:rPr>
        <w:tab/>
        <w:t xml:space="preserve">Saberi S, Wheeler M, Bragg-Gresham J, Hornsby W, Agarwal PP, Attili A, Concannon M, Dries AM, Shmargad Y, Salisbury H, et al. Effect of Moderate-Intensity Exercise Training on Peak Oxygen Consumption in Patients </w:t>
      </w:r>
      <w:proofErr w:type="gramStart"/>
      <w:r w:rsidRPr="0083228C">
        <w:rPr>
          <w:rFonts w:ascii="Roboto" w:hAnsi="Roboto"/>
          <w:sz w:val="20"/>
        </w:rPr>
        <w:t>With</w:t>
      </w:r>
      <w:proofErr w:type="gramEnd"/>
      <w:r w:rsidRPr="0083228C">
        <w:rPr>
          <w:rFonts w:ascii="Roboto" w:hAnsi="Roboto"/>
          <w:sz w:val="20"/>
        </w:rPr>
        <w:t xml:space="preserve"> Hypertrophic Cardiomyopathy: A Randomized Clinical Trial. </w:t>
      </w:r>
      <w:r w:rsidRPr="0083228C">
        <w:rPr>
          <w:rFonts w:ascii="Roboto" w:hAnsi="Roboto"/>
          <w:i/>
          <w:iCs/>
          <w:sz w:val="20"/>
        </w:rPr>
        <w:t>JAMA</w:t>
      </w:r>
      <w:r w:rsidRPr="0083228C">
        <w:rPr>
          <w:rFonts w:ascii="Roboto" w:hAnsi="Roboto"/>
          <w:sz w:val="20"/>
        </w:rPr>
        <w:t xml:space="preserve">. </w:t>
      </w:r>
      <w:proofErr w:type="gramStart"/>
      <w:r w:rsidRPr="0083228C">
        <w:rPr>
          <w:rFonts w:ascii="Roboto" w:hAnsi="Roboto"/>
          <w:sz w:val="20"/>
        </w:rPr>
        <w:t>2017;317:1349</w:t>
      </w:r>
      <w:proofErr w:type="gramEnd"/>
      <w:r w:rsidRPr="0083228C">
        <w:rPr>
          <w:rFonts w:ascii="Roboto" w:hAnsi="Roboto"/>
          <w:sz w:val="20"/>
        </w:rPr>
        <w:t xml:space="preserve">–1357. </w:t>
      </w:r>
    </w:p>
    <w:p w14:paraId="751BBCE4"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15. </w:t>
      </w:r>
      <w:r w:rsidRPr="0083228C">
        <w:rPr>
          <w:rFonts w:ascii="Roboto" w:hAnsi="Roboto"/>
          <w:sz w:val="20"/>
        </w:rPr>
        <w:tab/>
        <w:t xml:space="preserve">Pelliccia A, Day S, Olivotto I. Leisure-time and competitive sport participation: a changing paradigm for HCM patients. </w:t>
      </w:r>
      <w:r w:rsidRPr="0083228C">
        <w:rPr>
          <w:rFonts w:ascii="Roboto" w:hAnsi="Roboto"/>
          <w:i/>
          <w:iCs/>
          <w:sz w:val="20"/>
        </w:rPr>
        <w:t>Eur. J. Prev. Cardiol.</w:t>
      </w:r>
      <w:r w:rsidRPr="0083228C">
        <w:rPr>
          <w:rFonts w:ascii="Roboto" w:hAnsi="Roboto"/>
          <w:sz w:val="20"/>
        </w:rPr>
        <w:t xml:space="preserve"> </w:t>
      </w:r>
      <w:proofErr w:type="gramStart"/>
      <w:r w:rsidRPr="0083228C">
        <w:rPr>
          <w:rFonts w:ascii="Roboto" w:hAnsi="Roboto"/>
          <w:sz w:val="20"/>
        </w:rPr>
        <w:t>2023;30:488</w:t>
      </w:r>
      <w:proofErr w:type="gramEnd"/>
      <w:r w:rsidRPr="0083228C">
        <w:rPr>
          <w:rFonts w:ascii="Roboto" w:hAnsi="Roboto"/>
          <w:sz w:val="20"/>
        </w:rPr>
        <w:t xml:space="preserve">–495. </w:t>
      </w:r>
    </w:p>
    <w:p w14:paraId="442A5A1C"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16. </w:t>
      </w:r>
      <w:r w:rsidRPr="0083228C">
        <w:rPr>
          <w:rFonts w:ascii="Roboto" w:hAnsi="Roboto"/>
          <w:sz w:val="20"/>
        </w:rPr>
        <w:tab/>
        <w:t xml:space="preserve">Dias KA, Link MS, Levine BD. Exercise Training for Patients </w:t>
      </w:r>
      <w:proofErr w:type="gramStart"/>
      <w:r w:rsidRPr="0083228C">
        <w:rPr>
          <w:rFonts w:ascii="Roboto" w:hAnsi="Roboto"/>
          <w:sz w:val="20"/>
        </w:rPr>
        <w:t>With</w:t>
      </w:r>
      <w:proofErr w:type="gramEnd"/>
      <w:r w:rsidRPr="0083228C">
        <w:rPr>
          <w:rFonts w:ascii="Roboto" w:hAnsi="Roboto"/>
          <w:sz w:val="20"/>
        </w:rPr>
        <w:t xml:space="preserve"> Hypertrophic Cardiomyopathy: JACC Review Topic of the Week. </w:t>
      </w:r>
      <w:r w:rsidRPr="0083228C">
        <w:rPr>
          <w:rFonts w:ascii="Roboto" w:hAnsi="Roboto"/>
          <w:i/>
          <w:iCs/>
          <w:sz w:val="20"/>
        </w:rPr>
        <w:t>J. Am. Coll. Cardiol.</w:t>
      </w:r>
      <w:r w:rsidRPr="0083228C">
        <w:rPr>
          <w:rFonts w:ascii="Roboto" w:hAnsi="Roboto"/>
          <w:sz w:val="20"/>
        </w:rPr>
        <w:t xml:space="preserve"> </w:t>
      </w:r>
      <w:proofErr w:type="gramStart"/>
      <w:r w:rsidRPr="0083228C">
        <w:rPr>
          <w:rFonts w:ascii="Roboto" w:hAnsi="Roboto"/>
          <w:sz w:val="20"/>
        </w:rPr>
        <w:t>2018;72:1157</w:t>
      </w:r>
      <w:proofErr w:type="gramEnd"/>
      <w:r w:rsidRPr="0083228C">
        <w:rPr>
          <w:rFonts w:ascii="Roboto" w:hAnsi="Roboto"/>
          <w:sz w:val="20"/>
        </w:rPr>
        <w:t xml:space="preserve">–1165. </w:t>
      </w:r>
    </w:p>
    <w:p w14:paraId="27CFB193"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17. </w:t>
      </w:r>
      <w:r w:rsidRPr="0083228C">
        <w:rPr>
          <w:rFonts w:ascii="Roboto" w:hAnsi="Roboto"/>
          <w:sz w:val="20"/>
        </w:rPr>
        <w:tab/>
        <w:t xml:space="preserve">Dejgaard LA, Haland TF, Lie OH, Ribe M, Bjune T, Leren IS, Berge KE, Edvardsen T, Haugaa KH. Vigorous exercise in patients with hypertrophic cardiomyopathy. </w:t>
      </w:r>
      <w:r w:rsidRPr="0083228C">
        <w:rPr>
          <w:rFonts w:ascii="Roboto" w:hAnsi="Roboto"/>
          <w:i/>
          <w:iCs/>
          <w:sz w:val="20"/>
        </w:rPr>
        <w:t>Int. J. Cardiol.</w:t>
      </w:r>
      <w:r w:rsidRPr="0083228C">
        <w:rPr>
          <w:rFonts w:ascii="Roboto" w:hAnsi="Roboto"/>
          <w:sz w:val="20"/>
        </w:rPr>
        <w:t xml:space="preserve"> </w:t>
      </w:r>
      <w:proofErr w:type="gramStart"/>
      <w:r w:rsidRPr="0083228C">
        <w:rPr>
          <w:rFonts w:ascii="Roboto" w:hAnsi="Roboto"/>
          <w:sz w:val="20"/>
        </w:rPr>
        <w:t>2018;250:157</w:t>
      </w:r>
      <w:proofErr w:type="gramEnd"/>
      <w:r w:rsidRPr="0083228C">
        <w:rPr>
          <w:rFonts w:ascii="Roboto" w:hAnsi="Roboto"/>
          <w:sz w:val="20"/>
        </w:rPr>
        <w:t xml:space="preserve">–163. </w:t>
      </w:r>
    </w:p>
    <w:p w14:paraId="65DC203A"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18. </w:t>
      </w:r>
      <w:r w:rsidRPr="0083228C">
        <w:rPr>
          <w:rFonts w:ascii="Roboto" w:hAnsi="Roboto"/>
          <w:sz w:val="20"/>
        </w:rPr>
        <w:tab/>
        <w:t xml:space="preserve">Klempfner R, Kamerman T, Schwammenthal E, Nahshon A, Hay I, Goldenberg I, Dov F, Arad M. Efficacy of exercise training in symptomatic patients with hypertrophic cardiomyopathy: Results of a structured exercise training program in a cardiac rehabilitation center. </w:t>
      </w:r>
      <w:r w:rsidRPr="0083228C">
        <w:rPr>
          <w:rFonts w:ascii="Roboto" w:hAnsi="Roboto"/>
          <w:i/>
          <w:iCs/>
          <w:sz w:val="20"/>
        </w:rPr>
        <w:t>Eur. J. Prev. Cardiol.</w:t>
      </w:r>
      <w:r w:rsidRPr="0083228C">
        <w:rPr>
          <w:rFonts w:ascii="Roboto" w:hAnsi="Roboto"/>
          <w:sz w:val="20"/>
        </w:rPr>
        <w:t xml:space="preserve"> </w:t>
      </w:r>
      <w:proofErr w:type="gramStart"/>
      <w:r w:rsidRPr="0083228C">
        <w:rPr>
          <w:rFonts w:ascii="Roboto" w:hAnsi="Roboto"/>
          <w:sz w:val="20"/>
        </w:rPr>
        <w:t>2015;22:13</w:t>
      </w:r>
      <w:proofErr w:type="gramEnd"/>
      <w:r w:rsidRPr="0083228C">
        <w:rPr>
          <w:rFonts w:ascii="Roboto" w:hAnsi="Roboto"/>
          <w:sz w:val="20"/>
        </w:rPr>
        <w:t xml:space="preserve">–19. </w:t>
      </w:r>
    </w:p>
    <w:p w14:paraId="48CD4A61"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lastRenderedPageBreak/>
        <w:t xml:space="preserve">19. </w:t>
      </w:r>
      <w:r w:rsidRPr="0083228C">
        <w:rPr>
          <w:rFonts w:ascii="Roboto" w:hAnsi="Roboto"/>
          <w:sz w:val="20"/>
        </w:rPr>
        <w:tab/>
        <w:t>Curran L, Marvao A de, Inglese P, McGurk KA, Schiratti P-R, Clement A, Zheng SL, Li S, Pua CJ, Shah M, et al. A genotype-phenotype taxonomy of hypertrophic cardiomyopathy [Internet]. 2023 [cited 2023 Jun 20];2023.03.11.23285908. Available from: https://www.medrxiv.org/content/10.1101/2023.03.11.23285908v2</w:t>
      </w:r>
    </w:p>
    <w:p w14:paraId="06AB4801"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20. </w:t>
      </w:r>
      <w:r w:rsidRPr="0083228C">
        <w:rPr>
          <w:rFonts w:ascii="Roboto" w:hAnsi="Roboto"/>
          <w:sz w:val="20"/>
        </w:rPr>
        <w:tab/>
        <w:t xml:space="preserve">Fumagalli C, Maurizi N, Day SM, Ashley EA, Michels M, Colan SD, Jacoby D, Marchionni N, Vincent-Tompkins J, Ho CY, et al. Association of Obesity </w:t>
      </w:r>
      <w:proofErr w:type="gramStart"/>
      <w:r w:rsidRPr="0083228C">
        <w:rPr>
          <w:rFonts w:ascii="Roboto" w:hAnsi="Roboto"/>
          <w:sz w:val="20"/>
        </w:rPr>
        <w:t>With</w:t>
      </w:r>
      <w:proofErr w:type="gramEnd"/>
      <w:r w:rsidRPr="0083228C">
        <w:rPr>
          <w:rFonts w:ascii="Roboto" w:hAnsi="Roboto"/>
          <w:sz w:val="20"/>
        </w:rPr>
        <w:t xml:space="preserve"> Adverse Long-term Outcomes in Hypertrophic Cardiomyopathy. </w:t>
      </w:r>
      <w:r w:rsidRPr="0083228C">
        <w:rPr>
          <w:rFonts w:ascii="Roboto" w:hAnsi="Roboto"/>
          <w:i/>
          <w:iCs/>
          <w:sz w:val="20"/>
        </w:rPr>
        <w:t>JAMA Cardiol.</w:t>
      </w:r>
      <w:r w:rsidRPr="0083228C">
        <w:rPr>
          <w:rFonts w:ascii="Roboto" w:hAnsi="Roboto"/>
          <w:sz w:val="20"/>
        </w:rPr>
        <w:t xml:space="preserve"> </w:t>
      </w:r>
      <w:proofErr w:type="gramStart"/>
      <w:r w:rsidRPr="0083228C">
        <w:rPr>
          <w:rFonts w:ascii="Roboto" w:hAnsi="Roboto"/>
          <w:sz w:val="20"/>
        </w:rPr>
        <w:t>2020;5:65</w:t>
      </w:r>
      <w:proofErr w:type="gramEnd"/>
      <w:r w:rsidRPr="0083228C">
        <w:rPr>
          <w:rFonts w:ascii="Roboto" w:hAnsi="Roboto"/>
          <w:sz w:val="20"/>
        </w:rPr>
        <w:t xml:space="preserve">–72. </w:t>
      </w:r>
    </w:p>
    <w:p w14:paraId="73F5FCE4" w14:textId="77777777" w:rsidR="0083228C" w:rsidRPr="002245BD" w:rsidRDefault="0083228C" w:rsidP="002245BD">
      <w:pPr>
        <w:widowControl w:val="0"/>
        <w:suppressLineNumbers/>
        <w:autoSpaceDE w:val="0"/>
        <w:autoSpaceDN w:val="0"/>
        <w:adjustRightInd w:val="0"/>
        <w:rPr>
          <w:rFonts w:ascii="Roboto" w:hAnsi="Roboto"/>
          <w:sz w:val="20"/>
          <w:lang w:val="da-DK"/>
        </w:rPr>
      </w:pPr>
      <w:r w:rsidRPr="0083228C">
        <w:rPr>
          <w:rFonts w:ascii="Roboto" w:hAnsi="Roboto"/>
          <w:sz w:val="20"/>
        </w:rPr>
        <w:t xml:space="preserve">21. </w:t>
      </w:r>
      <w:r w:rsidRPr="0083228C">
        <w:rPr>
          <w:rFonts w:ascii="Roboto" w:hAnsi="Roboto"/>
          <w:sz w:val="20"/>
        </w:rPr>
        <w:tab/>
        <w:t xml:space="preserve">Maron MS, Olivotto I, Betocchi S, Casey SA, Lesser JR, Losi MA, Cecchi F, Maron BJ. Effect of Left Ventricular Outflow Tract Obstruction on Clinical Outcome in Hypertrophic Cardiomyopathy. </w:t>
      </w:r>
      <w:r w:rsidRPr="002245BD">
        <w:rPr>
          <w:rFonts w:ascii="Roboto" w:hAnsi="Roboto"/>
          <w:i/>
          <w:iCs/>
          <w:sz w:val="20"/>
          <w:lang w:val="da-DK"/>
        </w:rPr>
        <w:t>N. Engl. J. Med.</w:t>
      </w:r>
      <w:r w:rsidRPr="002245BD">
        <w:rPr>
          <w:rFonts w:ascii="Roboto" w:hAnsi="Roboto"/>
          <w:sz w:val="20"/>
          <w:lang w:val="da-DK"/>
        </w:rPr>
        <w:t xml:space="preserve"> </w:t>
      </w:r>
      <w:proofErr w:type="gramStart"/>
      <w:r w:rsidRPr="002245BD">
        <w:rPr>
          <w:rFonts w:ascii="Roboto" w:hAnsi="Roboto"/>
          <w:sz w:val="20"/>
          <w:lang w:val="da-DK"/>
        </w:rPr>
        <w:t>2003;348:295</w:t>
      </w:r>
      <w:proofErr w:type="gramEnd"/>
      <w:r w:rsidRPr="002245BD">
        <w:rPr>
          <w:rFonts w:ascii="Roboto" w:hAnsi="Roboto"/>
          <w:sz w:val="20"/>
          <w:lang w:val="da-DK"/>
        </w:rPr>
        <w:t xml:space="preserve">–303. </w:t>
      </w:r>
    </w:p>
    <w:p w14:paraId="3EF3AF50" w14:textId="77777777" w:rsidR="0083228C" w:rsidRPr="0083228C" w:rsidRDefault="0083228C" w:rsidP="002245BD">
      <w:pPr>
        <w:widowControl w:val="0"/>
        <w:suppressLineNumbers/>
        <w:autoSpaceDE w:val="0"/>
        <w:autoSpaceDN w:val="0"/>
        <w:adjustRightInd w:val="0"/>
        <w:rPr>
          <w:rFonts w:ascii="Roboto" w:hAnsi="Roboto"/>
          <w:sz w:val="20"/>
        </w:rPr>
      </w:pPr>
      <w:r w:rsidRPr="002245BD">
        <w:rPr>
          <w:rFonts w:ascii="Roboto" w:hAnsi="Roboto"/>
          <w:sz w:val="20"/>
          <w:lang w:val="da-DK"/>
        </w:rPr>
        <w:t xml:space="preserve">22. </w:t>
      </w:r>
      <w:r w:rsidRPr="002245BD">
        <w:rPr>
          <w:rFonts w:ascii="Roboto" w:hAnsi="Roboto"/>
          <w:sz w:val="20"/>
          <w:lang w:val="da-DK"/>
        </w:rPr>
        <w:tab/>
        <w:t xml:space="preserve">Harper AR, Goel A, Grace C, Thomson KL, Petersen SE, Xu X, Waring A, Ormondroyd E, Kramer CM, Ho CY, et al. </w:t>
      </w:r>
      <w:r w:rsidRPr="0083228C">
        <w:rPr>
          <w:rFonts w:ascii="Roboto" w:hAnsi="Roboto"/>
          <w:sz w:val="20"/>
        </w:rPr>
        <w:t xml:space="preserve">Common genetic variants and modifiable risk factors underpin hypertrophic cardiomyopathy susceptibility and expressivity. </w:t>
      </w:r>
      <w:r w:rsidRPr="0083228C">
        <w:rPr>
          <w:rFonts w:ascii="Roboto" w:hAnsi="Roboto"/>
          <w:i/>
          <w:iCs/>
          <w:sz w:val="20"/>
        </w:rPr>
        <w:t>Nat. Genet.</w:t>
      </w:r>
      <w:r w:rsidRPr="0083228C">
        <w:rPr>
          <w:rFonts w:ascii="Roboto" w:hAnsi="Roboto"/>
          <w:sz w:val="20"/>
        </w:rPr>
        <w:t xml:space="preserve"> </w:t>
      </w:r>
      <w:proofErr w:type="gramStart"/>
      <w:r w:rsidRPr="0083228C">
        <w:rPr>
          <w:rFonts w:ascii="Roboto" w:hAnsi="Roboto"/>
          <w:sz w:val="20"/>
        </w:rPr>
        <w:t>2021;53:135</w:t>
      </w:r>
      <w:proofErr w:type="gramEnd"/>
      <w:r w:rsidRPr="0083228C">
        <w:rPr>
          <w:rFonts w:ascii="Roboto" w:hAnsi="Roboto"/>
          <w:sz w:val="20"/>
        </w:rPr>
        <w:t xml:space="preserve">–142. </w:t>
      </w:r>
    </w:p>
    <w:p w14:paraId="25996CE7"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23. </w:t>
      </w:r>
      <w:r w:rsidRPr="0083228C">
        <w:rPr>
          <w:rFonts w:ascii="Roboto" w:hAnsi="Roboto"/>
          <w:sz w:val="20"/>
        </w:rPr>
        <w:tab/>
        <w:t xml:space="preserve">de Marvao A, Dawes TJW, Shi W, Durighel G, Rueckert D, Cook SA, O’Regan DP. Precursors of Hypertensive Heart Phenotype Develop in Healthy Adults: A High-Resolution 3D MRI Study. </w:t>
      </w:r>
      <w:r w:rsidRPr="0083228C">
        <w:rPr>
          <w:rFonts w:ascii="Roboto" w:hAnsi="Roboto"/>
          <w:i/>
          <w:iCs/>
          <w:sz w:val="20"/>
        </w:rPr>
        <w:t>JACC Cardiovasc. Imaging</w:t>
      </w:r>
      <w:r w:rsidRPr="0083228C">
        <w:rPr>
          <w:rFonts w:ascii="Roboto" w:hAnsi="Roboto"/>
          <w:sz w:val="20"/>
        </w:rPr>
        <w:t xml:space="preserve">. </w:t>
      </w:r>
      <w:proofErr w:type="gramStart"/>
      <w:r w:rsidRPr="0083228C">
        <w:rPr>
          <w:rFonts w:ascii="Roboto" w:hAnsi="Roboto"/>
          <w:sz w:val="20"/>
        </w:rPr>
        <w:t>2015;8:1260</w:t>
      </w:r>
      <w:proofErr w:type="gramEnd"/>
      <w:r w:rsidRPr="0083228C">
        <w:rPr>
          <w:rFonts w:ascii="Roboto" w:hAnsi="Roboto"/>
          <w:sz w:val="20"/>
        </w:rPr>
        <w:t xml:space="preserve">–1269. </w:t>
      </w:r>
    </w:p>
    <w:p w14:paraId="09F38F6C"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24. </w:t>
      </w:r>
      <w:r w:rsidRPr="0083228C">
        <w:rPr>
          <w:rFonts w:ascii="Roboto" w:hAnsi="Roboto"/>
          <w:sz w:val="20"/>
        </w:rPr>
        <w:tab/>
        <w:t xml:space="preserve">Alaiwi SA, Roston TM, Marstrand P, Claggett BL, Parikh VN, Helms AS, Ingles J, Lampert R, Lakdawala NK, Michels M, et al. Left Ventricular Systolic Dysfunction in Patients Diagnosed </w:t>
      </w:r>
      <w:proofErr w:type="gramStart"/>
      <w:r w:rsidRPr="0083228C">
        <w:rPr>
          <w:rFonts w:ascii="Roboto" w:hAnsi="Roboto"/>
          <w:sz w:val="20"/>
        </w:rPr>
        <w:t>With</w:t>
      </w:r>
      <w:proofErr w:type="gramEnd"/>
      <w:r w:rsidRPr="0083228C">
        <w:rPr>
          <w:rFonts w:ascii="Roboto" w:hAnsi="Roboto"/>
          <w:sz w:val="20"/>
        </w:rPr>
        <w:t xml:space="preserve"> Hypertrophic Cardiomyopathy During Childhood: Insights From the SHaRe Registry (Sarcomeric Human Cardiomyopathy). </w:t>
      </w:r>
      <w:r w:rsidRPr="0083228C">
        <w:rPr>
          <w:rFonts w:ascii="Roboto" w:hAnsi="Roboto"/>
          <w:i/>
          <w:iCs/>
          <w:sz w:val="20"/>
        </w:rPr>
        <w:t>Circulation</w:t>
      </w:r>
      <w:r w:rsidRPr="0083228C">
        <w:rPr>
          <w:rFonts w:ascii="Roboto" w:hAnsi="Roboto"/>
          <w:sz w:val="20"/>
        </w:rPr>
        <w:t>. 2023;</w:t>
      </w:r>
    </w:p>
    <w:p w14:paraId="5FD1C9DF"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25. </w:t>
      </w:r>
      <w:r w:rsidRPr="0083228C">
        <w:rPr>
          <w:rFonts w:ascii="Roboto" w:hAnsi="Roboto"/>
          <w:sz w:val="20"/>
        </w:rPr>
        <w:tab/>
        <w:t xml:space="preserve">Marstrand P, Han L, Day SM, Olivotto I, Ashley EA, Michels M, Pereira AC, Wittekind SG, Helms A, Saberi S, et al. Hypertrophic Cardiomyopathy </w:t>
      </w:r>
      <w:proofErr w:type="gramStart"/>
      <w:r w:rsidRPr="0083228C">
        <w:rPr>
          <w:rFonts w:ascii="Roboto" w:hAnsi="Roboto"/>
          <w:sz w:val="20"/>
        </w:rPr>
        <w:t>With</w:t>
      </w:r>
      <w:proofErr w:type="gramEnd"/>
      <w:r w:rsidRPr="0083228C">
        <w:rPr>
          <w:rFonts w:ascii="Roboto" w:hAnsi="Roboto"/>
          <w:sz w:val="20"/>
        </w:rPr>
        <w:t xml:space="preserve"> Left Ventricular Systolic Dysfunction: Insights From the SHaRe Registry. </w:t>
      </w:r>
      <w:r w:rsidRPr="0083228C">
        <w:rPr>
          <w:rFonts w:ascii="Roboto" w:hAnsi="Roboto"/>
          <w:i/>
          <w:iCs/>
          <w:sz w:val="20"/>
        </w:rPr>
        <w:t>Circulation</w:t>
      </w:r>
      <w:r w:rsidRPr="0083228C">
        <w:rPr>
          <w:rFonts w:ascii="Roboto" w:hAnsi="Roboto"/>
          <w:sz w:val="20"/>
        </w:rPr>
        <w:t xml:space="preserve">. </w:t>
      </w:r>
      <w:proofErr w:type="gramStart"/>
      <w:r w:rsidRPr="0083228C">
        <w:rPr>
          <w:rFonts w:ascii="Roboto" w:hAnsi="Roboto"/>
          <w:sz w:val="20"/>
        </w:rPr>
        <w:t>2020;141:1371</w:t>
      </w:r>
      <w:proofErr w:type="gramEnd"/>
      <w:r w:rsidRPr="0083228C">
        <w:rPr>
          <w:rFonts w:ascii="Roboto" w:hAnsi="Roboto"/>
          <w:sz w:val="20"/>
        </w:rPr>
        <w:t xml:space="preserve">–1383. </w:t>
      </w:r>
    </w:p>
    <w:p w14:paraId="0E3A4D3A"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26. </w:t>
      </w:r>
      <w:r w:rsidRPr="0083228C">
        <w:rPr>
          <w:rFonts w:ascii="Roboto" w:hAnsi="Roboto"/>
          <w:sz w:val="20"/>
        </w:rPr>
        <w:tab/>
        <w:t xml:space="preserve">O’Mahony C, Jichi F, Pavlou M, Monserrat L, Anastasakis A, Rapezzi C, Biagini E, Gimeno JR, Limongelli G, McKenna WJ, et al. A novel clinical risk prediction model for sudden cardiac death in hypertrophic cardiomyopathy (HCM Risk-SCD). </w:t>
      </w:r>
      <w:r w:rsidRPr="0083228C">
        <w:rPr>
          <w:rFonts w:ascii="Roboto" w:hAnsi="Roboto"/>
          <w:i/>
          <w:iCs/>
          <w:sz w:val="20"/>
        </w:rPr>
        <w:t>Eur. Heart J.</w:t>
      </w:r>
      <w:r w:rsidRPr="0083228C">
        <w:rPr>
          <w:rFonts w:ascii="Roboto" w:hAnsi="Roboto"/>
          <w:sz w:val="20"/>
        </w:rPr>
        <w:t xml:space="preserve"> </w:t>
      </w:r>
      <w:proofErr w:type="gramStart"/>
      <w:r w:rsidRPr="0083228C">
        <w:rPr>
          <w:rFonts w:ascii="Roboto" w:hAnsi="Roboto"/>
          <w:sz w:val="20"/>
        </w:rPr>
        <w:t>2014;35:2010</w:t>
      </w:r>
      <w:proofErr w:type="gramEnd"/>
      <w:r w:rsidRPr="0083228C">
        <w:rPr>
          <w:rFonts w:ascii="Roboto" w:hAnsi="Roboto"/>
          <w:sz w:val="20"/>
        </w:rPr>
        <w:t xml:space="preserve">–2020. </w:t>
      </w:r>
    </w:p>
    <w:p w14:paraId="6DB15C0C"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27. </w:t>
      </w:r>
      <w:r w:rsidRPr="0083228C">
        <w:rPr>
          <w:rFonts w:ascii="Roboto" w:hAnsi="Roboto"/>
          <w:sz w:val="20"/>
        </w:rPr>
        <w:tab/>
        <w:t xml:space="preserve">O’Mahony C, Akhtar MM, Anastasiou Z, Guttmann OP, Vriesendorp PA, Michels M, Magrì D, Autore C, Fernández A, Ochoa JP, et al. Effectiveness of the 2014 European Society of Cardiology guideline on sudden cardiac death in hypertrophic cardiomyopathy: a systematic review and meta-analysis. </w:t>
      </w:r>
      <w:r w:rsidRPr="0083228C">
        <w:rPr>
          <w:rFonts w:ascii="Roboto" w:hAnsi="Roboto"/>
          <w:i/>
          <w:iCs/>
          <w:sz w:val="20"/>
        </w:rPr>
        <w:t>Heart Br. Card. Soc.</w:t>
      </w:r>
      <w:r w:rsidRPr="0083228C">
        <w:rPr>
          <w:rFonts w:ascii="Roboto" w:hAnsi="Roboto"/>
          <w:sz w:val="20"/>
        </w:rPr>
        <w:t xml:space="preserve"> </w:t>
      </w:r>
      <w:proofErr w:type="gramStart"/>
      <w:r w:rsidRPr="0083228C">
        <w:rPr>
          <w:rFonts w:ascii="Roboto" w:hAnsi="Roboto"/>
          <w:sz w:val="20"/>
        </w:rPr>
        <w:t>2019;105:623</w:t>
      </w:r>
      <w:proofErr w:type="gramEnd"/>
      <w:r w:rsidRPr="0083228C">
        <w:rPr>
          <w:rFonts w:ascii="Roboto" w:hAnsi="Roboto"/>
          <w:sz w:val="20"/>
        </w:rPr>
        <w:t xml:space="preserve">–631. </w:t>
      </w:r>
    </w:p>
    <w:p w14:paraId="4825181E" w14:textId="77777777" w:rsidR="0083228C" w:rsidRPr="0083228C" w:rsidRDefault="0083228C" w:rsidP="002245BD">
      <w:pPr>
        <w:widowControl w:val="0"/>
        <w:suppressLineNumbers/>
        <w:autoSpaceDE w:val="0"/>
        <w:autoSpaceDN w:val="0"/>
        <w:adjustRightInd w:val="0"/>
        <w:rPr>
          <w:rFonts w:ascii="Roboto" w:hAnsi="Roboto"/>
          <w:sz w:val="20"/>
        </w:rPr>
      </w:pPr>
      <w:r w:rsidRPr="0083228C">
        <w:rPr>
          <w:rFonts w:ascii="Roboto" w:hAnsi="Roboto"/>
          <w:sz w:val="20"/>
        </w:rPr>
        <w:t xml:space="preserve">28. </w:t>
      </w:r>
      <w:r w:rsidRPr="0083228C">
        <w:rPr>
          <w:rFonts w:ascii="Roboto" w:hAnsi="Roboto"/>
          <w:sz w:val="20"/>
        </w:rPr>
        <w:tab/>
        <w:t xml:space="preserve">O’Mahony C, Jichi F, Ommen SR, Christiaans I, Arbustini E, Garcia-Pavia P, Cecchi F, Olivotto I, Kitaoka H, Gotsman I, et al. An International External Validation Study of the 2014 European Society of Cardiology Guideline on Sudden Cardiac Death Prevention in Hypertrophic Cardiomyopathy (Evidence from HCM). </w:t>
      </w:r>
      <w:r w:rsidRPr="0083228C">
        <w:rPr>
          <w:rFonts w:ascii="Roboto" w:hAnsi="Roboto"/>
          <w:i/>
          <w:iCs/>
          <w:sz w:val="20"/>
        </w:rPr>
        <w:t>Circulation</w:t>
      </w:r>
      <w:r w:rsidRPr="0083228C">
        <w:rPr>
          <w:rFonts w:ascii="Roboto" w:hAnsi="Roboto"/>
          <w:sz w:val="20"/>
        </w:rPr>
        <w:t xml:space="preserve">. </w:t>
      </w:r>
      <w:proofErr w:type="gramStart"/>
      <w:r w:rsidRPr="0083228C">
        <w:rPr>
          <w:rFonts w:ascii="Roboto" w:hAnsi="Roboto"/>
          <w:sz w:val="20"/>
        </w:rPr>
        <w:t>2017;CIRCULATIONAHA</w:t>
      </w:r>
      <w:proofErr w:type="gramEnd"/>
      <w:r w:rsidRPr="0083228C">
        <w:rPr>
          <w:rFonts w:ascii="Roboto" w:hAnsi="Roboto"/>
          <w:sz w:val="20"/>
        </w:rPr>
        <w:t xml:space="preserve">.117.030437. </w:t>
      </w:r>
    </w:p>
    <w:p w14:paraId="355283DB" w14:textId="5703B8B5" w:rsidR="001D711A" w:rsidRPr="00DB6D77" w:rsidRDefault="00DB6D77" w:rsidP="002245BD">
      <w:pPr>
        <w:suppressLineNumbers/>
        <w:spacing w:after="160"/>
        <w:rPr>
          <w:rFonts w:ascii="Roboto" w:hAnsi="Roboto"/>
        </w:rPr>
        <w:sectPr w:rsidR="001D711A" w:rsidRPr="00DB6D77" w:rsidSect="00C03842">
          <w:pgSz w:w="12240" w:h="15840"/>
          <w:pgMar w:top="1440" w:right="1440" w:bottom="992" w:left="1259" w:header="720" w:footer="720" w:gutter="0"/>
          <w:lnNumType w:countBy="1" w:restart="continuous"/>
          <w:cols w:space="720"/>
          <w:docGrid w:linePitch="360"/>
        </w:sectPr>
      </w:pPr>
      <w:r w:rsidRPr="00632C1C">
        <w:rPr>
          <w:rFonts w:ascii="Roboto" w:hAnsi="Roboto"/>
          <w:sz w:val="22"/>
          <w:szCs w:val="22"/>
        </w:rPr>
        <w:fldChar w:fldCharType="end"/>
      </w:r>
    </w:p>
    <w:p w14:paraId="39993EA7" w14:textId="500E9F1F" w:rsidR="00193C32" w:rsidRPr="00DB6D77" w:rsidRDefault="001D711A" w:rsidP="001D711A">
      <w:pPr>
        <w:tabs>
          <w:tab w:val="left" w:pos="2650"/>
        </w:tabs>
        <w:spacing w:line="480" w:lineRule="auto"/>
        <w:rPr>
          <w:rFonts w:ascii="Roboto" w:hAnsi="Roboto"/>
          <w:color w:val="000000"/>
        </w:rPr>
      </w:pPr>
      <w:r w:rsidRPr="00DB6D77">
        <w:rPr>
          <w:rFonts w:ascii="Roboto" w:hAnsi="Roboto"/>
          <w:b/>
          <w:bCs/>
          <w:color w:val="000000"/>
        </w:rPr>
        <w:lastRenderedPageBreak/>
        <w:t xml:space="preserve">Table 1: </w:t>
      </w:r>
      <w:r w:rsidRPr="00DB6D77">
        <w:rPr>
          <w:rFonts w:ascii="Roboto" w:hAnsi="Roboto"/>
          <w:color w:val="000000"/>
        </w:rPr>
        <w:t xml:space="preserve">Clinical characteristics of </w:t>
      </w:r>
      <w:r w:rsidR="00CF5CE8">
        <w:rPr>
          <w:rFonts w:ascii="Roboto" w:hAnsi="Roboto"/>
          <w:color w:val="000000"/>
        </w:rPr>
        <w:t xml:space="preserve">the cohort at time of </w:t>
      </w:r>
      <w:r w:rsidR="004451B2">
        <w:rPr>
          <w:rFonts w:ascii="Roboto" w:hAnsi="Roboto"/>
          <w:color w:val="000000"/>
        </w:rPr>
        <w:t xml:space="preserve">initial </w:t>
      </w:r>
      <w:proofErr w:type="spellStart"/>
      <w:r w:rsidR="004451B2">
        <w:rPr>
          <w:rFonts w:ascii="Roboto" w:hAnsi="Roboto"/>
          <w:color w:val="000000"/>
        </w:rPr>
        <w:t>SHaRe</w:t>
      </w:r>
      <w:proofErr w:type="spellEnd"/>
      <w:r w:rsidR="004451B2">
        <w:rPr>
          <w:rFonts w:ascii="Roboto" w:hAnsi="Roboto"/>
          <w:color w:val="000000"/>
        </w:rPr>
        <w:t xml:space="preserve"> visit</w:t>
      </w:r>
      <w:r w:rsidRPr="00DB6D77">
        <w:rPr>
          <w:rFonts w:ascii="Roboto" w:hAnsi="Roboto"/>
          <w:color w:val="000000"/>
        </w:rPr>
        <w:t>.</w:t>
      </w:r>
    </w:p>
    <w:tbl>
      <w:tblPr>
        <w:tblW w:w="9498" w:type="dxa"/>
        <w:jc w:val="center"/>
        <w:tblLayout w:type="fixed"/>
        <w:tblLook w:val="0420" w:firstRow="1" w:lastRow="0" w:firstColumn="0" w:lastColumn="0" w:noHBand="0" w:noVBand="1"/>
      </w:tblPr>
      <w:tblGrid>
        <w:gridCol w:w="3828"/>
        <w:gridCol w:w="2126"/>
        <w:gridCol w:w="2551"/>
        <w:gridCol w:w="993"/>
      </w:tblGrid>
      <w:tr w:rsidR="00193C32" w:rsidRPr="00DB6D77" w14:paraId="205C441D" w14:textId="77777777" w:rsidTr="0053705B">
        <w:trPr>
          <w:tblHeader/>
          <w:jc w:val="center"/>
        </w:trPr>
        <w:tc>
          <w:tcPr>
            <w:tcW w:w="38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055B31"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122A66">
              <w:rPr>
                <w:rFonts w:ascii="Roboto" w:eastAsia="Helvetica" w:hAnsi="Roboto"/>
                <w:color w:val="000000"/>
                <w:sz w:val="21"/>
                <w:szCs w:val="21"/>
              </w:rPr>
              <w:t>Characteristic</w:t>
            </w:r>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3884E6D" w14:textId="73FE862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SARC</w:t>
            </w:r>
            <w:r w:rsidR="004451B2" w:rsidRPr="00122A66">
              <w:rPr>
                <w:rFonts w:ascii="Roboto" w:eastAsia="Helvetica" w:hAnsi="Roboto"/>
                <w:color w:val="000000"/>
                <w:sz w:val="21"/>
                <w:szCs w:val="21"/>
              </w:rPr>
              <w:t>OMERIC HCM</w:t>
            </w:r>
            <w:r w:rsidRPr="00122A66">
              <w:rPr>
                <w:rFonts w:ascii="Roboto" w:eastAsia="Helvetica" w:hAnsi="Roboto"/>
                <w:color w:val="000000"/>
                <w:sz w:val="21"/>
                <w:szCs w:val="21"/>
              </w:rPr>
              <w:t xml:space="preserve"> </w:t>
            </w:r>
            <w:r w:rsidR="00592E28" w:rsidRPr="00122A66">
              <w:rPr>
                <w:rFonts w:ascii="Roboto" w:eastAsia="Helvetica" w:hAnsi="Roboto"/>
                <w:color w:val="000000"/>
                <w:sz w:val="21"/>
                <w:szCs w:val="21"/>
              </w:rPr>
              <w:t>N</w:t>
            </w:r>
            <w:r w:rsidRPr="00122A66">
              <w:rPr>
                <w:rFonts w:ascii="Roboto" w:eastAsia="Helvetica" w:hAnsi="Roboto"/>
                <w:color w:val="000000"/>
                <w:sz w:val="21"/>
                <w:szCs w:val="21"/>
              </w:rPr>
              <w:t>= 2,715</w:t>
            </w:r>
          </w:p>
        </w:tc>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22056A" w14:textId="77777777" w:rsidR="004451B2" w:rsidRPr="00122A66" w:rsidRDefault="004451B2"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122A66">
              <w:rPr>
                <w:rFonts w:ascii="Roboto" w:eastAsia="Helvetica" w:hAnsi="Roboto"/>
                <w:color w:val="000000"/>
                <w:sz w:val="21"/>
                <w:szCs w:val="21"/>
              </w:rPr>
              <w:t>NON-SARCOMERIC HCM</w:t>
            </w:r>
          </w:p>
          <w:p w14:paraId="0F358D75" w14:textId="7E94FDE3"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N = 2,739</w:t>
            </w:r>
          </w:p>
        </w:tc>
        <w:tc>
          <w:tcPr>
            <w:tcW w:w="99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807D86"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p-value</w:t>
            </w:r>
          </w:p>
        </w:tc>
      </w:tr>
      <w:tr w:rsidR="005217B8" w:rsidRPr="00DB6D77" w14:paraId="250EF65E"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DC7D" w14:textId="77777777" w:rsidR="005217B8" w:rsidRPr="00122A66" w:rsidRDefault="005217B8" w:rsidP="005217B8">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r w:rsidRPr="00122A66">
              <w:rPr>
                <w:rFonts w:ascii="Roboto" w:eastAsia="Helvetica" w:hAnsi="Roboto"/>
                <w:b/>
                <w:bCs/>
                <w:color w:val="000000"/>
                <w:sz w:val="21"/>
                <w:szCs w:val="21"/>
              </w:rPr>
              <w:t>Demographic information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539E" w14:textId="77777777" w:rsidR="005217B8" w:rsidRPr="00122A66"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B4AF" w14:textId="77777777" w:rsidR="005217B8" w:rsidRPr="00122A66"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60B6" w14:textId="77777777" w:rsidR="005217B8" w:rsidRPr="00122A66"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193C32" w:rsidRPr="00DB6D77" w14:paraId="2A9B62CC"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E3C3B"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122A66">
              <w:rPr>
                <w:rFonts w:ascii="Roboto" w:eastAsia="Helvetica" w:hAnsi="Roboto"/>
                <w:color w:val="000000"/>
                <w:sz w:val="21"/>
                <w:szCs w:val="21"/>
              </w:rPr>
              <w:t>Female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9733C"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1,144 (42%)</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6896F"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939 (34%)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3297D"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&lt;0.001</w:t>
            </w:r>
          </w:p>
        </w:tc>
      </w:tr>
      <w:tr w:rsidR="00193C32" w:rsidRPr="00DB6D77" w14:paraId="4F8B548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A0367" w14:textId="77777777" w:rsidR="00193C32" w:rsidRPr="00122A66" w:rsidRDefault="005217B8" w:rsidP="00193C32">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122A66">
              <w:rPr>
                <w:rFonts w:ascii="Roboto" w:eastAsia="Helvetica" w:hAnsi="Roboto"/>
                <w:color w:val="000000"/>
                <w:sz w:val="21"/>
                <w:szCs w:val="21"/>
              </w:rPr>
              <w:t xml:space="preserve">   </w:t>
            </w:r>
            <w:r w:rsidR="00193C32" w:rsidRPr="00122A66">
              <w:rPr>
                <w:rFonts w:ascii="Roboto" w:eastAsia="Helvetica" w:hAnsi="Roboto"/>
                <w:color w:val="000000"/>
                <w:sz w:val="21"/>
                <w:szCs w:val="21"/>
              </w:rPr>
              <w:t>Age at HCM diagnosis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15159"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37.5 (22.5 to 50.5)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A8F62"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53.2 (41.2 to 63.0)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B8A74"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&lt;0.001</w:t>
            </w:r>
          </w:p>
        </w:tc>
      </w:tr>
      <w:tr w:rsidR="005217B8" w:rsidRPr="00DB6D77" w14:paraId="53B11BE8"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70827" w14:textId="3D2732C0" w:rsidR="005217B8" w:rsidRPr="00122A66" w:rsidRDefault="005217B8" w:rsidP="005217B8">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122A66">
              <w:rPr>
                <w:rFonts w:ascii="Roboto" w:eastAsia="Helvetica" w:hAnsi="Roboto"/>
                <w:color w:val="000000"/>
                <w:sz w:val="21"/>
                <w:szCs w:val="21"/>
              </w:rPr>
              <w:t xml:space="preserve">   Age at </w:t>
            </w:r>
            <w:r w:rsidR="004451B2" w:rsidRPr="00122A66">
              <w:rPr>
                <w:rFonts w:ascii="Roboto" w:eastAsia="Helvetica" w:hAnsi="Roboto"/>
                <w:color w:val="000000"/>
                <w:sz w:val="21"/>
                <w:szCs w:val="21"/>
              </w:rPr>
              <w:t>initial visit to</w:t>
            </w:r>
            <w:r w:rsidR="00122A66">
              <w:rPr>
                <w:rFonts w:ascii="Roboto" w:eastAsia="Helvetica" w:hAnsi="Roboto"/>
                <w:color w:val="000000"/>
                <w:sz w:val="21"/>
                <w:szCs w:val="21"/>
              </w:rPr>
              <w:t xml:space="preserve"> a</w:t>
            </w:r>
            <w:r w:rsidR="004451B2" w:rsidRPr="00122A66">
              <w:rPr>
                <w:rFonts w:ascii="Roboto" w:eastAsia="Helvetica" w:hAnsi="Roboto"/>
                <w:color w:val="000000"/>
                <w:sz w:val="21"/>
                <w:szCs w:val="21"/>
              </w:rPr>
              <w:t xml:space="preserve"> </w:t>
            </w:r>
            <w:proofErr w:type="spellStart"/>
            <w:r w:rsidRPr="00122A66">
              <w:rPr>
                <w:rFonts w:ascii="Roboto" w:eastAsia="Helvetica" w:hAnsi="Roboto"/>
                <w:color w:val="000000"/>
                <w:sz w:val="21"/>
                <w:szCs w:val="21"/>
              </w:rPr>
              <w:t>SHaRe</w:t>
            </w:r>
            <w:proofErr w:type="spellEnd"/>
            <w:r w:rsidR="004451B2" w:rsidRPr="00122A66">
              <w:rPr>
                <w:rFonts w:ascii="Roboto" w:eastAsia="Helvetica" w:hAnsi="Roboto"/>
                <w:color w:val="000000"/>
                <w:sz w:val="21"/>
                <w:szCs w:val="21"/>
              </w:rPr>
              <w:t xml:space="preserve"> site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087B9" w14:textId="77777777" w:rsidR="005217B8" w:rsidRPr="00122A66"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43 (28, 55)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3AFF4" w14:textId="77777777" w:rsidR="005217B8" w:rsidRPr="00122A66"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56 (45, 66)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20546" w14:textId="77777777" w:rsidR="005217B8" w:rsidRPr="00122A66"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&lt;0.001</w:t>
            </w:r>
          </w:p>
        </w:tc>
      </w:tr>
      <w:tr w:rsidR="005217B8" w:rsidRPr="00DB6D77" w14:paraId="2BEDC953"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6614" w14:textId="6E1C3F82" w:rsidR="005217B8" w:rsidRPr="00122A66" w:rsidRDefault="005217B8" w:rsidP="005217B8">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122A66">
              <w:rPr>
                <w:rFonts w:ascii="Roboto" w:eastAsia="Helvetica" w:hAnsi="Roboto"/>
                <w:color w:val="000000"/>
                <w:sz w:val="21"/>
                <w:szCs w:val="21"/>
              </w:rPr>
              <w:t xml:space="preserve">   </w:t>
            </w:r>
            <w:r w:rsidR="004451B2" w:rsidRPr="00122A66">
              <w:rPr>
                <w:rFonts w:ascii="Roboto" w:eastAsia="Helvetica" w:hAnsi="Roboto"/>
                <w:color w:val="000000"/>
                <w:sz w:val="21"/>
                <w:szCs w:val="21"/>
              </w:rPr>
              <w:t>Family p</w:t>
            </w:r>
            <w:r w:rsidRPr="00122A66">
              <w:rPr>
                <w:rFonts w:ascii="Roboto" w:eastAsia="Helvetica" w:hAnsi="Roboto"/>
                <w:color w:val="000000"/>
                <w:sz w:val="21"/>
                <w:szCs w:val="21"/>
              </w:rPr>
              <w:t>roband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0DC18" w14:textId="77777777" w:rsidR="005217B8" w:rsidRPr="00122A66"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2,154 (80%)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83B7E" w14:textId="77777777" w:rsidR="005217B8" w:rsidRPr="00122A66"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2,627 (98%)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F2226" w14:textId="77777777" w:rsidR="005217B8" w:rsidRPr="00122A66" w:rsidRDefault="005217B8" w:rsidP="005217B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&lt;0.001</w:t>
            </w:r>
          </w:p>
        </w:tc>
      </w:tr>
      <w:tr w:rsidR="005217B8" w:rsidRPr="00DB6D77" w14:paraId="5165F020"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2D7F" w14:textId="77777777" w:rsidR="005217B8" w:rsidRPr="00122A66" w:rsidRDefault="005217B8" w:rsidP="00CF5CE8">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122A66">
              <w:rPr>
                <w:rFonts w:ascii="Roboto" w:eastAsia="Helvetica" w:hAnsi="Roboto"/>
                <w:b/>
                <w:color w:val="000000"/>
                <w:sz w:val="21"/>
                <w:szCs w:val="21"/>
              </w:rPr>
              <w:t>Race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B51C1" w14:textId="77777777" w:rsidR="005217B8" w:rsidRPr="00122A66"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C332E" w14:textId="77777777" w:rsidR="005217B8" w:rsidRPr="00122A66"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42BEC" w14:textId="77777777" w:rsidR="005217B8" w:rsidRPr="00122A66"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&lt;0.001</w:t>
            </w:r>
          </w:p>
        </w:tc>
      </w:tr>
      <w:tr w:rsidR="005217B8" w:rsidRPr="00DB6D77" w14:paraId="1D58AE31"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9CAF9" w14:textId="77777777" w:rsidR="005217B8" w:rsidRPr="00122A66" w:rsidRDefault="005217B8" w:rsidP="00773315">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122A66">
              <w:rPr>
                <w:rFonts w:ascii="Roboto" w:eastAsia="Helvetica" w:hAnsi="Roboto"/>
                <w:color w:val="000000"/>
                <w:sz w:val="21"/>
                <w:szCs w:val="21"/>
              </w:rPr>
              <w:t>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C9A02" w14:textId="77777777" w:rsidR="005217B8" w:rsidRPr="00122A66"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2,356 (87%)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D199E" w14:textId="77777777" w:rsidR="005217B8" w:rsidRPr="00122A66"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2,227 (81%)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8289" w14:textId="77777777" w:rsidR="005217B8" w:rsidRPr="00122A66"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5217B8" w:rsidRPr="00DB6D77" w14:paraId="1D648229"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B70FC" w14:textId="77777777" w:rsidR="005217B8" w:rsidRPr="00122A66" w:rsidRDefault="005217B8" w:rsidP="00773315">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122A66">
              <w:rPr>
                <w:rFonts w:ascii="Roboto" w:eastAsia="Helvetica" w:hAnsi="Roboto"/>
                <w:color w:val="000000"/>
                <w:sz w:val="21"/>
                <w:szCs w:val="21"/>
              </w:rPr>
              <w:t>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A7181" w14:textId="77777777" w:rsidR="005217B8" w:rsidRPr="00122A66"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72 (2.7%)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12261" w14:textId="77777777" w:rsidR="005217B8" w:rsidRPr="00122A66"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134 (4.9%)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0A5C6" w14:textId="77777777" w:rsidR="005217B8" w:rsidRPr="00122A66"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5217B8" w:rsidRPr="00DB6D77" w14:paraId="1CD52689"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221A8" w14:textId="77777777" w:rsidR="005217B8" w:rsidRPr="00122A66" w:rsidRDefault="005217B8" w:rsidP="00773315">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122A66">
              <w:rPr>
                <w:rFonts w:ascii="Roboto" w:eastAsia="Helvetica" w:hAnsi="Roboto"/>
                <w:color w:val="000000"/>
                <w:sz w:val="21"/>
                <w:szCs w:val="21"/>
              </w:rPr>
              <w:t>Asian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1FDCE" w14:textId="77777777" w:rsidR="005217B8" w:rsidRPr="00122A66"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82 (3.0%)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27E28" w14:textId="77777777" w:rsidR="005217B8" w:rsidRPr="00122A66"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98 (3.6%)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EB8D2" w14:textId="77777777" w:rsidR="005217B8" w:rsidRPr="00122A66"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592E28" w:rsidRPr="00DB6D77" w14:paraId="1A03350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C698D" w14:textId="47360331" w:rsidR="00592E28" w:rsidRPr="00122A66" w:rsidRDefault="00592E28" w:rsidP="00592E28">
            <w:pPr>
              <w:pBdr>
                <w:top w:val="none" w:sz="0" w:space="0" w:color="000000"/>
                <w:left w:val="none" w:sz="0" w:space="0" w:color="000000"/>
                <w:bottom w:val="none" w:sz="0" w:space="0" w:color="000000"/>
                <w:right w:val="none" w:sz="0" w:space="0" w:color="000000"/>
              </w:pBdr>
              <w:ind w:left="300" w:right="100"/>
              <w:rPr>
                <w:rFonts w:ascii="Roboto" w:eastAsia="Helvetica" w:hAnsi="Roboto"/>
                <w:color w:val="000000"/>
                <w:sz w:val="21"/>
                <w:szCs w:val="21"/>
              </w:rPr>
            </w:pPr>
            <w:r w:rsidRPr="00122A66">
              <w:rPr>
                <w:rFonts w:ascii="Roboto" w:eastAsia="Helvetica" w:hAnsi="Roboto"/>
                <w:color w:val="000000"/>
                <w:sz w:val="21"/>
                <w:szCs w:val="21"/>
              </w:rPr>
              <w:t>Other or Not Reported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A295B" w14:textId="7E255B25"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122A66">
              <w:rPr>
                <w:rFonts w:ascii="Roboto" w:eastAsia="Helvetica" w:hAnsi="Roboto"/>
                <w:color w:val="000000"/>
                <w:sz w:val="21"/>
                <w:szCs w:val="21"/>
              </w:rPr>
              <w:t>205 (7.6%)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14774" w14:textId="3407D4B6"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122A66">
              <w:rPr>
                <w:rFonts w:ascii="Roboto" w:eastAsia="Helvetica" w:hAnsi="Roboto"/>
                <w:color w:val="000000"/>
                <w:sz w:val="21"/>
                <w:szCs w:val="21"/>
              </w:rPr>
              <w:t>280 (10%)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ED3E1"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592E28" w:rsidRPr="00DB6D77" w14:paraId="09E5A60D"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40BDE" w14:textId="0817A1A9" w:rsidR="00592E28" w:rsidRPr="00122A66" w:rsidRDefault="00592E28" w:rsidP="00592E28">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r w:rsidRPr="00122A66">
              <w:rPr>
                <w:rFonts w:ascii="Roboto" w:eastAsia="Helvetica" w:hAnsi="Roboto"/>
                <w:b/>
                <w:bCs/>
                <w:color w:val="000000"/>
                <w:sz w:val="21"/>
                <w:szCs w:val="21"/>
              </w:rPr>
              <w:t>Clinical findings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2308"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CC84"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98EE"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592E28" w:rsidRPr="00DB6D77" w14:paraId="4806353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EE0E"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122A66">
              <w:rPr>
                <w:rFonts w:ascii="Roboto" w:eastAsia="Helvetica" w:hAnsi="Roboto"/>
                <w:bCs/>
                <w:color w:val="000000"/>
                <w:sz w:val="21"/>
                <w:szCs w:val="21"/>
              </w:rPr>
              <w:t xml:space="preserve">    Systolic blood pressure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C64CE"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120 (110 to 130)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404E1"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130 (118 to 140)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C27F8"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&lt;0.001</w:t>
            </w:r>
          </w:p>
        </w:tc>
      </w:tr>
      <w:tr w:rsidR="00592E28" w:rsidRPr="00DB6D77" w14:paraId="6C8CE068"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CDA2"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122A66">
              <w:rPr>
                <w:rFonts w:ascii="Roboto" w:eastAsia="Helvetica" w:hAnsi="Roboto"/>
                <w:bCs/>
                <w:color w:val="000000"/>
                <w:sz w:val="21"/>
                <w:szCs w:val="21"/>
              </w:rPr>
              <w:t xml:space="preserve">    Diastolic blood pressure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19857"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71 (65 to 80)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E2F4E"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76 (70 to 82)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73D0"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&lt;0.001</w:t>
            </w:r>
          </w:p>
        </w:tc>
      </w:tr>
      <w:tr w:rsidR="00592E28" w:rsidRPr="00DB6D77" w14:paraId="4B0D5679"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9DA8F"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122A66">
              <w:rPr>
                <w:rFonts w:ascii="Roboto" w:eastAsia="Helvetica" w:hAnsi="Roboto"/>
                <w:bCs/>
                <w:color w:val="000000"/>
                <w:sz w:val="21"/>
                <w:szCs w:val="21"/>
              </w:rPr>
              <w:t xml:space="preserve">    Body mass index</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285A1"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26.3 (23.1 to 30.0)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D37B3"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28.1 (25.0 to 32.3)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E8913"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&lt;0.001</w:t>
            </w:r>
          </w:p>
        </w:tc>
      </w:tr>
      <w:tr w:rsidR="00592E28" w:rsidRPr="00DB6D77" w14:paraId="4C8B4D71"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B3F1D"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122A66">
              <w:rPr>
                <w:rFonts w:ascii="Roboto" w:eastAsia="Helvetica" w:hAnsi="Roboto"/>
                <w:bCs/>
                <w:color w:val="000000"/>
                <w:sz w:val="21"/>
                <w:szCs w:val="21"/>
              </w:rPr>
              <w:t xml:space="preserve">    Body surface area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12F98"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1.92 (1.73 to 2.11)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BE849"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2.00 (1.83 to 2.18)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AFAFA"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&lt;0.001</w:t>
            </w:r>
          </w:p>
        </w:tc>
      </w:tr>
      <w:tr w:rsidR="00592E28" w:rsidRPr="00DB6D77" w14:paraId="68D611C6"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D560" w14:textId="77777777" w:rsidR="00592E28" w:rsidRPr="00122A66" w:rsidRDefault="00592E28" w:rsidP="00592E28">
            <w:pPr>
              <w:pBdr>
                <w:top w:val="none" w:sz="0" w:space="0" w:color="000000"/>
                <w:left w:val="none" w:sz="0" w:space="0" w:color="000000"/>
                <w:bottom w:val="none" w:sz="0" w:space="0" w:color="000000"/>
                <w:right w:val="none" w:sz="0" w:space="0" w:color="000000"/>
              </w:pBdr>
              <w:ind w:right="100"/>
              <w:rPr>
                <w:rFonts w:ascii="Roboto" w:eastAsia="Helvetica" w:hAnsi="Roboto"/>
                <w:b/>
                <w:color w:val="000000"/>
                <w:sz w:val="21"/>
                <w:szCs w:val="21"/>
              </w:rPr>
            </w:pPr>
            <w:r w:rsidRPr="00122A66">
              <w:rPr>
                <w:rFonts w:ascii="Roboto" w:eastAsia="Helvetica" w:hAnsi="Roboto"/>
                <w:b/>
                <w:color w:val="000000"/>
                <w:sz w:val="21"/>
                <w:szCs w:val="21"/>
              </w:rPr>
              <w:t>Echocardiography findings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477E0"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7A876"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699C5"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592E28" w:rsidRPr="00DB6D77" w14:paraId="5C787680"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4D8C1"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122A66">
              <w:rPr>
                <w:rFonts w:ascii="Roboto" w:eastAsia="Helvetica" w:hAnsi="Roboto"/>
                <w:bCs/>
                <w:color w:val="000000"/>
                <w:sz w:val="21"/>
                <w:szCs w:val="21"/>
              </w:rPr>
              <w:t xml:space="preserve">    Maximal LV wall thickness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C5FAB"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18.0 (14.5 to 22.0)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F1130"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17.0 (14.0 to 20.0)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3581E"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&lt;0.001</w:t>
            </w:r>
          </w:p>
        </w:tc>
      </w:tr>
      <w:tr w:rsidR="00592E28" w:rsidRPr="00DB6D77" w14:paraId="41741031"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F33B"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122A66">
              <w:rPr>
                <w:rFonts w:ascii="Roboto" w:eastAsia="Helvetica" w:hAnsi="Roboto"/>
                <w:bCs/>
                <w:color w:val="000000"/>
                <w:sz w:val="21"/>
                <w:szCs w:val="21"/>
              </w:rPr>
              <w:t xml:space="preserve">    LV internal diameter in diastole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DD308"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43 (39 to 48)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5C760"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45 (40 to 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E962D"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&lt;0.001</w:t>
            </w:r>
          </w:p>
        </w:tc>
      </w:tr>
      <w:tr w:rsidR="00592E28" w:rsidRPr="00DB6D77" w14:paraId="5ACAD6ED"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E0B75"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122A66">
              <w:rPr>
                <w:rFonts w:ascii="Roboto" w:eastAsia="Helvetica" w:hAnsi="Roboto"/>
                <w:bCs/>
                <w:color w:val="000000"/>
                <w:sz w:val="21"/>
                <w:szCs w:val="21"/>
              </w:rPr>
              <w:t xml:space="preserve">    Indexed LV internal diameter in diastole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A514E"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22.7 (20.0 to 25.4)</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E1A51"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22.2 (19.8 to 24.9)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46E5E"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0.001</w:t>
            </w:r>
          </w:p>
        </w:tc>
      </w:tr>
      <w:tr w:rsidR="00592E28" w:rsidRPr="00DB6D77" w14:paraId="22C424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2694"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122A66">
              <w:rPr>
                <w:rFonts w:ascii="Roboto" w:eastAsia="Helvetica" w:hAnsi="Roboto"/>
                <w:bCs/>
                <w:color w:val="000000"/>
                <w:sz w:val="21"/>
                <w:szCs w:val="21"/>
              </w:rPr>
              <w:t xml:space="preserve">    LV internal diameter in systole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8C57E"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26 (22 to 30)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68C8"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27 (22 to 31)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C415"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&lt;0.001</w:t>
            </w:r>
          </w:p>
        </w:tc>
      </w:tr>
      <w:tr w:rsidR="00592E28" w:rsidRPr="00DB6D77" w14:paraId="64DE6A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EEA6"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122A66">
              <w:rPr>
                <w:rFonts w:ascii="Roboto" w:eastAsia="Helvetica" w:hAnsi="Roboto"/>
                <w:bCs/>
                <w:color w:val="000000"/>
                <w:sz w:val="21"/>
                <w:szCs w:val="21"/>
              </w:rPr>
              <w:t xml:space="preserve">    Indexed LV internal diameter in systole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C2C65"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13.5 (11.3 to 16.1)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1395"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13.2 (11.2 to 15.4)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BFC65" w14:textId="77777777" w:rsidR="00592E28" w:rsidRPr="00122A66" w:rsidRDefault="00592E28" w:rsidP="00592E2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0.003</w:t>
            </w:r>
          </w:p>
        </w:tc>
      </w:tr>
      <w:tr w:rsidR="003C0184" w:rsidRPr="00DB6D77" w14:paraId="764C61CD" w14:textId="4C32E2F4"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C6F75" w14:textId="7DA065A1" w:rsidR="003C0184" w:rsidRPr="00122A66" w:rsidRDefault="003C0184" w:rsidP="003C0184">
            <w:pPr>
              <w:pBdr>
                <w:top w:val="none" w:sz="0" w:space="0" w:color="000000"/>
                <w:left w:val="none" w:sz="0" w:space="0" w:color="000000"/>
                <w:bottom w:val="none" w:sz="0" w:space="0" w:color="000000"/>
                <w:right w:val="none" w:sz="0" w:space="0" w:color="000000"/>
              </w:pBdr>
              <w:ind w:right="100"/>
              <w:rPr>
                <w:rFonts w:ascii="Roboto" w:hAnsi="Roboto"/>
                <w:b/>
                <w:bCs/>
                <w:sz w:val="21"/>
                <w:szCs w:val="21"/>
              </w:rPr>
            </w:pPr>
            <w:r w:rsidRPr="00122A66">
              <w:rPr>
                <w:rFonts w:ascii="Roboto" w:hAnsi="Roboto"/>
                <w:b/>
                <w:bCs/>
                <w:sz w:val="21"/>
                <w:szCs w:val="21"/>
              </w:rPr>
              <w:t>Co-morbidities and medical history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A1EF" w14:textId="303AEC12"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4422" w14:textId="4941BD9F"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BC54A" w14:textId="7C75BF25"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3C0184" w:rsidRPr="00DB6D77" w14:paraId="2A4CFD06"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0DEF8"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122A66">
              <w:rPr>
                <w:rFonts w:ascii="Roboto" w:eastAsia="Helvetica" w:hAnsi="Roboto"/>
                <w:bCs/>
                <w:color w:val="000000"/>
                <w:sz w:val="21"/>
                <w:szCs w:val="21"/>
              </w:rPr>
              <w:t xml:space="preserve">    Hypertension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6C6B5"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518 (19%)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1D5EA"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1,054 (38%)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2269"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&lt;0.001</w:t>
            </w:r>
          </w:p>
        </w:tc>
      </w:tr>
      <w:tr w:rsidR="003C0184" w:rsidRPr="00DB6D77" w14:paraId="559CAB05"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391B7"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122A66">
              <w:rPr>
                <w:rFonts w:ascii="Roboto" w:eastAsia="Helvetica" w:hAnsi="Roboto"/>
                <w:bCs/>
                <w:color w:val="000000"/>
                <w:sz w:val="21"/>
                <w:szCs w:val="21"/>
              </w:rPr>
              <w:t xml:space="preserve">    Atrial fibrillation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9FEB5"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357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D4ECE"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357 (13%)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501A3"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0.9</w:t>
            </w:r>
          </w:p>
        </w:tc>
      </w:tr>
      <w:tr w:rsidR="003C0184" w:rsidRPr="00DB6D77" w14:paraId="61141FFD"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9D2BA"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122A66">
              <w:rPr>
                <w:rFonts w:ascii="Roboto" w:eastAsia="Helvetica" w:hAnsi="Roboto"/>
                <w:bCs/>
                <w:color w:val="000000"/>
                <w:sz w:val="21"/>
                <w:szCs w:val="21"/>
              </w:rPr>
              <w:t xml:space="preserve">    Syncope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629B2"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282 (10%)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A82E1"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263 (9.6%)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BDD43"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0.3</w:t>
            </w:r>
          </w:p>
        </w:tc>
      </w:tr>
      <w:tr w:rsidR="003C0184" w:rsidRPr="00DB6D77" w14:paraId="2B2D910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C2625"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122A66">
              <w:rPr>
                <w:rFonts w:ascii="Roboto" w:eastAsia="Helvetica" w:hAnsi="Roboto"/>
                <w:bCs/>
                <w:color w:val="000000"/>
                <w:sz w:val="21"/>
                <w:szCs w:val="21"/>
              </w:rPr>
              <w:t xml:space="preserve">    Stroke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2F3C"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68 (2.5%)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0E9D0"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85 (3.1%)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6A24E"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0.2</w:t>
            </w:r>
          </w:p>
        </w:tc>
      </w:tr>
      <w:tr w:rsidR="003C0184" w:rsidRPr="00DB6D77" w14:paraId="2410FA5D"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2B6B5"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122A66">
              <w:rPr>
                <w:rFonts w:ascii="Roboto" w:eastAsia="Helvetica" w:hAnsi="Roboto"/>
                <w:color w:val="000000"/>
                <w:sz w:val="21"/>
                <w:szCs w:val="21"/>
              </w:rPr>
              <w:t xml:space="preserve">    Family history of sudden cardiac death</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7F174"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486 (18%)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6D5B7"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197 (7.2%)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1C0E0"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&lt;0.001</w:t>
            </w:r>
          </w:p>
        </w:tc>
      </w:tr>
      <w:tr w:rsidR="003C0184" w:rsidRPr="00DB6D77" w14:paraId="40523FFE"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182FA"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122A66">
              <w:rPr>
                <w:rFonts w:ascii="Roboto" w:eastAsia="Helvetica" w:hAnsi="Roboto"/>
                <w:bCs/>
                <w:color w:val="000000"/>
                <w:sz w:val="21"/>
                <w:szCs w:val="21"/>
              </w:rPr>
              <w:t xml:space="preserve">    History of cardiac arrest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A70D9"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70 (2.6%)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803A8"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45 (1.6%)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212A"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0.016</w:t>
            </w:r>
          </w:p>
        </w:tc>
      </w:tr>
      <w:tr w:rsidR="003C0184" w:rsidRPr="00DB6D77" w14:paraId="17D029D2"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D727"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122A66">
              <w:rPr>
                <w:rFonts w:ascii="Roboto" w:eastAsia="Helvetica" w:hAnsi="Roboto"/>
                <w:bCs/>
                <w:color w:val="000000"/>
                <w:sz w:val="21"/>
                <w:szCs w:val="21"/>
              </w:rPr>
              <w:t xml:space="preserve">    New York Heart Association class III-IV</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3D1E1"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196 (7.2%)</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76EFE"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244 (8.9%)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9E057"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0.022</w:t>
            </w:r>
          </w:p>
        </w:tc>
      </w:tr>
      <w:tr w:rsidR="003C0184" w:rsidRPr="00DB6D77" w14:paraId="6B90BB8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12A51" w14:textId="78D9D4EA" w:rsidR="003C0184" w:rsidRPr="00122A66" w:rsidRDefault="003C0184" w:rsidP="003C0184">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122A66">
              <w:rPr>
                <w:rFonts w:ascii="Roboto" w:eastAsia="Helvetica" w:hAnsi="Roboto"/>
                <w:bCs/>
                <w:color w:val="000000"/>
                <w:sz w:val="21"/>
                <w:szCs w:val="21"/>
              </w:rPr>
              <w:t xml:space="preserve">    LV systolic dysfunction (LVEF&lt;50%)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134C7"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101 (3.7%)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2777C"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48 (1.8%)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E8492"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&lt;0.001</w:t>
            </w:r>
          </w:p>
        </w:tc>
      </w:tr>
      <w:tr w:rsidR="003C0184" w:rsidRPr="00DB6D77" w14:paraId="7F7792B1"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7898E" w14:textId="02FFDDCB" w:rsidR="003C0184" w:rsidRPr="00122A66" w:rsidRDefault="003C0184" w:rsidP="003C0184">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122A66">
              <w:rPr>
                <w:rFonts w:ascii="Roboto" w:eastAsia="Helvetica" w:hAnsi="Roboto"/>
                <w:bCs/>
                <w:color w:val="000000"/>
                <w:sz w:val="21"/>
                <w:szCs w:val="21"/>
              </w:rPr>
              <w:t xml:space="preserve">    Severe LV systolic dysfunction (LVEF&lt;35%)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4E022"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22 (0.8%)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74022"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10 (0.4%)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432A4"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0.031</w:t>
            </w:r>
          </w:p>
        </w:tc>
      </w:tr>
      <w:tr w:rsidR="003C0184" w:rsidRPr="00DB6D77" w14:paraId="7A219028"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9DB1" w14:textId="77777777" w:rsidR="003C0184" w:rsidRPr="00122A66" w:rsidRDefault="003C0184" w:rsidP="003C0184">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122A66">
              <w:rPr>
                <w:rFonts w:ascii="Roboto" w:eastAsia="Helvetica" w:hAnsi="Roboto"/>
                <w:b/>
                <w:color w:val="000000"/>
                <w:sz w:val="21"/>
                <w:szCs w:val="21"/>
              </w:rPr>
              <w:t>ESC risk score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5FDA"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EBC9"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463B2"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&lt;0.001</w:t>
            </w:r>
          </w:p>
        </w:tc>
      </w:tr>
      <w:tr w:rsidR="003C0184" w:rsidRPr="00DB6D77" w14:paraId="723FAF3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4F55"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122A66">
              <w:rPr>
                <w:rFonts w:ascii="Roboto" w:eastAsia="Helvetica" w:hAnsi="Roboto"/>
                <w:color w:val="000000"/>
                <w:sz w:val="21"/>
                <w:szCs w:val="21"/>
              </w:rPr>
              <w:t>High (&gt;6% per 5 years)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5302"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172 (11%)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1598F"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76 (4.8%)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70A8"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3C0184" w:rsidRPr="00DB6D77" w14:paraId="7E7D1CBC"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227E1"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122A66">
              <w:rPr>
                <w:rFonts w:ascii="Roboto" w:eastAsia="Helvetica" w:hAnsi="Roboto"/>
                <w:color w:val="000000"/>
                <w:sz w:val="21"/>
                <w:szCs w:val="21"/>
              </w:rPr>
              <w:t>Moderate (4-6% per 5 years)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941D"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215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F1146"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122 (7.8%)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8445"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3C0184" w:rsidRPr="00DB6D77" w14:paraId="0BC35344"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580D"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122A66">
              <w:rPr>
                <w:rFonts w:ascii="Roboto" w:eastAsia="Helvetica" w:hAnsi="Roboto"/>
                <w:color w:val="000000"/>
                <w:sz w:val="21"/>
                <w:szCs w:val="21"/>
              </w:rPr>
              <w:t>Low (&lt;4% per 5 years)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2B906"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1,216 (76%)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EDE6"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1,374 (87%)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37EC7"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3C0184" w:rsidRPr="00DB6D77" w14:paraId="79A5E906" w14:textId="77777777" w:rsidTr="0053705B">
        <w:trPr>
          <w:jc w:val="center"/>
        </w:trPr>
        <w:tc>
          <w:tcPr>
            <w:tcW w:w="38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F5E094E"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122A66">
              <w:rPr>
                <w:rFonts w:ascii="Roboto" w:eastAsia="Helvetica" w:hAnsi="Roboto"/>
                <w:color w:val="000000"/>
                <w:sz w:val="21"/>
                <w:szCs w:val="21"/>
              </w:rPr>
              <w:t>Unknown</w:t>
            </w:r>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97D89E"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1,112</w:t>
            </w:r>
          </w:p>
        </w:tc>
        <w:tc>
          <w:tcPr>
            <w:tcW w:w="255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D5DF2BA"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1,167</w:t>
            </w:r>
          </w:p>
        </w:tc>
        <w:tc>
          <w:tcPr>
            <w:tcW w:w="99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358E6E" w14:textId="77777777" w:rsidR="003C0184" w:rsidRPr="00122A66" w:rsidRDefault="003C0184" w:rsidP="003C0184">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3C0184" w:rsidRPr="00DB6D77" w14:paraId="56F6BBF3" w14:textId="77777777" w:rsidTr="0053705B">
        <w:trPr>
          <w:jc w:val="center"/>
        </w:trPr>
        <w:tc>
          <w:tcPr>
            <w:tcW w:w="9498"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E98DED" w14:textId="77777777" w:rsidR="003C0184" w:rsidRPr="00DB6D77" w:rsidRDefault="003C0184" w:rsidP="003C0184">
            <w:pPr>
              <w:pBdr>
                <w:top w:val="none" w:sz="0" w:space="0" w:color="000000"/>
                <w:left w:val="none" w:sz="0" w:space="0" w:color="000000"/>
                <w:bottom w:val="none" w:sz="0" w:space="0" w:color="000000"/>
                <w:right w:val="none" w:sz="0" w:space="0" w:color="000000"/>
              </w:pBdr>
              <w:ind w:left="100" w:right="100"/>
              <w:rPr>
                <w:rFonts w:ascii="Roboto" w:hAnsi="Roboto"/>
              </w:rPr>
            </w:pPr>
            <w:r w:rsidRPr="00DB6D77">
              <w:rPr>
                <w:rFonts w:ascii="Roboto" w:eastAsia="Helvetica" w:hAnsi="Roboto"/>
                <w:color w:val="000000"/>
                <w:sz w:val="22"/>
                <w:szCs w:val="22"/>
              </w:rPr>
              <w:t>n (%); Median (25% to 75%)</w:t>
            </w:r>
          </w:p>
        </w:tc>
      </w:tr>
      <w:tr w:rsidR="003C0184" w:rsidRPr="00DB6D77" w14:paraId="43D3752B" w14:textId="77777777" w:rsidTr="0053705B">
        <w:trPr>
          <w:jc w:val="center"/>
        </w:trPr>
        <w:tc>
          <w:tcPr>
            <w:tcW w:w="9498"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95470C" w14:textId="77777777" w:rsidR="003C0184" w:rsidRPr="00DB6D77" w:rsidRDefault="003C0184" w:rsidP="00122A66">
            <w:pPr>
              <w:pBdr>
                <w:top w:val="none" w:sz="0" w:space="0" w:color="000000"/>
                <w:left w:val="none" w:sz="0" w:space="0" w:color="000000"/>
                <w:bottom w:val="none" w:sz="0" w:space="0" w:color="000000"/>
                <w:right w:val="none" w:sz="0" w:space="0" w:color="000000"/>
              </w:pBdr>
              <w:ind w:right="100"/>
              <w:rPr>
                <w:rFonts w:ascii="Roboto" w:hAnsi="Roboto"/>
              </w:rPr>
            </w:pPr>
          </w:p>
        </w:tc>
      </w:tr>
    </w:tbl>
    <w:p w14:paraId="2242DC59" w14:textId="1E094607" w:rsidR="005E755E" w:rsidRDefault="005E755E" w:rsidP="007401B1">
      <w:pPr>
        <w:tabs>
          <w:tab w:val="left" w:pos="2650"/>
        </w:tabs>
        <w:spacing w:line="480" w:lineRule="auto"/>
        <w:rPr>
          <w:rFonts w:ascii="Roboto" w:hAnsi="Roboto"/>
          <w:color w:val="000000"/>
        </w:rPr>
      </w:pPr>
    </w:p>
    <w:tbl>
      <w:tblPr>
        <w:tblW w:w="9072" w:type="dxa"/>
        <w:tblBorders>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222"/>
        <w:gridCol w:w="2165"/>
        <w:gridCol w:w="2571"/>
        <w:gridCol w:w="1114"/>
      </w:tblGrid>
      <w:tr w:rsidR="0004148E" w14:paraId="3993E458" w14:textId="77777777" w:rsidTr="00F904AB">
        <w:trPr>
          <w:tblHeader/>
        </w:trPr>
        <w:tc>
          <w:tcPr>
            <w:tcW w:w="9072" w:type="dxa"/>
            <w:gridSpan w:val="4"/>
            <w:tcBorders>
              <w:top w:val="nil"/>
              <w:left w:val="nil"/>
              <w:bottom w:val="nil"/>
              <w:right w:val="nil"/>
            </w:tcBorders>
            <w:shd w:val="clear" w:color="auto" w:fill="FFFFFF"/>
            <w:tcMar>
              <w:top w:w="60" w:type="dxa"/>
              <w:left w:w="75" w:type="dxa"/>
              <w:bottom w:w="60" w:type="dxa"/>
              <w:right w:w="75" w:type="dxa"/>
            </w:tcMar>
            <w:vAlign w:val="center"/>
            <w:hideMark/>
          </w:tcPr>
          <w:p w14:paraId="7A0C011E" w14:textId="77777777" w:rsidR="0004148E" w:rsidRPr="00F904AB" w:rsidRDefault="00F904AB" w:rsidP="00F904AB">
            <w:pPr>
              <w:tabs>
                <w:tab w:val="left" w:pos="2650"/>
              </w:tabs>
              <w:spacing w:line="480" w:lineRule="auto"/>
              <w:rPr>
                <w:rFonts w:ascii="Roboto" w:hAnsi="Roboto"/>
                <w:color w:val="000000"/>
              </w:rPr>
            </w:pPr>
            <w:r w:rsidRPr="00DB6D77">
              <w:rPr>
                <w:rFonts w:ascii="Roboto" w:hAnsi="Roboto"/>
                <w:b/>
                <w:bCs/>
                <w:color w:val="000000"/>
              </w:rPr>
              <w:lastRenderedPageBreak/>
              <w:t xml:space="preserve">Table </w:t>
            </w:r>
            <w:r>
              <w:rPr>
                <w:rFonts w:ascii="Roboto" w:hAnsi="Roboto"/>
                <w:b/>
                <w:bCs/>
                <w:color w:val="000000"/>
              </w:rPr>
              <w:t>2</w:t>
            </w:r>
            <w:r w:rsidRPr="00DB6D77">
              <w:rPr>
                <w:rFonts w:ascii="Roboto" w:hAnsi="Roboto"/>
                <w:b/>
                <w:bCs/>
                <w:color w:val="000000"/>
              </w:rPr>
              <w:t xml:space="preserve">: </w:t>
            </w:r>
            <w:r w:rsidRPr="00F904AB">
              <w:rPr>
                <w:rFonts w:ascii="Roboto" w:hAnsi="Roboto"/>
                <w:color w:val="000000"/>
              </w:rPr>
              <w:t xml:space="preserve">All-cause and cause-specific mortality in </w:t>
            </w:r>
            <w:proofErr w:type="spellStart"/>
            <w:r>
              <w:rPr>
                <w:rFonts w:ascii="Roboto" w:hAnsi="Roboto"/>
                <w:color w:val="000000"/>
              </w:rPr>
              <w:t>sarcomeric</w:t>
            </w:r>
            <w:proofErr w:type="spellEnd"/>
            <w:r>
              <w:rPr>
                <w:rFonts w:ascii="Roboto" w:hAnsi="Roboto"/>
                <w:color w:val="000000"/>
              </w:rPr>
              <w:t xml:space="preserve"> and non-</w:t>
            </w:r>
            <w:proofErr w:type="spellStart"/>
            <w:r>
              <w:rPr>
                <w:rFonts w:ascii="Roboto" w:hAnsi="Roboto"/>
                <w:color w:val="000000"/>
              </w:rPr>
              <w:t>sarcomeric</w:t>
            </w:r>
            <w:proofErr w:type="spellEnd"/>
            <w:r>
              <w:rPr>
                <w:rFonts w:ascii="Roboto" w:hAnsi="Roboto"/>
                <w:color w:val="000000"/>
              </w:rPr>
              <w:t xml:space="preserve"> hypertrophic cardiomyopathy</w:t>
            </w:r>
          </w:p>
        </w:tc>
      </w:tr>
      <w:tr w:rsidR="00F904AB" w14:paraId="171F684E" w14:textId="77777777" w:rsidTr="00F904AB">
        <w:trPr>
          <w:tblHeader/>
        </w:trPr>
        <w:tc>
          <w:tcPr>
            <w:tcW w:w="3222" w:type="dxa"/>
            <w:tcBorders>
              <w:top w:val="nil"/>
              <w:left w:val="nil"/>
              <w:bottom w:val="nil"/>
              <w:right w:val="nil"/>
            </w:tcBorders>
            <w:shd w:val="clear" w:color="auto" w:fill="FFFFFF"/>
            <w:tcMar>
              <w:top w:w="75" w:type="dxa"/>
              <w:left w:w="75" w:type="dxa"/>
              <w:bottom w:w="90" w:type="dxa"/>
              <w:right w:w="75" w:type="dxa"/>
            </w:tcMar>
            <w:vAlign w:val="bottom"/>
            <w:hideMark/>
          </w:tcPr>
          <w:p w14:paraId="79ABD4F7" w14:textId="77777777" w:rsidR="0004148E" w:rsidRPr="00F00275" w:rsidRDefault="0004148E">
            <w:pPr>
              <w:rPr>
                <w:rFonts w:ascii="Roboto" w:hAnsi="Roboto" w:cs="Segoe UI"/>
                <w:caps/>
                <w:color w:val="171717" w:themeColor="background2" w:themeShade="1A"/>
                <w:sz w:val="22"/>
                <w:szCs w:val="22"/>
              </w:rPr>
            </w:pPr>
            <w:r w:rsidRPr="00F00275">
              <w:rPr>
                <w:rStyle w:val="Strk"/>
                <w:rFonts w:ascii="Roboto" w:hAnsi="Roboto" w:cs="Segoe UI"/>
                <w:caps/>
                <w:color w:val="171717" w:themeColor="background2" w:themeShade="1A"/>
                <w:sz w:val="22"/>
                <w:szCs w:val="22"/>
              </w:rPr>
              <w:t>CHARACTERISTIC</w:t>
            </w:r>
          </w:p>
        </w:tc>
        <w:tc>
          <w:tcPr>
            <w:tcW w:w="2165" w:type="dxa"/>
            <w:tcBorders>
              <w:top w:val="nil"/>
              <w:left w:val="nil"/>
              <w:bottom w:val="nil"/>
              <w:right w:val="nil"/>
            </w:tcBorders>
            <w:shd w:val="clear" w:color="auto" w:fill="FFFFFF"/>
            <w:tcMar>
              <w:top w:w="75" w:type="dxa"/>
              <w:left w:w="75" w:type="dxa"/>
              <w:bottom w:w="90" w:type="dxa"/>
              <w:right w:w="75" w:type="dxa"/>
            </w:tcMar>
            <w:vAlign w:val="bottom"/>
            <w:hideMark/>
          </w:tcPr>
          <w:p w14:paraId="5015EF21" w14:textId="77777777" w:rsidR="0004148E" w:rsidRPr="00F00275" w:rsidRDefault="0004148E">
            <w:pPr>
              <w:jc w:val="center"/>
              <w:rPr>
                <w:rFonts w:ascii="Roboto" w:hAnsi="Roboto" w:cs="Segoe UI"/>
                <w:caps/>
                <w:color w:val="171717" w:themeColor="background2" w:themeShade="1A"/>
                <w:sz w:val="22"/>
                <w:szCs w:val="22"/>
              </w:rPr>
            </w:pPr>
            <w:proofErr w:type="gramStart"/>
            <w:r w:rsidRPr="00F00275">
              <w:rPr>
                <w:rStyle w:val="Strk"/>
                <w:rFonts w:ascii="Roboto" w:hAnsi="Roboto" w:cs="Segoe UI"/>
                <w:caps/>
                <w:color w:val="171717" w:themeColor="background2" w:themeShade="1A"/>
                <w:sz w:val="22"/>
                <w:szCs w:val="22"/>
              </w:rPr>
              <w:t>SARC(</w:t>
            </w:r>
            <w:proofErr w:type="gramEnd"/>
            <w:r w:rsidRPr="00F00275">
              <w:rPr>
                <w:rStyle w:val="Strk"/>
                <w:rFonts w:ascii="Roboto" w:hAnsi="Roboto" w:cs="Segoe UI"/>
                <w:caps/>
                <w:color w:val="171717" w:themeColor="background2" w:themeShade="1A"/>
                <w:sz w:val="22"/>
                <w:szCs w:val="22"/>
              </w:rPr>
              <w:t>+)</w:t>
            </w:r>
            <w:r w:rsidRPr="00F00275">
              <w:rPr>
                <w:rFonts w:ascii="Roboto" w:hAnsi="Roboto" w:cs="Segoe UI"/>
                <w:caps/>
                <w:color w:val="171717" w:themeColor="background2" w:themeShade="1A"/>
                <w:sz w:val="22"/>
                <w:szCs w:val="22"/>
              </w:rPr>
              <w:t>, N = 2,715</w:t>
            </w:r>
          </w:p>
        </w:tc>
        <w:tc>
          <w:tcPr>
            <w:tcW w:w="2571" w:type="dxa"/>
            <w:tcBorders>
              <w:top w:val="nil"/>
              <w:left w:val="nil"/>
              <w:bottom w:val="nil"/>
              <w:right w:val="nil"/>
            </w:tcBorders>
            <w:shd w:val="clear" w:color="auto" w:fill="FFFFFF"/>
            <w:tcMar>
              <w:top w:w="75" w:type="dxa"/>
              <w:left w:w="75" w:type="dxa"/>
              <w:bottom w:w="90" w:type="dxa"/>
              <w:right w:w="75" w:type="dxa"/>
            </w:tcMar>
            <w:vAlign w:val="bottom"/>
            <w:hideMark/>
          </w:tcPr>
          <w:p w14:paraId="7483B84D" w14:textId="77777777" w:rsidR="0004148E" w:rsidRPr="00F00275" w:rsidRDefault="0004148E">
            <w:pPr>
              <w:jc w:val="center"/>
              <w:rPr>
                <w:rFonts w:ascii="Roboto" w:hAnsi="Roboto" w:cs="Segoe UI"/>
                <w:caps/>
                <w:color w:val="171717" w:themeColor="background2" w:themeShade="1A"/>
                <w:sz w:val="22"/>
                <w:szCs w:val="22"/>
              </w:rPr>
            </w:pPr>
            <w:proofErr w:type="gramStart"/>
            <w:r w:rsidRPr="00F00275">
              <w:rPr>
                <w:rStyle w:val="Strk"/>
                <w:rFonts w:ascii="Roboto" w:hAnsi="Roboto" w:cs="Segoe UI"/>
                <w:caps/>
                <w:color w:val="171717" w:themeColor="background2" w:themeShade="1A"/>
                <w:sz w:val="22"/>
                <w:szCs w:val="22"/>
              </w:rPr>
              <w:t>SARC(</w:t>
            </w:r>
            <w:proofErr w:type="gramEnd"/>
            <w:r w:rsidRPr="00F00275">
              <w:rPr>
                <w:rStyle w:val="Strk"/>
                <w:rFonts w:ascii="Roboto" w:hAnsi="Roboto" w:cs="Segoe UI"/>
                <w:caps/>
                <w:color w:val="171717" w:themeColor="background2" w:themeShade="1A"/>
                <w:sz w:val="22"/>
                <w:szCs w:val="22"/>
              </w:rPr>
              <w:t>-)</w:t>
            </w:r>
            <w:r w:rsidRPr="00F00275">
              <w:rPr>
                <w:rFonts w:ascii="Roboto" w:hAnsi="Roboto" w:cs="Segoe UI"/>
                <w:caps/>
                <w:color w:val="171717" w:themeColor="background2" w:themeShade="1A"/>
                <w:sz w:val="22"/>
                <w:szCs w:val="22"/>
              </w:rPr>
              <w:t>, N = 2,739</w:t>
            </w:r>
          </w:p>
        </w:tc>
        <w:tc>
          <w:tcPr>
            <w:tcW w:w="1114" w:type="dxa"/>
            <w:tcBorders>
              <w:top w:val="nil"/>
              <w:left w:val="nil"/>
              <w:bottom w:val="nil"/>
              <w:right w:val="nil"/>
            </w:tcBorders>
            <w:shd w:val="clear" w:color="auto" w:fill="FFFFFF"/>
            <w:tcMar>
              <w:top w:w="75" w:type="dxa"/>
              <w:left w:w="75" w:type="dxa"/>
              <w:bottom w:w="90" w:type="dxa"/>
              <w:right w:w="75" w:type="dxa"/>
            </w:tcMar>
            <w:vAlign w:val="bottom"/>
            <w:hideMark/>
          </w:tcPr>
          <w:p w14:paraId="7C4250B7" w14:textId="77777777" w:rsidR="0004148E" w:rsidRPr="00F00275" w:rsidRDefault="0004148E">
            <w:pPr>
              <w:jc w:val="center"/>
              <w:rPr>
                <w:rFonts w:ascii="Roboto" w:hAnsi="Roboto" w:cs="Segoe UI"/>
                <w:caps/>
                <w:color w:val="171717" w:themeColor="background2" w:themeShade="1A"/>
                <w:sz w:val="22"/>
                <w:szCs w:val="22"/>
              </w:rPr>
            </w:pPr>
            <w:r w:rsidRPr="00F00275">
              <w:rPr>
                <w:rStyle w:val="Strk"/>
                <w:rFonts w:ascii="Roboto" w:hAnsi="Roboto" w:cs="Segoe UI"/>
                <w:caps/>
                <w:color w:val="171717" w:themeColor="background2" w:themeShade="1A"/>
                <w:sz w:val="22"/>
                <w:szCs w:val="22"/>
              </w:rPr>
              <w:t>P-VALUE</w:t>
            </w:r>
          </w:p>
        </w:tc>
      </w:tr>
      <w:tr w:rsidR="00F904AB" w14:paraId="2CFEA7D6" w14:textId="77777777" w:rsidTr="00F904AB">
        <w:tc>
          <w:tcPr>
            <w:tcW w:w="322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AF13A80" w14:textId="77777777" w:rsidR="0004148E" w:rsidRPr="0004148E" w:rsidRDefault="0004148E">
            <w:pPr>
              <w:spacing w:before="150" w:after="150"/>
              <w:ind w:left="150" w:right="150"/>
              <w:rPr>
                <w:rFonts w:ascii="Roboto" w:hAnsi="Roboto" w:cs="Segoe UI"/>
                <w:color w:val="333333"/>
                <w:sz w:val="22"/>
                <w:szCs w:val="22"/>
              </w:rPr>
            </w:pPr>
            <w:r w:rsidRPr="0004148E">
              <w:rPr>
                <w:rFonts w:ascii="Roboto" w:hAnsi="Roboto" w:cs="Segoe UI"/>
                <w:color w:val="333333"/>
                <w:sz w:val="22"/>
                <w:szCs w:val="22"/>
              </w:rPr>
              <w:t>All-cause mortality</w:t>
            </w:r>
          </w:p>
        </w:tc>
        <w:tc>
          <w:tcPr>
            <w:tcW w:w="2165"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35E02E4" w14:textId="77777777"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281 (10%)</w:t>
            </w:r>
          </w:p>
        </w:tc>
        <w:tc>
          <w:tcPr>
            <w:tcW w:w="257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8A195C2" w14:textId="77777777"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260 (9.5%)</w:t>
            </w:r>
          </w:p>
        </w:tc>
        <w:tc>
          <w:tcPr>
            <w:tcW w:w="1114"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9FAFE67" w14:textId="77777777"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0.3</w:t>
            </w:r>
          </w:p>
        </w:tc>
      </w:tr>
      <w:tr w:rsidR="00F904AB" w14:paraId="60BD9DC9" w14:textId="77777777" w:rsidTr="00F904AB">
        <w:tc>
          <w:tcPr>
            <w:tcW w:w="322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0797E4E" w14:textId="77777777" w:rsidR="0004148E" w:rsidRPr="0004148E" w:rsidRDefault="0004148E">
            <w:pPr>
              <w:spacing w:before="150" w:after="150"/>
              <w:ind w:left="150" w:right="150"/>
              <w:rPr>
                <w:rFonts w:ascii="Roboto" w:hAnsi="Roboto" w:cs="Segoe UI"/>
                <w:color w:val="333333"/>
                <w:sz w:val="22"/>
                <w:szCs w:val="22"/>
              </w:rPr>
            </w:pPr>
            <w:r w:rsidRPr="0004148E">
              <w:rPr>
                <w:rFonts w:ascii="Roboto" w:hAnsi="Roboto" w:cs="Segoe UI"/>
                <w:color w:val="333333"/>
                <w:sz w:val="22"/>
                <w:szCs w:val="22"/>
              </w:rPr>
              <w:t>Causes of death</w:t>
            </w:r>
          </w:p>
        </w:tc>
        <w:tc>
          <w:tcPr>
            <w:tcW w:w="2165"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FEF4DB5" w14:textId="77777777" w:rsidR="0004148E" w:rsidRPr="0004148E" w:rsidRDefault="0004148E">
            <w:pPr>
              <w:spacing w:before="150" w:after="150"/>
              <w:ind w:left="150" w:right="150"/>
              <w:rPr>
                <w:rFonts w:ascii="Roboto" w:hAnsi="Roboto" w:cs="Segoe UI"/>
                <w:color w:val="333333"/>
                <w:sz w:val="22"/>
                <w:szCs w:val="22"/>
              </w:rPr>
            </w:pPr>
          </w:p>
        </w:tc>
        <w:tc>
          <w:tcPr>
            <w:tcW w:w="257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A84C449" w14:textId="77777777" w:rsidR="0004148E" w:rsidRPr="0004148E" w:rsidRDefault="0004148E">
            <w:pPr>
              <w:spacing w:before="150" w:after="150"/>
              <w:ind w:left="150" w:right="150"/>
              <w:jc w:val="center"/>
              <w:rPr>
                <w:rFonts w:ascii="Roboto" w:hAnsi="Roboto"/>
                <w:sz w:val="22"/>
                <w:szCs w:val="22"/>
              </w:rPr>
            </w:pPr>
          </w:p>
        </w:tc>
        <w:tc>
          <w:tcPr>
            <w:tcW w:w="1114"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26B12D1" w14:textId="77777777"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&lt;0.001</w:t>
            </w:r>
          </w:p>
        </w:tc>
      </w:tr>
      <w:tr w:rsidR="00F904AB" w14:paraId="02649785" w14:textId="77777777" w:rsidTr="00F904AB">
        <w:tc>
          <w:tcPr>
            <w:tcW w:w="322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55B1B42" w14:textId="77777777" w:rsidR="0004148E" w:rsidRPr="00F904AB" w:rsidRDefault="0004148E">
            <w:pPr>
              <w:spacing w:before="150" w:after="150"/>
              <w:ind w:left="150" w:right="150"/>
              <w:rPr>
                <w:rFonts w:ascii="Roboto" w:hAnsi="Roboto" w:cs="Segoe UI"/>
                <w:i/>
                <w:iCs/>
                <w:color w:val="333333"/>
                <w:sz w:val="22"/>
                <w:szCs w:val="22"/>
              </w:rPr>
            </w:pPr>
            <w:r w:rsidRPr="00F904AB">
              <w:rPr>
                <w:rFonts w:ascii="Roboto" w:hAnsi="Roboto" w:cs="Segoe UI"/>
                <w:i/>
                <w:iCs/>
                <w:color w:val="333333"/>
                <w:sz w:val="22"/>
                <w:szCs w:val="22"/>
              </w:rPr>
              <w:t> </w:t>
            </w:r>
            <w:r w:rsidR="00F904AB" w:rsidRPr="00F904AB">
              <w:rPr>
                <w:rFonts w:ascii="Roboto" w:hAnsi="Roboto" w:cs="Segoe UI"/>
                <w:i/>
                <w:iCs/>
                <w:color w:val="333333"/>
                <w:sz w:val="22"/>
                <w:szCs w:val="22"/>
              </w:rPr>
              <w:t xml:space="preserve"> </w:t>
            </w:r>
            <w:r w:rsidRPr="00F904AB">
              <w:rPr>
                <w:rFonts w:ascii="Roboto" w:hAnsi="Roboto" w:cs="Segoe UI"/>
                <w:i/>
                <w:iCs/>
                <w:color w:val="333333"/>
                <w:sz w:val="22"/>
                <w:szCs w:val="22"/>
              </w:rPr>
              <w:t>Non-cardiovascular death</w:t>
            </w:r>
          </w:p>
        </w:tc>
        <w:tc>
          <w:tcPr>
            <w:tcW w:w="2165"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331B1C1" w14:textId="77777777"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93 (33%)</w:t>
            </w:r>
          </w:p>
        </w:tc>
        <w:tc>
          <w:tcPr>
            <w:tcW w:w="257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547D1FD7" w14:textId="77777777"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147 (57%)</w:t>
            </w:r>
          </w:p>
        </w:tc>
        <w:tc>
          <w:tcPr>
            <w:tcW w:w="1114"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5F3B5624" w14:textId="77777777" w:rsidR="0004148E" w:rsidRPr="0004148E" w:rsidRDefault="0004148E">
            <w:pPr>
              <w:spacing w:before="150" w:after="150"/>
              <w:ind w:left="150" w:right="150"/>
              <w:jc w:val="center"/>
              <w:rPr>
                <w:rFonts w:ascii="Roboto" w:hAnsi="Roboto" w:cs="Segoe UI"/>
                <w:color w:val="333333"/>
                <w:sz w:val="22"/>
                <w:szCs w:val="22"/>
              </w:rPr>
            </w:pPr>
          </w:p>
        </w:tc>
      </w:tr>
      <w:tr w:rsidR="00F904AB" w14:paraId="1719F2DC" w14:textId="77777777" w:rsidTr="00F904AB">
        <w:tc>
          <w:tcPr>
            <w:tcW w:w="322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8158721" w14:textId="77777777" w:rsidR="0004148E" w:rsidRPr="00F904AB" w:rsidRDefault="00F904AB" w:rsidP="0004148E">
            <w:pPr>
              <w:spacing w:before="150" w:after="150"/>
              <w:ind w:right="150"/>
              <w:rPr>
                <w:rFonts w:ascii="Roboto" w:hAnsi="Roboto" w:cs="Segoe UI"/>
                <w:i/>
                <w:iCs/>
                <w:color w:val="333333"/>
                <w:sz w:val="22"/>
                <w:szCs w:val="22"/>
              </w:rPr>
            </w:pPr>
            <w:r w:rsidRPr="00F904AB">
              <w:rPr>
                <w:rFonts w:ascii="Roboto" w:hAnsi="Roboto" w:cs="Segoe UI"/>
                <w:i/>
                <w:iCs/>
                <w:color w:val="333333"/>
                <w:sz w:val="22"/>
                <w:szCs w:val="22"/>
              </w:rPr>
              <w:t xml:space="preserve">     </w:t>
            </w:r>
            <w:r w:rsidR="0004148E" w:rsidRPr="00F904AB">
              <w:rPr>
                <w:rFonts w:ascii="Roboto" w:hAnsi="Roboto" w:cs="Segoe UI"/>
                <w:i/>
                <w:iCs/>
                <w:color w:val="333333"/>
                <w:sz w:val="22"/>
                <w:szCs w:val="22"/>
              </w:rPr>
              <w:t>Heart failure</w:t>
            </w:r>
          </w:p>
        </w:tc>
        <w:tc>
          <w:tcPr>
            <w:tcW w:w="2165"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CEDF793" w14:textId="77777777"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77 (27%)</w:t>
            </w:r>
          </w:p>
        </w:tc>
        <w:tc>
          <w:tcPr>
            <w:tcW w:w="257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03F932C" w14:textId="77777777"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24 (9.2%)</w:t>
            </w:r>
          </w:p>
        </w:tc>
        <w:tc>
          <w:tcPr>
            <w:tcW w:w="1114"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51FDF7D8" w14:textId="77777777" w:rsidR="0004148E" w:rsidRPr="0004148E" w:rsidRDefault="0004148E">
            <w:pPr>
              <w:spacing w:before="150" w:after="150"/>
              <w:ind w:left="150" w:right="150"/>
              <w:jc w:val="center"/>
              <w:rPr>
                <w:rFonts w:ascii="Roboto" w:hAnsi="Roboto" w:cs="Segoe UI"/>
                <w:color w:val="333333"/>
                <w:sz w:val="22"/>
                <w:szCs w:val="22"/>
              </w:rPr>
            </w:pPr>
          </w:p>
        </w:tc>
      </w:tr>
      <w:tr w:rsidR="00F904AB" w14:paraId="0B5CA7B5" w14:textId="77777777" w:rsidTr="00F904AB">
        <w:tc>
          <w:tcPr>
            <w:tcW w:w="322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5986B025" w14:textId="77777777" w:rsidR="0004148E" w:rsidRPr="00F904AB" w:rsidRDefault="00F904AB" w:rsidP="0004148E">
            <w:pPr>
              <w:spacing w:before="150" w:after="150"/>
              <w:ind w:right="150"/>
              <w:rPr>
                <w:rFonts w:ascii="Roboto" w:hAnsi="Roboto" w:cs="Segoe UI"/>
                <w:i/>
                <w:iCs/>
                <w:color w:val="333333"/>
                <w:sz w:val="22"/>
                <w:szCs w:val="22"/>
              </w:rPr>
            </w:pPr>
            <w:r w:rsidRPr="00F904AB">
              <w:rPr>
                <w:rFonts w:ascii="Roboto" w:hAnsi="Roboto" w:cs="Segoe UI"/>
                <w:i/>
                <w:iCs/>
                <w:color w:val="333333"/>
                <w:sz w:val="22"/>
                <w:szCs w:val="22"/>
              </w:rPr>
              <w:t xml:space="preserve">     </w:t>
            </w:r>
            <w:r w:rsidR="0004148E" w:rsidRPr="00F904AB">
              <w:rPr>
                <w:rFonts w:ascii="Roboto" w:hAnsi="Roboto" w:cs="Segoe UI"/>
                <w:i/>
                <w:iCs/>
                <w:color w:val="333333"/>
                <w:sz w:val="22"/>
                <w:szCs w:val="22"/>
              </w:rPr>
              <w:t>Sudden cardiac death</w:t>
            </w:r>
          </w:p>
        </w:tc>
        <w:tc>
          <w:tcPr>
            <w:tcW w:w="2165"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F206D8F" w14:textId="77777777"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58 (21%)</w:t>
            </w:r>
          </w:p>
        </w:tc>
        <w:tc>
          <w:tcPr>
            <w:tcW w:w="257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A17D2ED" w14:textId="77777777"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28 (11%)</w:t>
            </w:r>
          </w:p>
        </w:tc>
        <w:tc>
          <w:tcPr>
            <w:tcW w:w="1114"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F03AEFB" w14:textId="77777777" w:rsidR="0004148E" w:rsidRPr="0004148E" w:rsidRDefault="0004148E">
            <w:pPr>
              <w:spacing w:before="150" w:after="150"/>
              <w:ind w:left="150" w:right="150"/>
              <w:jc w:val="center"/>
              <w:rPr>
                <w:rFonts w:ascii="Roboto" w:hAnsi="Roboto" w:cs="Segoe UI"/>
                <w:color w:val="333333"/>
                <w:sz w:val="22"/>
                <w:szCs w:val="22"/>
              </w:rPr>
            </w:pPr>
          </w:p>
        </w:tc>
      </w:tr>
      <w:tr w:rsidR="00F904AB" w14:paraId="597CD122" w14:textId="77777777" w:rsidTr="00F904AB">
        <w:tc>
          <w:tcPr>
            <w:tcW w:w="322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C9A7A08" w14:textId="77777777" w:rsidR="0004148E" w:rsidRPr="00F904AB" w:rsidRDefault="00F904AB" w:rsidP="0004148E">
            <w:pPr>
              <w:spacing w:before="150" w:after="150"/>
              <w:ind w:right="150"/>
              <w:rPr>
                <w:rFonts w:ascii="Roboto" w:hAnsi="Roboto" w:cs="Segoe UI"/>
                <w:i/>
                <w:iCs/>
                <w:color w:val="333333"/>
                <w:sz w:val="22"/>
                <w:szCs w:val="22"/>
              </w:rPr>
            </w:pPr>
            <w:r w:rsidRPr="00F904AB">
              <w:rPr>
                <w:rFonts w:ascii="Roboto" w:hAnsi="Roboto" w:cs="Segoe UI"/>
                <w:i/>
                <w:iCs/>
                <w:color w:val="333333"/>
                <w:sz w:val="22"/>
                <w:szCs w:val="22"/>
              </w:rPr>
              <w:t xml:space="preserve">     </w:t>
            </w:r>
            <w:r w:rsidR="0004148E" w:rsidRPr="00F904AB">
              <w:rPr>
                <w:rFonts w:ascii="Roboto" w:hAnsi="Roboto" w:cs="Segoe UI"/>
                <w:i/>
                <w:iCs/>
                <w:color w:val="333333"/>
                <w:sz w:val="22"/>
                <w:szCs w:val="22"/>
              </w:rPr>
              <w:t>Not Recorded</w:t>
            </w:r>
          </w:p>
        </w:tc>
        <w:tc>
          <w:tcPr>
            <w:tcW w:w="2165"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D487659" w14:textId="77777777"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25 (8.9%)</w:t>
            </w:r>
          </w:p>
        </w:tc>
        <w:tc>
          <w:tcPr>
            <w:tcW w:w="257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FF10E78" w14:textId="77777777"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22 (8.5%)</w:t>
            </w:r>
          </w:p>
        </w:tc>
        <w:tc>
          <w:tcPr>
            <w:tcW w:w="1114"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DC4FF24" w14:textId="77777777" w:rsidR="0004148E" w:rsidRPr="0004148E" w:rsidRDefault="0004148E">
            <w:pPr>
              <w:spacing w:before="150" w:after="150"/>
              <w:ind w:left="150" w:right="150"/>
              <w:jc w:val="center"/>
              <w:rPr>
                <w:rFonts w:ascii="Roboto" w:hAnsi="Roboto" w:cs="Segoe UI"/>
                <w:color w:val="333333"/>
                <w:sz w:val="22"/>
                <w:szCs w:val="22"/>
              </w:rPr>
            </w:pPr>
          </w:p>
        </w:tc>
      </w:tr>
      <w:tr w:rsidR="00F904AB" w14:paraId="4B212498" w14:textId="77777777" w:rsidTr="00F904AB">
        <w:tc>
          <w:tcPr>
            <w:tcW w:w="322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46FE304" w14:textId="77777777" w:rsidR="0004148E" w:rsidRPr="00F904AB" w:rsidRDefault="0004148E" w:rsidP="0004148E">
            <w:pPr>
              <w:spacing w:before="150" w:after="150"/>
              <w:ind w:right="150"/>
              <w:rPr>
                <w:rFonts w:ascii="Roboto" w:hAnsi="Roboto" w:cs="Segoe UI"/>
                <w:i/>
                <w:iCs/>
                <w:color w:val="333333"/>
                <w:sz w:val="22"/>
                <w:szCs w:val="22"/>
              </w:rPr>
            </w:pPr>
            <w:r w:rsidRPr="00F904AB">
              <w:rPr>
                <w:rFonts w:ascii="Roboto" w:hAnsi="Roboto" w:cs="Segoe UI"/>
                <w:i/>
                <w:iCs/>
                <w:color w:val="333333"/>
                <w:sz w:val="22"/>
                <w:szCs w:val="22"/>
              </w:rPr>
              <w:t xml:space="preserve"> </w:t>
            </w:r>
            <w:r w:rsidR="00F904AB" w:rsidRPr="00F904AB">
              <w:rPr>
                <w:rFonts w:ascii="Roboto" w:hAnsi="Roboto" w:cs="Segoe UI"/>
                <w:i/>
                <w:iCs/>
                <w:color w:val="333333"/>
                <w:sz w:val="22"/>
                <w:szCs w:val="22"/>
              </w:rPr>
              <w:t xml:space="preserve">    </w:t>
            </w:r>
            <w:r w:rsidRPr="00F904AB">
              <w:rPr>
                <w:rFonts w:ascii="Roboto" w:hAnsi="Roboto" w:cs="Segoe UI"/>
                <w:i/>
                <w:iCs/>
                <w:color w:val="333333"/>
                <w:sz w:val="22"/>
                <w:szCs w:val="22"/>
              </w:rPr>
              <w:t>Other cardiovascular death</w:t>
            </w:r>
          </w:p>
        </w:tc>
        <w:tc>
          <w:tcPr>
            <w:tcW w:w="2165"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364C5E0" w14:textId="77777777"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21 (7.5%)</w:t>
            </w:r>
          </w:p>
        </w:tc>
        <w:tc>
          <w:tcPr>
            <w:tcW w:w="257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C080FC4" w14:textId="77777777"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25 (9.6%)</w:t>
            </w:r>
          </w:p>
        </w:tc>
        <w:tc>
          <w:tcPr>
            <w:tcW w:w="1114"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5C51D9E6" w14:textId="77777777" w:rsidR="0004148E" w:rsidRPr="0004148E" w:rsidRDefault="0004148E">
            <w:pPr>
              <w:spacing w:before="150" w:after="150"/>
              <w:ind w:left="150" w:right="150"/>
              <w:jc w:val="center"/>
              <w:rPr>
                <w:rFonts w:ascii="Roboto" w:hAnsi="Roboto" w:cs="Segoe UI"/>
                <w:color w:val="333333"/>
                <w:sz w:val="22"/>
                <w:szCs w:val="22"/>
              </w:rPr>
            </w:pPr>
          </w:p>
        </w:tc>
      </w:tr>
      <w:tr w:rsidR="00F904AB" w14:paraId="374E66C1" w14:textId="77777777" w:rsidTr="00F904AB">
        <w:tc>
          <w:tcPr>
            <w:tcW w:w="3222"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5185C577" w14:textId="77777777" w:rsidR="0004148E" w:rsidRPr="00F904AB" w:rsidRDefault="0004148E">
            <w:pPr>
              <w:spacing w:before="150" w:after="150"/>
              <w:ind w:left="150" w:right="150"/>
              <w:rPr>
                <w:rFonts w:ascii="Roboto" w:hAnsi="Roboto" w:cs="Segoe UI"/>
                <w:i/>
                <w:iCs/>
                <w:color w:val="333333"/>
                <w:sz w:val="22"/>
                <w:szCs w:val="22"/>
              </w:rPr>
            </w:pPr>
            <w:r w:rsidRPr="00F904AB">
              <w:rPr>
                <w:rFonts w:ascii="Roboto" w:hAnsi="Roboto" w:cs="Segoe UI"/>
                <w:i/>
                <w:iCs/>
                <w:color w:val="333333"/>
                <w:sz w:val="22"/>
                <w:szCs w:val="22"/>
              </w:rPr>
              <w:t>  Malignancy</w:t>
            </w:r>
          </w:p>
        </w:tc>
        <w:tc>
          <w:tcPr>
            <w:tcW w:w="2165"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3F555CD" w14:textId="77777777"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7 (2.5%)</w:t>
            </w:r>
          </w:p>
        </w:tc>
        <w:tc>
          <w:tcPr>
            <w:tcW w:w="2571"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5E95EB5" w14:textId="77777777" w:rsidR="0004148E" w:rsidRPr="0004148E" w:rsidRDefault="0004148E">
            <w:pPr>
              <w:spacing w:before="150" w:after="150"/>
              <w:ind w:left="150" w:right="150"/>
              <w:jc w:val="center"/>
              <w:rPr>
                <w:rFonts w:ascii="Roboto" w:hAnsi="Roboto" w:cs="Segoe UI"/>
                <w:color w:val="333333"/>
                <w:sz w:val="22"/>
                <w:szCs w:val="22"/>
              </w:rPr>
            </w:pPr>
            <w:r w:rsidRPr="0004148E">
              <w:rPr>
                <w:rFonts w:ascii="Roboto" w:hAnsi="Roboto" w:cs="Segoe UI"/>
                <w:color w:val="333333"/>
                <w:sz w:val="22"/>
                <w:szCs w:val="22"/>
              </w:rPr>
              <w:t>14 (5.4%)</w:t>
            </w:r>
          </w:p>
        </w:tc>
        <w:tc>
          <w:tcPr>
            <w:tcW w:w="1114" w:type="dxa"/>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4E3194D" w14:textId="77777777" w:rsidR="0004148E" w:rsidRPr="0004148E" w:rsidRDefault="0004148E">
            <w:pPr>
              <w:spacing w:before="150" w:after="150"/>
              <w:ind w:left="150" w:right="150"/>
              <w:jc w:val="center"/>
              <w:rPr>
                <w:rFonts w:ascii="Roboto" w:hAnsi="Roboto" w:cs="Segoe UI"/>
                <w:color w:val="333333"/>
                <w:sz w:val="22"/>
                <w:szCs w:val="22"/>
              </w:rPr>
            </w:pPr>
          </w:p>
        </w:tc>
      </w:tr>
    </w:tbl>
    <w:p w14:paraId="55C8D467" w14:textId="77777777" w:rsidR="005E755E" w:rsidRDefault="005E755E">
      <w:pPr>
        <w:rPr>
          <w:rFonts w:ascii="Roboto" w:hAnsi="Roboto"/>
          <w:color w:val="000000"/>
        </w:rPr>
      </w:pPr>
      <w:r>
        <w:rPr>
          <w:rFonts w:ascii="Roboto" w:hAnsi="Roboto"/>
          <w:color w:val="000000"/>
        </w:rPr>
        <w:br w:type="page"/>
      </w:r>
    </w:p>
    <w:p w14:paraId="1489488A" w14:textId="77777777" w:rsidR="004C0055" w:rsidRDefault="004C0055" w:rsidP="007401B1">
      <w:pPr>
        <w:tabs>
          <w:tab w:val="left" w:pos="2650"/>
        </w:tabs>
        <w:spacing w:line="480" w:lineRule="auto"/>
        <w:rPr>
          <w:rFonts w:ascii="Roboto" w:hAnsi="Roboto"/>
          <w:b/>
          <w:bCs/>
        </w:rPr>
      </w:pPr>
      <w:r w:rsidRPr="00DB6D77">
        <w:rPr>
          <w:rFonts w:ascii="Roboto" w:hAnsi="Roboto"/>
          <w:b/>
          <w:bCs/>
        </w:rPr>
        <w:lastRenderedPageBreak/>
        <w:t xml:space="preserve">Figure </w:t>
      </w:r>
      <w:r w:rsidR="007401B1">
        <w:rPr>
          <w:rFonts w:ascii="Roboto" w:hAnsi="Roboto"/>
          <w:b/>
          <w:bCs/>
        </w:rPr>
        <w:t>1</w:t>
      </w:r>
      <w:r w:rsidRPr="00DB6D77">
        <w:rPr>
          <w:rFonts w:ascii="Roboto" w:hAnsi="Roboto"/>
          <w:b/>
          <w:bCs/>
        </w:rPr>
        <w:t xml:space="preserve">: </w:t>
      </w:r>
    </w:p>
    <w:p w14:paraId="47CB0900" w14:textId="4E9A98BB" w:rsidR="002245BD" w:rsidRDefault="002245BD" w:rsidP="007401B1">
      <w:pPr>
        <w:tabs>
          <w:tab w:val="left" w:pos="2650"/>
        </w:tabs>
        <w:spacing w:line="480" w:lineRule="auto"/>
        <w:rPr>
          <w:rFonts w:ascii="Roboto" w:hAnsi="Roboto"/>
        </w:rPr>
      </w:pPr>
      <w:r>
        <w:rPr>
          <w:rFonts w:ascii="Roboto" w:hAnsi="Roboto"/>
          <w:noProof/>
          <w14:ligatures w14:val="standardContextual"/>
        </w:rPr>
        <w:drawing>
          <wp:inline distT="0" distB="0" distL="0" distR="0" wp14:anchorId="7CB9B82C" wp14:editId="334DFBFA">
            <wp:extent cx="6058535" cy="4848860"/>
            <wp:effectExtent l="0" t="0" r="0" b="2540"/>
            <wp:docPr id="1742783418"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83418" name="Billede 1742783418"/>
                    <pic:cNvPicPr/>
                  </pic:nvPicPr>
                  <pic:blipFill>
                    <a:blip r:embed="rId16">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p>
    <w:p w14:paraId="71B096CB" w14:textId="691C9EF6" w:rsidR="004C0055" w:rsidRPr="002E4BE9" w:rsidRDefault="00B14185" w:rsidP="002E4BE9">
      <w:pPr>
        <w:tabs>
          <w:tab w:val="left" w:pos="2650"/>
        </w:tabs>
        <w:spacing w:line="480" w:lineRule="auto"/>
        <w:rPr>
          <w:rFonts w:ascii="Roboto" w:hAnsi="Roboto"/>
        </w:rPr>
      </w:pPr>
      <w:r w:rsidRPr="002245BD">
        <w:rPr>
          <w:rFonts w:ascii="Roboto" w:hAnsi="Roboto"/>
          <w:b/>
          <w:bCs/>
          <w:sz w:val="22"/>
          <w:szCs w:val="22"/>
        </w:rPr>
        <w:t xml:space="preserve">Legend: </w:t>
      </w:r>
      <w:r w:rsidRPr="002245BD">
        <w:rPr>
          <w:rFonts w:ascii="Roboto" w:hAnsi="Roboto"/>
          <w:sz w:val="22"/>
          <w:szCs w:val="22"/>
        </w:rPr>
        <w:t>Relative risk</w:t>
      </w:r>
      <w:r w:rsidR="000F6E5D" w:rsidRPr="002245BD">
        <w:rPr>
          <w:rFonts w:ascii="Roboto" w:hAnsi="Roboto"/>
          <w:sz w:val="22"/>
          <w:szCs w:val="22"/>
        </w:rPr>
        <w:t xml:space="preserve"> of the occurrence of 15 cardiovascular features (y-axis) in patients with </w:t>
      </w:r>
      <w:proofErr w:type="spellStart"/>
      <w:r w:rsidR="000F6E5D" w:rsidRPr="002245BD">
        <w:rPr>
          <w:rFonts w:ascii="Roboto" w:hAnsi="Roboto"/>
          <w:sz w:val="22"/>
          <w:szCs w:val="22"/>
        </w:rPr>
        <w:t>sarcomeric</w:t>
      </w:r>
      <w:proofErr w:type="spellEnd"/>
      <w:r w:rsidR="000F6E5D" w:rsidRPr="002245BD">
        <w:rPr>
          <w:rFonts w:ascii="Roboto" w:hAnsi="Roboto"/>
          <w:sz w:val="22"/>
          <w:szCs w:val="22"/>
        </w:rPr>
        <w:t xml:space="preserve"> </w:t>
      </w:r>
      <w:r w:rsidR="003F641C" w:rsidRPr="002245BD">
        <w:rPr>
          <w:rFonts w:ascii="Roboto" w:hAnsi="Roboto"/>
          <w:sz w:val="22"/>
          <w:szCs w:val="22"/>
        </w:rPr>
        <w:t>versus</w:t>
      </w:r>
      <w:r w:rsidR="000F6E5D" w:rsidRPr="002245BD">
        <w:rPr>
          <w:rFonts w:ascii="Roboto" w:hAnsi="Roboto"/>
          <w:sz w:val="22"/>
          <w:szCs w:val="22"/>
        </w:rPr>
        <w:t xml:space="preserve"> non-</w:t>
      </w:r>
      <w:proofErr w:type="spellStart"/>
      <w:r w:rsidR="000F6E5D" w:rsidRPr="002245BD">
        <w:rPr>
          <w:rFonts w:ascii="Roboto" w:hAnsi="Roboto"/>
          <w:sz w:val="22"/>
          <w:szCs w:val="22"/>
        </w:rPr>
        <w:t>sarcomeric</w:t>
      </w:r>
      <w:proofErr w:type="spellEnd"/>
      <w:r w:rsidR="000F6E5D" w:rsidRPr="002245BD">
        <w:rPr>
          <w:rFonts w:ascii="Roboto" w:hAnsi="Roboto"/>
          <w:sz w:val="22"/>
          <w:szCs w:val="22"/>
        </w:rPr>
        <w:t xml:space="preserve"> hypertrophic cardiomyopathy (HCM). The relative risk ratio is given on the x-axis and the filled dots denote the point-estimate of the relative risk while the error-bars give the confidence intervals. On the right the overall prevalence of each feature is given separately for each group. </w:t>
      </w:r>
      <w:r w:rsidR="004C0055" w:rsidRPr="00DB6D77">
        <w:rPr>
          <w:rFonts w:ascii="Roboto" w:hAnsi="Roboto"/>
          <w:b/>
          <w:bCs/>
        </w:rPr>
        <w:br w:type="page"/>
      </w:r>
    </w:p>
    <w:p w14:paraId="05734FEF" w14:textId="450BEAF2" w:rsidR="00D5141C" w:rsidRDefault="00D5141C" w:rsidP="002245BD">
      <w:pPr>
        <w:spacing w:line="276" w:lineRule="auto"/>
        <w:rPr>
          <w:rFonts w:ascii="Roboto" w:hAnsi="Roboto"/>
        </w:rPr>
      </w:pPr>
      <w:r w:rsidRPr="00DB6D77">
        <w:rPr>
          <w:rFonts w:ascii="Roboto" w:hAnsi="Roboto"/>
          <w:b/>
          <w:bCs/>
        </w:rPr>
        <w:lastRenderedPageBreak/>
        <w:t xml:space="preserve">Figure </w:t>
      </w:r>
      <w:r w:rsidR="004754E7">
        <w:rPr>
          <w:rFonts w:ascii="Roboto" w:hAnsi="Roboto"/>
          <w:b/>
          <w:bCs/>
        </w:rPr>
        <w:t>2</w:t>
      </w:r>
      <w:r w:rsidRPr="00DB6D77">
        <w:rPr>
          <w:rFonts w:ascii="Roboto" w:hAnsi="Roboto"/>
        </w:rPr>
        <w:t xml:space="preserve"> </w:t>
      </w:r>
    </w:p>
    <w:p w14:paraId="088A5E35" w14:textId="29789441" w:rsidR="00426080" w:rsidRDefault="002245BD" w:rsidP="00EA6D3E">
      <w:pPr>
        <w:spacing w:line="480" w:lineRule="auto"/>
        <w:ind w:left="-270"/>
        <w:rPr>
          <w:rFonts w:ascii="Roboto" w:hAnsi="Roboto"/>
        </w:rPr>
      </w:pPr>
      <w:r>
        <w:rPr>
          <w:rFonts w:ascii="Roboto" w:hAnsi="Roboto"/>
          <w:noProof/>
          <w14:ligatures w14:val="standardContextual"/>
        </w:rPr>
        <w:drawing>
          <wp:inline distT="0" distB="0" distL="0" distR="0" wp14:anchorId="77EF2F36" wp14:editId="2DF32CFE">
            <wp:extent cx="6058535" cy="4039235"/>
            <wp:effectExtent l="0" t="0" r="0" b="0"/>
            <wp:docPr id="80692332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23321" name="Billede 806923321"/>
                    <pic:cNvPicPr/>
                  </pic:nvPicPr>
                  <pic:blipFill>
                    <a:blip r:embed="rId17">
                      <a:extLst>
                        <a:ext uri="{28A0092B-C50C-407E-A947-70E740481C1C}">
                          <a14:useLocalDpi xmlns:a14="http://schemas.microsoft.com/office/drawing/2010/main" val="0"/>
                        </a:ext>
                      </a:extLst>
                    </a:blip>
                    <a:stretch>
                      <a:fillRect/>
                    </a:stretch>
                  </pic:blipFill>
                  <pic:spPr>
                    <a:xfrm>
                      <a:off x="0" y="0"/>
                      <a:ext cx="6058535" cy="4039235"/>
                    </a:xfrm>
                    <a:prstGeom prst="rect">
                      <a:avLst/>
                    </a:prstGeom>
                  </pic:spPr>
                </pic:pic>
              </a:graphicData>
            </a:graphic>
          </wp:inline>
        </w:drawing>
      </w:r>
      <w:r>
        <w:rPr>
          <w:rFonts w:ascii="Roboto" w:hAnsi="Roboto"/>
          <w:noProof/>
          <w14:ligatures w14:val="standardContextual"/>
        </w:rPr>
        <w:t xml:space="preserve"> </w:t>
      </w:r>
    </w:p>
    <w:p w14:paraId="33CE4A2F" w14:textId="6C0C9B8C" w:rsidR="00FD4F8B" w:rsidRDefault="00FD4F8B" w:rsidP="00D5141C">
      <w:pPr>
        <w:spacing w:line="480" w:lineRule="auto"/>
        <w:ind w:left="-270"/>
        <w:rPr>
          <w:rFonts w:ascii="Roboto" w:hAnsi="Roboto"/>
          <w:b/>
          <w:bCs/>
        </w:rPr>
      </w:pPr>
    </w:p>
    <w:p w14:paraId="0C00B60F" w14:textId="6CA8DAE7" w:rsidR="007401B1" w:rsidRPr="00D5141C" w:rsidRDefault="00FD4F8B" w:rsidP="00D5141C">
      <w:pPr>
        <w:spacing w:line="480" w:lineRule="auto"/>
        <w:ind w:left="-270"/>
        <w:rPr>
          <w:rFonts w:ascii="Roboto" w:hAnsi="Roboto"/>
        </w:rPr>
      </w:pPr>
      <w:r w:rsidRPr="00FD4F8B">
        <w:rPr>
          <w:rFonts w:ascii="Roboto" w:hAnsi="Roboto"/>
          <w:b/>
          <w:bCs/>
          <w:sz w:val="22"/>
          <w:szCs w:val="22"/>
        </w:rPr>
        <w:t>Legend:</w:t>
      </w:r>
      <w:r w:rsidRPr="00FD4F8B">
        <w:rPr>
          <w:rFonts w:ascii="Roboto" w:hAnsi="Roboto"/>
          <w:sz w:val="22"/>
          <w:szCs w:val="22"/>
        </w:rPr>
        <w:t xml:space="preserve"> </w:t>
      </w:r>
      <w:r w:rsidR="00426080">
        <w:rPr>
          <w:rFonts w:ascii="Roboto" w:hAnsi="Roboto"/>
          <w:sz w:val="22"/>
          <w:szCs w:val="22"/>
        </w:rPr>
        <w:t>Density plots</w:t>
      </w:r>
      <w:r>
        <w:rPr>
          <w:rFonts w:ascii="Roboto" w:hAnsi="Roboto"/>
          <w:sz w:val="22"/>
          <w:szCs w:val="22"/>
        </w:rPr>
        <w:t xml:space="preserve">, showing the </w:t>
      </w:r>
      <w:r w:rsidR="00B9219B">
        <w:rPr>
          <w:rFonts w:ascii="Roboto" w:hAnsi="Roboto"/>
          <w:sz w:val="22"/>
          <w:szCs w:val="22"/>
        </w:rPr>
        <w:t xml:space="preserve">distribution of age (x-axis) at time of occurrence of each of six </w:t>
      </w:r>
      <w:r w:rsidR="00EB68FB">
        <w:rPr>
          <w:rFonts w:ascii="Roboto" w:hAnsi="Roboto"/>
          <w:sz w:val="22"/>
          <w:szCs w:val="22"/>
        </w:rPr>
        <w:t xml:space="preserve">adverse outcomes </w:t>
      </w:r>
      <w:r w:rsidR="00B9219B">
        <w:rPr>
          <w:rFonts w:ascii="Roboto" w:hAnsi="Roboto"/>
          <w:sz w:val="22"/>
          <w:szCs w:val="22"/>
        </w:rPr>
        <w:t>associated with hypertrophic cardiomyopathy.</w:t>
      </w:r>
      <w:r>
        <w:rPr>
          <w:rFonts w:ascii="Roboto" w:hAnsi="Roboto"/>
          <w:sz w:val="22"/>
          <w:szCs w:val="22"/>
        </w:rPr>
        <w:t xml:space="preserve"> </w:t>
      </w:r>
      <w:r w:rsidR="00B9219B">
        <w:rPr>
          <w:rFonts w:ascii="Roboto" w:hAnsi="Roboto"/>
          <w:sz w:val="22"/>
          <w:szCs w:val="22"/>
        </w:rPr>
        <w:t xml:space="preserve">Patients have been stratified into two groups </w:t>
      </w:r>
      <w:r>
        <w:rPr>
          <w:rFonts w:ascii="Roboto" w:hAnsi="Roboto"/>
          <w:sz w:val="22"/>
          <w:szCs w:val="22"/>
        </w:rPr>
        <w:t xml:space="preserve">according to whether they had </w:t>
      </w:r>
      <w:proofErr w:type="spellStart"/>
      <w:r>
        <w:rPr>
          <w:rFonts w:ascii="Roboto" w:hAnsi="Roboto"/>
          <w:sz w:val="22"/>
          <w:szCs w:val="22"/>
        </w:rPr>
        <w:t>sarcomeric</w:t>
      </w:r>
      <w:proofErr w:type="spellEnd"/>
      <w:r>
        <w:rPr>
          <w:rFonts w:ascii="Roboto" w:hAnsi="Roboto"/>
          <w:sz w:val="22"/>
          <w:szCs w:val="22"/>
        </w:rPr>
        <w:t xml:space="preserve"> (pink) or non-</w:t>
      </w:r>
      <w:proofErr w:type="spellStart"/>
      <w:r>
        <w:rPr>
          <w:rFonts w:ascii="Roboto" w:hAnsi="Roboto"/>
          <w:sz w:val="22"/>
          <w:szCs w:val="22"/>
        </w:rPr>
        <w:t>sarcomeric</w:t>
      </w:r>
      <w:proofErr w:type="spellEnd"/>
      <w:r>
        <w:rPr>
          <w:rFonts w:ascii="Roboto" w:hAnsi="Roboto"/>
          <w:sz w:val="22"/>
          <w:szCs w:val="22"/>
        </w:rPr>
        <w:t xml:space="preserve"> HCM (blue). The </w:t>
      </w:r>
      <w:r w:rsidR="00B9219B">
        <w:rPr>
          <w:rFonts w:ascii="Roboto" w:hAnsi="Roboto"/>
          <w:sz w:val="22"/>
          <w:szCs w:val="22"/>
        </w:rPr>
        <w:t>y</w:t>
      </w:r>
      <w:r>
        <w:rPr>
          <w:rFonts w:ascii="Roboto" w:hAnsi="Roboto"/>
          <w:sz w:val="22"/>
          <w:szCs w:val="22"/>
        </w:rPr>
        <w:t xml:space="preserve">-axis </w:t>
      </w:r>
      <w:r w:rsidR="00B9219B">
        <w:rPr>
          <w:rFonts w:ascii="Roboto" w:hAnsi="Roboto"/>
          <w:sz w:val="22"/>
          <w:szCs w:val="22"/>
        </w:rPr>
        <w:t xml:space="preserve">gives the raw number of patients associated with each </w:t>
      </w:r>
      <w:r w:rsidR="00EB68FB">
        <w:rPr>
          <w:rFonts w:ascii="Roboto" w:hAnsi="Roboto"/>
          <w:sz w:val="22"/>
          <w:szCs w:val="22"/>
        </w:rPr>
        <w:t xml:space="preserve">outcome </w:t>
      </w:r>
      <w:r w:rsidR="00B9219B">
        <w:rPr>
          <w:rFonts w:ascii="Roboto" w:hAnsi="Roboto"/>
          <w:sz w:val="22"/>
          <w:szCs w:val="22"/>
        </w:rPr>
        <w:t xml:space="preserve">in a </w:t>
      </w:r>
      <w:r w:rsidR="000F6E5D">
        <w:rPr>
          <w:rFonts w:ascii="Roboto" w:hAnsi="Roboto"/>
          <w:sz w:val="22"/>
          <w:szCs w:val="22"/>
        </w:rPr>
        <w:t>5</w:t>
      </w:r>
      <w:r>
        <w:rPr>
          <w:rFonts w:ascii="Roboto" w:hAnsi="Roboto"/>
          <w:sz w:val="22"/>
          <w:szCs w:val="22"/>
        </w:rPr>
        <w:t xml:space="preserve"> year</w:t>
      </w:r>
      <w:r w:rsidR="00B9219B">
        <w:rPr>
          <w:rFonts w:ascii="Roboto" w:hAnsi="Roboto"/>
          <w:sz w:val="22"/>
          <w:szCs w:val="22"/>
        </w:rPr>
        <w:t>-period</w:t>
      </w:r>
      <w:r>
        <w:rPr>
          <w:rFonts w:ascii="Roboto" w:hAnsi="Roboto"/>
          <w:sz w:val="22"/>
          <w:szCs w:val="22"/>
        </w:rPr>
        <w:t>.</w:t>
      </w:r>
      <w:r w:rsidR="00426080">
        <w:rPr>
          <w:rFonts w:ascii="Roboto" w:hAnsi="Roboto"/>
          <w:sz w:val="22"/>
          <w:szCs w:val="22"/>
        </w:rPr>
        <w:t xml:space="preserve"> The dots denote the median age of HCM diagnosis in the two groups.</w:t>
      </w:r>
      <w:r w:rsidR="007401B1">
        <w:rPr>
          <w:rFonts w:ascii="Roboto" w:hAnsi="Roboto"/>
          <w:b/>
          <w:bCs/>
        </w:rPr>
        <w:br w:type="page"/>
      </w:r>
    </w:p>
    <w:p w14:paraId="12550DC8" w14:textId="65F1E40D" w:rsidR="005F2993" w:rsidRDefault="005F2993" w:rsidP="001D711A">
      <w:pPr>
        <w:spacing w:line="480" w:lineRule="auto"/>
        <w:rPr>
          <w:rFonts w:ascii="Roboto" w:hAnsi="Roboto"/>
        </w:rPr>
      </w:pPr>
      <w:r>
        <w:rPr>
          <w:rFonts w:ascii="Roboto" w:hAnsi="Roboto"/>
          <w:b/>
          <w:bCs/>
        </w:rPr>
        <w:lastRenderedPageBreak/>
        <w:t xml:space="preserve">Figure </w:t>
      </w:r>
      <w:r w:rsidR="004754E7">
        <w:rPr>
          <w:rFonts w:ascii="Roboto" w:hAnsi="Roboto"/>
          <w:b/>
          <w:bCs/>
        </w:rPr>
        <w:t>3</w:t>
      </w:r>
      <w:r>
        <w:rPr>
          <w:rFonts w:ascii="Roboto" w:hAnsi="Roboto"/>
          <w:b/>
          <w:bCs/>
        </w:rPr>
        <w:t>:</w:t>
      </w:r>
      <w:r>
        <w:rPr>
          <w:rFonts w:ascii="Roboto" w:hAnsi="Roboto"/>
        </w:rPr>
        <w:t xml:space="preserve"> </w:t>
      </w:r>
    </w:p>
    <w:p w14:paraId="63FE6B33" w14:textId="7CECD41D" w:rsidR="001748BF" w:rsidRDefault="002245BD" w:rsidP="00B9219B">
      <w:pPr>
        <w:spacing w:line="480" w:lineRule="auto"/>
        <w:rPr>
          <w:rFonts w:ascii="Roboto" w:hAnsi="Roboto"/>
        </w:rPr>
      </w:pPr>
      <w:r>
        <w:rPr>
          <w:rFonts w:ascii="Roboto" w:hAnsi="Roboto"/>
          <w:noProof/>
          <w14:ligatures w14:val="standardContextual"/>
        </w:rPr>
        <w:drawing>
          <wp:inline distT="0" distB="0" distL="0" distR="0" wp14:anchorId="3DB7EEC2" wp14:editId="61120783">
            <wp:extent cx="6058535" cy="4848860"/>
            <wp:effectExtent l="0" t="0" r="0" b="2540"/>
            <wp:docPr id="120708910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89106" name="Billede 1207089106"/>
                    <pic:cNvPicPr/>
                  </pic:nvPicPr>
                  <pic:blipFill>
                    <a:blip r:embed="rId18">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p>
    <w:p w14:paraId="3263708D" w14:textId="0E67E98B" w:rsidR="00E27B32" w:rsidRDefault="005F2993" w:rsidP="005F2993">
      <w:pPr>
        <w:tabs>
          <w:tab w:val="left" w:pos="3946"/>
        </w:tabs>
        <w:spacing w:line="480" w:lineRule="auto"/>
        <w:rPr>
          <w:rFonts w:ascii="Roboto" w:hAnsi="Roboto"/>
          <w:sz w:val="22"/>
          <w:szCs w:val="22"/>
        </w:rPr>
      </w:pPr>
      <w:r w:rsidRPr="00FD4F8B">
        <w:rPr>
          <w:rFonts w:ascii="Roboto" w:hAnsi="Roboto"/>
          <w:b/>
          <w:bCs/>
          <w:sz w:val="22"/>
          <w:szCs w:val="22"/>
        </w:rPr>
        <w:t xml:space="preserve">Legend: </w:t>
      </w:r>
      <w:r w:rsidRPr="00FD4F8B">
        <w:rPr>
          <w:rFonts w:ascii="Roboto" w:hAnsi="Roboto"/>
          <w:sz w:val="22"/>
          <w:szCs w:val="22"/>
        </w:rPr>
        <w:t xml:space="preserve">Heatmap showing the </w:t>
      </w:r>
      <w:r w:rsidR="00F03C90">
        <w:rPr>
          <w:rFonts w:ascii="Roboto" w:hAnsi="Roboto"/>
          <w:sz w:val="22"/>
          <w:szCs w:val="22"/>
        </w:rPr>
        <w:t>time-adjusted hazard ratios</w:t>
      </w:r>
      <w:r w:rsidRPr="00FD4F8B">
        <w:rPr>
          <w:rFonts w:ascii="Roboto" w:hAnsi="Roboto"/>
          <w:sz w:val="22"/>
          <w:szCs w:val="22"/>
        </w:rPr>
        <w:t xml:space="preserve"> of being diagnosed with one of </w:t>
      </w:r>
      <w:r w:rsidR="00F03C90">
        <w:rPr>
          <w:rFonts w:ascii="Roboto" w:hAnsi="Roboto"/>
          <w:sz w:val="22"/>
          <w:szCs w:val="22"/>
        </w:rPr>
        <w:t>8</w:t>
      </w:r>
      <w:r w:rsidRPr="00FD4F8B">
        <w:rPr>
          <w:rFonts w:ascii="Roboto" w:hAnsi="Roboto"/>
          <w:sz w:val="22"/>
          <w:szCs w:val="22"/>
        </w:rPr>
        <w:t xml:space="preserve"> cardiovascular </w:t>
      </w:r>
      <w:r w:rsidR="00D5141C" w:rsidRPr="00FD4F8B">
        <w:rPr>
          <w:rFonts w:ascii="Roboto" w:hAnsi="Roboto"/>
          <w:sz w:val="22"/>
          <w:szCs w:val="22"/>
        </w:rPr>
        <w:t>features</w:t>
      </w:r>
      <w:r w:rsidRPr="00FD4F8B">
        <w:rPr>
          <w:rFonts w:ascii="Roboto" w:hAnsi="Roboto"/>
          <w:sz w:val="22"/>
          <w:szCs w:val="22"/>
        </w:rPr>
        <w:t xml:space="preserve"> (x-axis) predicated on </w:t>
      </w:r>
      <w:r w:rsidR="00361197">
        <w:rPr>
          <w:rFonts w:ascii="Roboto" w:hAnsi="Roboto"/>
          <w:sz w:val="22"/>
          <w:szCs w:val="22"/>
        </w:rPr>
        <w:t>of the presence of one of</w:t>
      </w:r>
      <w:r w:rsidRPr="00FD4F8B">
        <w:rPr>
          <w:rFonts w:ascii="Roboto" w:hAnsi="Roboto"/>
          <w:sz w:val="22"/>
          <w:szCs w:val="22"/>
        </w:rPr>
        <w:t xml:space="preserve"> </w:t>
      </w:r>
      <w:r w:rsidR="000F6E5D">
        <w:rPr>
          <w:rFonts w:ascii="Roboto" w:hAnsi="Roboto"/>
          <w:sz w:val="22"/>
          <w:szCs w:val="22"/>
        </w:rPr>
        <w:t xml:space="preserve">the </w:t>
      </w:r>
      <w:r w:rsidR="00F03C90">
        <w:rPr>
          <w:rFonts w:ascii="Roboto" w:hAnsi="Roboto"/>
          <w:sz w:val="22"/>
          <w:szCs w:val="22"/>
        </w:rPr>
        <w:t>7</w:t>
      </w:r>
      <w:r w:rsidRPr="00FD4F8B">
        <w:rPr>
          <w:rFonts w:ascii="Roboto" w:hAnsi="Roboto"/>
          <w:sz w:val="22"/>
          <w:szCs w:val="22"/>
        </w:rPr>
        <w:t xml:space="preserve"> </w:t>
      </w:r>
      <w:r w:rsidR="000F6E5D">
        <w:rPr>
          <w:rFonts w:ascii="Roboto" w:hAnsi="Roboto"/>
          <w:sz w:val="22"/>
          <w:szCs w:val="22"/>
        </w:rPr>
        <w:t xml:space="preserve">pre-defined </w:t>
      </w:r>
      <w:r w:rsidR="00361197">
        <w:rPr>
          <w:rFonts w:ascii="Roboto" w:hAnsi="Roboto"/>
          <w:sz w:val="22"/>
          <w:szCs w:val="22"/>
        </w:rPr>
        <w:t>exposures</w:t>
      </w:r>
      <w:r w:rsidR="00361197" w:rsidRPr="00FD4F8B">
        <w:rPr>
          <w:rFonts w:ascii="Roboto" w:hAnsi="Roboto"/>
          <w:sz w:val="22"/>
          <w:szCs w:val="22"/>
        </w:rPr>
        <w:t xml:space="preserve"> </w:t>
      </w:r>
      <w:r w:rsidRPr="00FD4F8B">
        <w:rPr>
          <w:rFonts w:ascii="Roboto" w:hAnsi="Roboto"/>
          <w:sz w:val="22"/>
          <w:szCs w:val="22"/>
        </w:rPr>
        <w:t xml:space="preserve">(y-axis). </w:t>
      </w:r>
      <w:r w:rsidR="00F03C90">
        <w:rPr>
          <w:rFonts w:ascii="Roboto" w:hAnsi="Roboto"/>
          <w:sz w:val="22"/>
          <w:szCs w:val="22"/>
        </w:rPr>
        <w:t>Hazard ratios</w:t>
      </w:r>
      <w:r w:rsidR="000101FA">
        <w:rPr>
          <w:rFonts w:ascii="Roboto" w:hAnsi="Roboto"/>
          <w:sz w:val="22"/>
          <w:szCs w:val="22"/>
        </w:rPr>
        <w:t xml:space="preserve"> larger than 1 are shown with Bonferroni corrected 95% confidence intervals if Bonferroni corrected p &lt;0.05 (</w:t>
      </w:r>
      <w:proofErr w:type="gramStart"/>
      <w:r w:rsidR="000101FA">
        <w:rPr>
          <w:rFonts w:ascii="Roboto" w:hAnsi="Roboto"/>
          <w:sz w:val="22"/>
          <w:szCs w:val="22"/>
        </w:rPr>
        <w:t>i.e.</w:t>
      </w:r>
      <w:proofErr w:type="gramEnd"/>
      <w:r w:rsidR="000101FA">
        <w:rPr>
          <w:rFonts w:ascii="Roboto" w:hAnsi="Roboto"/>
          <w:sz w:val="22"/>
          <w:szCs w:val="22"/>
        </w:rPr>
        <w:t xml:space="preserve"> uncorrected p</w:t>
      </w:r>
      <w:r w:rsidRPr="00FD4F8B">
        <w:rPr>
          <w:rFonts w:ascii="Roboto" w:hAnsi="Roboto"/>
          <w:sz w:val="22"/>
          <w:szCs w:val="22"/>
        </w:rPr>
        <w:t xml:space="preserve"> &lt;0.00</w:t>
      </w:r>
      <w:r w:rsidR="006C51D5">
        <w:rPr>
          <w:rFonts w:ascii="Roboto" w:hAnsi="Roboto"/>
          <w:sz w:val="22"/>
          <w:szCs w:val="22"/>
        </w:rPr>
        <w:t>09</w:t>
      </w:r>
      <w:r w:rsidR="000101FA">
        <w:rPr>
          <w:rFonts w:ascii="Roboto" w:hAnsi="Roboto"/>
          <w:sz w:val="22"/>
          <w:szCs w:val="22"/>
        </w:rPr>
        <w:t>)</w:t>
      </w:r>
      <w:r w:rsidRPr="00FD4F8B">
        <w:rPr>
          <w:rFonts w:ascii="Roboto" w:hAnsi="Roboto"/>
          <w:sz w:val="22"/>
          <w:szCs w:val="22"/>
        </w:rPr>
        <w:t>.</w:t>
      </w:r>
      <w:r w:rsidR="006C51D5">
        <w:rPr>
          <w:rFonts w:ascii="Roboto" w:hAnsi="Roboto"/>
          <w:sz w:val="22"/>
          <w:szCs w:val="22"/>
        </w:rPr>
        <w:t xml:space="preserve"> Colors indicate </w:t>
      </w:r>
      <w:r w:rsidR="00C90A95">
        <w:rPr>
          <w:rFonts w:ascii="Roboto" w:hAnsi="Roboto"/>
          <w:sz w:val="22"/>
          <w:szCs w:val="22"/>
        </w:rPr>
        <w:t>the level of statistical significance</w:t>
      </w:r>
      <w:r w:rsidR="00037B48">
        <w:rPr>
          <w:rFonts w:ascii="Roboto" w:hAnsi="Roboto"/>
          <w:sz w:val="22"/>
          <w:szCs w:val="22"/>
        </w:rPr>
        <w:t xml:space="preserve">. Hazard ratios are adjusted for sex and if a significant interaction was observed stratified analysis was performed.  </w:t>
      </w:r>
    </w:p>
    <w:p w14:paraId="4C270B66" w14:textId="77777777" w:rsidR="00E27B32" w:rsidRDefault="00E27B32">
      <w:pPr>
        <w:rPr>
          <w:rFonts w:ascii="Roboto" w:hAnsi="Roboto"/>
          <w:sz w:val="22"/>
          <w:szCs w:val="22"/>
        </w:rPr>
      </w:pPr>
      <w:r>
        <w:rPr>
          <w:rFonts w:ascii="Roboto" w:hAnsi="Roboto"/>
          <w:sz w:val="22"/>
          <w:szCs w:val="22"/>
        </w:rPr>
        <w:br w:type="page"/>
      </w:r>
    </w:p>
    <w:p w14:paraId="776FCD77" w14:textId="08BE486D" w:rsidR="005F2993" w:rsidRDefault="00E27B32">
      <w:pPr>
        <w:spacing w:line="480" w:lineRule="auto"/>
        <w:rPr>
          <w:rFonts w:ascii="Roboto" w:hAnsi="Roboto"/>
        </w:rPr>
      </w:pPr>
      <w:r>
        <w:rPr>
          <w:rFonts w:ascii="Roboto" w:hAnsi="Roboto"/>
          <w:b/>
          <w:bCs/>
        </w:rPr>
        <w:lastRenderedPageBreak/>
        <w:t>Figure 4:</w:t>
      </w:r>
      <w:r>
        <w:rPr>
          <w:rFonts w:ascii="Roboto" w:hAnsi="Roboto"/>
        </w:rPr>
        <w:t xml:space="preserve"> </w:t>
      </w:r>
    </w:p>
    <w:p w14:paraId="6FCC5C80" w14:textId="098DC1D4" w:rsidR="002245BD" w:rsidRPr="002245BD" w:rsidRDefault="002245BD" w:rsidP="002245BD">
      <w:pPr>
        <w:spacing w:line="480" w:lineRule="auto"/>
        <w:rPr>
          <w:rFonts w:ascii="Roboto" w:hAnsi="Roboto"/>
        </w:rPr>
      </w:pPr>
      <w:r>
        <w:rPr>
          <w:rFonts w:ascii="Roboto" w:hAnsi="Roboto"/>
          <w:noProof/>
          <w14:ligatures w14:val="standardContextual"/>
        </w:rPr>
        <w:drawing>
          <wp:inline distT="0" distB="0" distL="0" distR="0" wp14:anchorId="1E518A08" wp14:editId="2E9653D2">
            <wp:extent cx="6058535" cy="3025140"/>
            <wp:effectExtent l="0" t="0" r="0" b="0"/>
            <wp:docPr id="70591599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15995" name="Billede 705915995"/>
                    <pic:cNvPicPr/>
                  </pic:nvPicPr>
                  <pic:blipFill>
                    <a:blip r:embed="rId19">
                      <a:extLst>
                        <a:ext uri="{28A0092B-C50C-407E-A947-70E740481C1C}">
                          <a14:useLocalDpi xmlns:a14="http://schemas.microsoft.com/office/drawing/2010/main" val="0"/>
                        </a:ext>
                      </a:extLst>
                    </a:blip>
                    <a:stretch>
                      <a:fillRect/>
                    </a:stretch>
                  </pic:blipFill>
                  <pic:spPr>
                    <a:xfrm>
                      <a:off x="0" y="0"/>
                      <a:ext cx="6058535" cy="3025140"/>
                    </a:xfrm>
                    <a:prstGeom prst="rect">
                      <a:avLst/>
                    </a:prstGeom>
                  </pic:spPr>
                </pic:pic>
              </a:graphicData>
            </a:graphic>
          </wp:inline>
        </w:drawing>
      </w:r>
    </w:p>
    <w:p w14:paraId="595B75AA" w14:textId="3290BD40" w:rsidR="004754E7" w:rsidRPr="002245BD" w:rsidRDefault="004754E7" w:rsidP="004754E7">
      <w:pPr>
        <w:tabs>
          <w:tab w:val="left" w:pos="3946"/>
        </w:tabs>
        <w:spacing w:line="480" w:lineRule="auto"/>
        <w:rPr>
          <w:rFonts w:ascii="Roboto" w:hAnsi="Roboto"/>
          <w:sz w:val="22"/>
          <w:szCs w:val="22"/>
        </w:rPr>
      </w:pPr>
      <w:r w:rsidRPr="002245BD">
        <w:rPr>
          <w:rFonts w:ascii="Roboto" w:hAnsi="Roboto"/>
          <w:b/>
          <w:bCs/>
          <w:sz w:val="22"/>
          <w:szCs w:val="22"/>
        </w:rPr>
        <w:t>Legend</w:t>
      </w:r>
      <w:r w:rsidRPr="002245BD">
        <w:rPr>
          <w:rFonts w:ascii="Roboto" w:hAnsi="Roboto"/>
          <w:sz w:val="22"/>
          <w:szCs w:val="22"/>
        </w:rPr>
        <w:t>: Heatmaps showing the time-adjusted hazard ratios for the combined effect of each individual exposure and non-</w:t>
      </w:r>
      <w:proofErr w:type="spellStart"/>
      <w:r w:rsidRPr="002245BD">
        <w:rPr>
          <w:rFonts w:ascii="Roboto" w:hAnsi="Roboto"/>
          <w:sz w:val="22"/>
          <w:szCs w:val="22"/>
        </w:rPr>
        <w:t>sarcomeric</w:t>
      </w:r>
      <w:proofErr w:type="spellEnd"/>
      <w:r w:rsidRPr="002245BD">
        <w:rPr>
          <w:rFonts w:ascii="Roboto" w:hAnsi="Roboto"/>
          <w:sz w:val="22"/>
          <w:szCs w:val="22"/>
        </w:rPr>
        <w:t xml:space="preserve"> HCM (left panel) or </w:t>
      </w:r>
      <w:proofErr w:type="spellStart"/>
      <w:r w:rsidRPr="002245BD">
        <w:rPr>
          <w:rFonts w:ascii="Roboto" w:hAnsi="Roboto"/>
          <w:sz w:val="22"/>
          <w:szCs w:val="22"/>
        </w:rPr>
        <w:t>sarcomeric</w:t>
      </w:r>
      <w:proofErr w:type="spellEnd"/>
      <w:r w:rsidRPr="002245BD">
        <w:rPr>
          <w:rFonts w:ascii="Roboto" w:hAnsi="Roboto"/>
          <w:sz w:val="22"/>
          <w:szCs w:val="22"/>
        </w:rPr>
        <w:t xml:space="preserve"> HCM (right panel) on the hazard of </w:t>
      </w:r>
      <w:r w:rsidR="00E01263" w:rsidRPr="002245BD">
        <w:rPr>
          <w:rFonts w:ascii="Roboto" w:hAnsi="Roboto"/>
          <w:sz w:val="22"/>
          <w:szCs w:val="22"/>
        </w:rPr>
        <w:t xml:space="preserve">the </w:t>
      </w:r>
      <w:r w:rsidRPr="002245BD">
        <w:rPr>
          <w:rFonts w:ascii="Roboto" w:hAnsi="Roboto"/>
          <w:sz w:val="22"/>
          <w:szCs w:val="22"/>
        </w:rPr>
        <w:t xml:space="preserve">investigated outcomes. All hazard ratios are adjusted for sex and computed using age as the time-scale with left-truncation at the first visit at a </w:t>
      </w:r>
      <w:proofErr w:type="spellStart"/>
      <w:r w:rsidRPr="002245BD">
        <w:rPr>
          <w:rFonts w:ascii="Roboto" w:hAnsi="Roboto"/>
          <w:sz w:val="22"/>
          <w:szCs w:val="22"/>
        </w:rPr>
        <w:t>SHaRe</w:t>
      </w:r>
      <w:proofErr w:type="spellEnd"/>
      <w:r w:rsidRPr="002245BD">
        <w:rPr>
          <w:rFonts w:ascii="Roboto" w:hAnsi="Roboto"/>
          <w:sz w:val="22"/>
          <w:szCs w:val="22"/>
        </w:rPr>
        <w:t xml:space="preserve"> site. Only exposure-outcome pairs in which a significant interaction was found are included. The colors of the circles in the plots signify the relative </w:t>
      </w:r>
      <w:r w:rsidR="003C1656" w:rsidRPr="002245BD">
        <w:rPr>
          <w:rFonts w:ascii="Roboto" w:hAnsi="Roboto"/>
          <w:sz w:val="22"/>
          <w:szCs w:val="22"/>
        </w:rPr>
        <w:t>significance</w:t>
      </w:r>
      <w:r w:rsidR="00E01263" w:rsidRPr="002245BD">
        <w:rPr>
          <w:rFonts w:ascii="Roboto" w:hAnsi="Roboto"/>
          <w:sz w:val="22"/>
          <w:szCs w:val="22"/>
        </w:rPr>
        <w:t xml:space="preserve"> of the association with</w:t>
      </w:r>
      <w:r w:rsidR="003C1656" w:rsidRPr="002245BD">
        <w:rPr>
          <w:rFonts w:ascii="Roboto" w:hAnsi="Roboto"/>
          <w:sz w:val="22"/>
          <w:szCs w:val="22"/>
        </w:rPr>
        <w:t xml:space="preserve"> darker red indicating a lower p-value.</w:t>
      </w:r>
    </w:p>
    <w:p w14:paraId="39F01578" w14:textId="0141E29A" w:rsidR="00E27B32" w:rsidRPr="00FD4F8B" w:rsidRDefault="00E27B32" w:rsidP="005F2993">
      <w:pPr>
        <w:tabs>
          <w:tab w:val="left" w:pos="3946"/>
        </w:tabs>
        <w:spacing w:line="480" w:lineRule="auto"/>
        <w:rPr>
          <w:rFonts w:ascii="Roboto" w:hAnsi="Roboto"/>
          <w:sz w:val="22"/>
          <w:szCs w:val="22"/>
        </w:rPr>
      </w:pPr>
    </w:p>
    <w:p w14:paraId="2BE18FB7" w14:textId="77777777" w:rsidR="002B3BD2" w:rsidRDefault="002B3BD2" w:rsidP="003B159A">
      <w:pPr>
        <w:rPr>
          <w:rFonts w:ascii="Roboto" w:hAnsi="Roboto"/>
        </w:rPr>
      </w:pPr>
      <w:r>
        <w:rPr>
          <w:rFonts w:ascii="Roboto" w:hAnsi="Roboto"/>
        </w:rPr>
        <w:br w:type="page"/>
      </w:r>
    </w:p>
    <w:p w14:paraId="075325B1" w14:textId="77777777" w:rsidR="00AE167C" w:rsidRDefault="002B3BD2">
      <w:pPr>
        <w:rPr>
          <w:rFonts w:ascii="Roboto" w:hAnsi="Roboto"/>
          <w:b/>
          <w:bCs/>
        </w:rPr>
      </w:pPr>
      <w:r>
        <w:rPr>
          <w:rFonts w:ascii="Roboto" w:hAnsi="Roboto"/>
          <w:b/>
          <w:bCs/>
        </w:rPr>
        <w:lastRenderedPageBreak/>
        <w:t xml:space="preserve">Figure </w:t>
      </w:r>
      <w:r w:rsidR="003B159A">
        <w:rPr>
          <w:rFonts w:ascii="Roboto" w:hAnsi="Roboto"/>
          <w:b/>
          <w:bCs/>
        </w:rPr>
        <w:t>5</w:t>
      </w:r>
    </w:p>
    <w:p w14:paraId="5563C1EE" w14:textId="75B91584" w:rsidR="00B06391" w:rsidRDefault="002245BD">
      <w:pPr>
        <w:rPr>
          <w:rFonts w:ascii="Roboto" w:hAnsi="Roboto"/>
          <w:b/>
          <w:bCs/>
        </w:rPr>
      </w:pPr>
      <w:r w:rsidRPr="002245BD">
        <w:rPr>
          <w:rFonts w:ascii="Roboto" w:hAnsi="Roboto"/>
          <w:noProof/>
          <w14:ligatures w14:val="standardContextual"/>
        </w:rPr>
        <w:t xml:space="preserve"> </w:t>
      </w:r>
      <w:r>
        <w:rPr>
          <w:rFonts w:ascii="Roboto" w:hAnsi="Roboto"/>
          <w:noProof/>
          <w14:ligatures w14:val="standardContextual"/>
        </w:rPr>
        <w:drawing>
          <wp:inline distT="0" distB="0" distL="0" distR="0" wp14:anchorId="47C34E82" wp14:editId="0DEFDD94">
            <wp:extent cx="4737253" cy="6515030"/>
            <wp:effectExtent l="0" t="0" r="0" b="635"/>
            <wp:docPr id="61626909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69094" name="Billede 616269094"/>
                    <pic:cNvPicPr/>
                  </pic:nvPicPr>
                  <pic:blipFill>
                    <a:blip r:embed="rId20">
                      <a:extLst>
                        <a:ext uri="{28A0092B-C50C-407E-A947-70E740481C1C}">
                          <a14:useLocalDpi xmlns:a14="http://schemas.microsoft.com/office/drawing/2010/main" val="0"/>
                        </a:ext>
                      </a:extLst>
                    </a:blip>
                    <a:stretch>
                      <a:fillRect/>
                    </a:stretch>
                  </pic:blipFill>
                  <pic:spPr>
                    <a:xfrm>
                      <a:off x="0" y="0"/>
                      <a:ext cx="4764589" cy="6552624"/>
                    </a:xfrm>
                    <a:prstGeom prst="rect">
                      <a:avLst/>
                    </a:prstGeom>
                  </pic:spPr>
                </pic:pic>
              </a:graphicData>
            </a:graphic>
          </wp:inline>
        </w:drawing>
      </w:r>
    </w:p>
    <w:p w14:paraId="5A17EC92" w14:textId="15489BB3" w:rsidR="00B06391" w:rsidRDefault="00B06391">
      <w:pPr>
        <w:rPr>
          <w:rFonts w:ascii="Roboto" w:hAnsi="Roboto"/>
          <w:b/>
          <w:bCs/>
        </w:rPr>
      </w:pPr>
    </w:p>
    <w:p w14:paraId="1BD9B259" w14:textId="5FBAE1C2" w:rsidR="00E66BD0" w:rsidRDefault="00E66BD0">
      <w:pPr>
        <w:rPr>
          <w:rFonts w:ascii="Roboto" w:hAnsi="Roboto"/>
          <w:b/>
          <w:bCs/>
        </w:rPr>
      </w:pPr>
    </w:p>
    <w:p w14:paraId="099BB8E8" w14:textId="53EF2915" w:rsidR="00AA7BBD" w:rsidRDefault="000F6E5D">
      <w:pPr>
        <w:rPr>
          <w:rFonts w:ascii="Roboto" w:hAnsi="Roboto"/>
          <w:b/>
          <w:bCs/>
        </w:rPr>
      </w:pPr>
      <w:r w:rsidRPr="00FD4F8B">
        <w:rPr>
          <w:rFonts w:ascii="Roboto" w:hAnsi="Roboto"/>
          <w:b/>
          <w:bCs/>
          <w:sz w:val="22"/>
          <w:szCs w:val="22"/>
        </w:rPr>
        <w:t>Legend:</w:t>
      </w:r>
      <w:r w:rsidRPr="00FD4F8B">
        <w:rPr>
          <w:rFonts w:ascii="Roboto" w:hAnsi="Roboto"/>
          <w:sz w:val="22"/>
          <w:szCs w:val="22"/>
        </w:rPr>
        <w:t xml:space="preserve"> Incidence of </w:t>
      </w:r>
      <w:r>
        <w:rPr>
          <w:rFonts w:ascii="Roboto" w:hAnsi="Roboto"/>
          <w:sz w:val="22"/>
          <w:szCs w:val="22"/>
        </w:rPr>
        <w:t>hypertrophic cardiomyopathy (HCM) related mortality</w:t>
      </w:r>
      <w:r w:rsidRPr="00FD4F8B">
        <w:rPr>
          <w:rFonts w:ascii="Roboto" w:hAnsi="Roboto"/>
          <w:sz w:val="22"/>
          <w:szCs w:val="22"/>
        </w:rPr>
        <w:t xml:space="preserve"> in patients who are genotype-positive (pink) </w:t>
      </w:r>
      <w:r w:rsidR="003F641C">
        <w:rPr>
          <w:rFonts w:ascii="Roboto" w:hAnsi="Roboto"/>
          <w:sz w:val="22"/>
          <w:szCs w:val="22"/>
        </w:rPr>
        <w:t>versus</w:t>
      </w:r>
      <w:r w:rsidRPr="00FD4F8B">
        <w:rPr>
          <w:rFonts w:ascii="Roboto" w:hAnsi="Roboto"/>
          <w:sz w:val="22"/>
          <w:szCs w:val="22"/>
        </w:rPr>
        <w:t xml:space="preserve"> -negative (blue) for sarcomere variants.</w:t>
      </w:r>
      <w:r>
        <w:rPr>
          <w:rFonts w:ascii="Roboto" w:hAnsi="Roboto"/>
          <w:sz w:val="22"/>
          <w:szCs w:val="22"/>
        </w:rPr>
        <w:t xml:space="preserve"> Panel</w:t>
      </w:r>
      <w:r w:rsidRPr="00FD4F8B">
        <w:rPr>
          <w:rFonts w:ascii="Roboto" w:hAnsi="Roboto"/>
          <w:sz w:val="22"/>
          <w:szCs w:val="22"/>
        </w:rPr>
        <w:t xml:space="preserve"> </w:t>
      </w:r>
      <w:r w:rsidRPr="00FD4F8B">
        <w:rPr>
          <w:rFonts w:ascii="Roboto" w:hAnsi="Roboto"/>
          <w:b/>
          <w:bCs/>
          <w:sz w:val="22"/>
          <w:szCs w:val="22"/>
        </w:rPr>
        <w:t>A.</w:t>
      </w:r>
      <w:r w:rsidRPr="00FD4F8B">
        <w:rPr>
          <w:rFonts w:ascii="Roboto" w:hAnsi="Roboto"/>
          <w:sz w:val="22"/>
          <w:szCs w:val="22"/>
        </w:rPr>
        <w:t xml:space="preserve"> Cumulative incidence since first </w:t>
      </w:r>
      <w:proofErr w:type="spellStart"/>
      <w:r w:rsidRPr="00FD4F8B">
        <w:rPr>
          <w:rFonts w:ascii="Roboto" w:hAnsi="Roboto"/>
          <w:sz w:val="22"/>
          <w:szCs w:val="22"/>
        </w:rPr>
        <w:t>SHaRe</w:t>
      </w:r>
      <w:proofErr w:type="spellEnd"/>
      <w:r w:rsidRPr="00FD4F8B">
        <w:rPr>
          <w:rFonts w:ascii="Roboto" w:hAnsi="Roboto"/>
          <w:sz w:val="22"/>
          <w:szCs w:val="22"/>
        </w:rPr>
        <w:t xml:space="preserve"> evaluation, including numbers at risk by year.</w:t>
      </w:r>
      <w:r>
        <w:rPr>
          <w:rFonts w:ascii="Roboto" w:hAnsi="Roboto"/>
          <w:sz w:val="22"/>
          <w:szCs w:val="22"/>
        </w:rPr>
        <w:t xml:space="preserve"> Panel</w:t>
      </w:r>
      <w:r w:rsidRPr="00FD4F8B">
        <w:rPr>
          <w:rFonts w:ascii="Roboto" w:hAnsi="Roboto"/>
          <w:sz w:val="22"/>
          <w:szCs w:val="22"/>
        </w:rPr>
        <w:t xml:space="preserve"> </w:t>
      </w:r>
      <w:r>
        <w:rPr>
          <w:rFonts w:ascii="Roboto" w:hAnsi="Roboto"/>
          <w:b/>
          <w:bCs/>
          <w:sz w:val="22"/>
          <w:szCs w:val="22"/>
        </w:rPr>
        <w:t>B</w:t>
      </w:r>
      <w:r w:rsidRPr="00FD4F8B">
        <w:rPr>
          <w:rFonts w:ascii="Roboto" w:hAnsi="Roboto"/>
          <w:b/>
          <w:bCs/>
          <w:sz w:val="22"/>
          <w:szCs w:val="22"/>
        </w:rPr>
        <w:t>.</w:t>
      </w:r>
      <w:r w:rsidRPr="00FD4F8B">
        <w:rPr>
          <w:rFonts w:ascii="Roboto" w:hAnsi="Roboto"/>
          <w:sz w:val="22"/>
          <w:szCs w:val="22"/>
        </w:rPr>
        <w:t xml:space="preserve"> Age-specific incidence rates, including total person-years at risk in each age-group. The age-standardized incidence rate (ASI) has been added as the final group. The standardized incidence ratio (SIR) has been added for each age-group at the bottom of the plot.</w:t>
      </w:r>
      <w:r>
        <w:rPr>
          <w:rFonts w:ascii="Roboto" w:hAnsi="Roboto"/>
          <w:sz w:val="22"/>
          <w:szCs w:val="22"/>
        </w:rPr>
        <w:t xml:space="preserve"> HCM-related mortality includes sudden cardiovascular death, heart failure related death, and death due to stroke. </w:t>
      </w:r>
      <w:r w:rsidR="00AA7BBD">
        <w:rPr>
          <w:rFonts w:ascii="Roboto" w:hAnsi="Roboto"/>
          <w:b/>
          <w:bCs/>
        </w:rPr>
        <w:br w:type="page"/>
      </w:r>
    </w:p>
    <w:p w14:paraId="05B36FCE" w14:textId="77777777" w:rsidR="00D12475" w:rsidRPr="00C6106B" w:rsidRDefault="00D12475" w:rsidP="00D12475">
      <w:pPr>
        <w:spacing w:line="480" w:lineRule="auto"/>
        <w:rPr>
          <w:rFonts w:ascii="Roboto" w:hAnsi="Roboto"/>
          <w:sz w:val="22"/>
          <w:szCs w:val="22"/>
        </w:rPr>
      </w:pPr>
    </w:p>
    <w:p w14:paraId="7ED3ADA7" w14:textId="77777777" w:rsidR="004754E7" w:rsidRDefault="004754E7">
      <w:pPr>
        <w:rPr>
          <w:rFonts w:ascii="Roboto" w:hAnsi="Roboto"/>
          <w:i/>
          <w:iCs/>
          <w:sz w:val="22"/>
          <w:szCs w:val="22"/>
        </w:rPr>
      </w:pPr>
      <w:r>
        <w:rPr>
          <w:rFonts w:ascii="Roboto" w:hAnsi="Roboto"/>
          <w:i/>
          <w:iCs/>
          <w:sz w:val="22"/>
          <w:szCs w:val="22"/>
        </w:rPr>
        <w:br w:type="page"/>
      </w:r>
    </w:p>
    <w:p w14:paraId="0B4A151C" w14:textId="57AB978B" w:rsidR="004754E7" w:rsidRPr="002245BD" w:rsidRDefault="004E12E1" w:rsidP="002245BD">
      <w:pPr>
        <w:suppressLineNumbers/>
        <w:spacing w:line="480" w:lineRule="auto"/>
        <w:jc w:val="center"/>
        <w:rPr>
          <w:rFonts w:ascii="Roboto" w:hAnsi="Roboto"/>
          <w:b/>
          <w:bCs/>
          <w:sz w:val="32"/>
          <w:szCs w:val="32"/>
        </w:rPr>
      </w:pPr>
      <w:r>
        <w:rPr>
          <w:rFonts w:ascii="Roboto" w:hAnsi="Roboto"/>
          <w:b/>
          <w:bCs/>
          <w:sz w:val="32"/>
          <w:szCs w:val="32"/>
        </w:rPr>
        <w:lastRenderedPageBreak/>
        <w:t>SUPPLEMENTAL MATERIAL</w:t>
      </w:r>
    </w:p>
    <w:p w14:paraId="1D20B932" w14:textId="77777777" w:rsidR="004E12E1" w:rsidRDefault="004E12E1" w:rsidP="002245BD">
      <w:pPr>
        <w:suppressLineNumbers/>
        <w:rPr>
          <w:rFonts w:ascii="Roboto" w:hAnsi="Roboto"/>
          <w:i/>
          <w:iCs/>
          <w:sz w:val="22"/>
          <w:szCs w:val="22"/>
        </w:rPr>
      </w:pPr>
      <w:r>
        <w:rPr>
          <w:rFonts w:ascii="Roboto" w:hAnsi="Roboto"/>
          <w:i/>
          <w:iCs/>
          <w:sz w:val="22"/>
          <w:szCs w:val="22"/>
        </w:rPr>
        <w:br w:type="page"/>
      </w:r>
    </w:p>
    <w:p w14:paraId="7A790537" w14:textId="41D09EF1" w:rsidR="005C1036" w:rsidRPr="002245BD" w:rsidRDefault="005C1036" w:rsidP="005C1036">
      <w:pPr>
        <w:suppressLineNumbers/>
        <w:spacing w:line="480" w:lineRule="auto"/>
        <w:rPr>
          <w:rFonts w:ascii="Roboto" w:hAnsi="Roboto"/>
          <w:b/>
          <w:bCs/>
          <w:sz w:val="32"/>
          <w:szCs w:val="32"/>
          <w:u w:val="single"/>
        </w:rPr>
      </w:pPr>
      <w:r w:rsidRPr="002245BD">
        <w:rPr>
          <w:rFonts w:ascii="Roboto" w:hAnsi="Roboto"/>
          <w:b/>
          <w:bCs/>
          <w:sz w:val="32"/>
          <w:szCs w:val="32"/>
          <w:u w:val="single"/>
        </w:rPr>
        <w:lastRenderedPageBreak/>
        <w:t>Supplemental results</w:t>
      </w:r>
    </w:p>
    <w:p w14:paraId="4FD4E191" w14:textId="64F73354" w:rsidR="00D12475" w:rsidRPr="0003136F" w:rsidRDefault="00D12475" w:rsidP="002245BD">
      <w:pPr>
        <w:suppressLineNumbers/>
        <w:spacing w:line="480" w:lineRule="auto"/>
        <w:rPr>
          <w:rFonts w:ascii="Roboto" w:hAnsi="Roboto"/>
          <w:i/>
          <w:iCs/>
          <w:sz w:val="22"/>
          <w:szCs w:val="22"/>
        </w:rPr>
      </w:pPr>
      <w:r w:rsidRPr="0003136F">
        <w:rPr>
          <w:rFonts w:ascii="Roboto" w:hAnsi="Roboto"/>
          <w:i/>
          <w:iCs/>
          <w:sz w:val="22"/>
          <w:szCs w:val="22"/>
        </w:rPr>
        <w:t>LV obstruction</w:t>
      </w:r>
    </w:p>
    <w:p w14:paraId="34DE4634" w14:textId="45A79003" w:rsidR="00D12475" w:rsidRDefault="00D12475" w:rsidP="002245BD">
      <w:pPr>
        <w:suppressLineNumbers/>
        <w:spacing w:line="480" w:lineRule="auto"/>
        <w:rPr>
          <w:rFonts w:ascii="Roboto" w:hAnsi="Roboto"/>
          <w:sz w:val="22"/>
          <w:szCs w:val="22"/>
        </w:rPr>
      </w:pPr>
      <w:r>
        <w:rPr>
          <w:rFonts w:ascii="Roboto" w:hAnsi="Roboto"/>
          <w:sz w:val="22"/>
          <w:szCs w:val="22"/>
        </w:rPr>
        <w:t xml:space="preserve">During </w:t>
      </w:r>
      <w:r w:rsidRPr="00DB6D77">
        <w:rPr>
          <w:rFonts w:ascii="Roboto" w:hAnsi="Roboto"/>
          <w:sz w:val="22"/>
          <w:szCs w:val="22"/>
        </w:rPr>
        <w:t>1</w:t>
      </w:r>
      <w:del w:id="90" w:author="Christoffer Vissing" w:date="2023-11-17T11:26:00Z">
        <w:r w:rsidRPr="00DB6D77" w:rsidDel="00D32999">
          <w:rPr>
            <w:rFonts w:ascii="Roboto" w:hAnsi="Roboto"/>
            <w:sz w:val="22"/>
            <w:szCs w:val="22"/>
          </w:rPr>
          <w:delText>7</w:delText>
        </w:r>
      </w:del>
      <w:ins w:id="91" w:author="Christoffer Vissing" w:date="2023-11-17T11:26:00Z">
        <w:r w:rsidR="00D32999">
          <w:rPr>
            <w:rFonts w:ascii="Roboto" w:hAnsi="Roboto"/>
            <w:sz w:val="22"/>
            <w:szCs w:val="22"/>
          </w:rPr>
          <w:t>9</w:t>
        </w:r>
      </w:ins>
      <w:r>
        <w:rPr>
          <w:rFonts w:ascii="Roboto" w:hAnsi="Roboto"/>
          <w:sz w:val="22"/>
          <w:szCs w:val="22"/>
        </w:rPr>
        <w:t>,</w:t>
      </w:r>
      <w:del w:id="92" w:author="Christoffer Vissing" w:date="2023-11-17T11:26:00Z">
        <w:r w:rsidRPr="00DB6D77" w:rsidDel="00D32999">
          <w:rPr>
            <w:rFonts w:ascii="Roboto" w:hAnsi="Roboto"/>
            <w:sz w:val="22"/>
            <w:szCs w:val="22"/>
          </w:rPr>
          <w:delText>154</w:delText>
        </w:r>
      </w:del>
      <w:ins w:id="93" w:author="Christoffer Vissing" w:date="2023-11-17T11:26:00Z">
        <w:r w:rsidR="00D32999">
          <w:rPr>
            <w:rFonts w:ascii="Roboto" w:hAnsi="Roboto"/>
            <w:sz w:val="22"/>
            <w:szCs w:val="22"/>
          </w:rPr>
          <w:t>889</w:t>
        </w:r>
      </w:ins>
      <w:r w:rsidRPr="00DB6D77">
        <w:rPr>
          <w:rFonts w:ascii="Roboto" w:hAnsi="Roboto"/>
          <w:sz w:val="22"/>
          <w:szCs w:val="22"/>
        </w:rPr>
        <w:t xml:space="preserve"> person-years of follow-up in 2</w:t>
      </w:r>
      <w:ins w:id="94" w:author="Christoffer Vissing" w:date="2023-11-17T11:26:00Z">
        <w:r w:rsidR="00D32999">
          <w:rPr>
            <w:rFonts w:ascii="Roboto" w:hAnsi="Roboto"/>
            <w:sz w:val="22"/>
            <w:szCs w:val="22"/>
          </w:rPr>
          <w:t>912</w:t>
        </w:r>
      </w:ins>
      <w:del w:id="95" w:author="Christoffer Vissing" w:date="2023-11-17T11:26:00Z">
        <w:r w:rsidRPr="00DB6D77" w:rsidDel="00D32999">
          <w:rPr>
            <w:rFonts w:ascii="Roboto" w:hAnsi="Roboto"/>
            <w:sz w:val="22"/>
            <w:szCs w:val="22"/>
          </w:rPr>
          <w:delText>456</w:delText>
        </w:r>
      </w:del>
      <w:r w:rsidRPr="00DB6D77">
        <w:rPr>
          <w:rFonts w:ascii="Roboto" w:hAnsi="Roboto"/>
          <w:sz w:val="22"/>
          <w:szCs w:val="22"/>
        </w:rPr>
        <w:t xml:space="preserve"> patients</w:t>
      </w:r>
      <w:r>
        <w:rPr>
          <w:rFonts w:ascii="Roboto" w:hAnsi="Roboto"/>
          <w:sz w:val="22"/>
          <w:szCs w:val="22"/>
        </w:rPr>
        <w:t>, t</w:t>
      </w:r>
      <w:r w:rsidRPr="00DB6D77">
        <w:rPr>
          <w:rFonts w:ascii="Roboto" w:hAnsi="Roboto"/>
          <w:sz w:val="22"/>
          <w:szCs w:val="22"/>
        </w:rPr>
        <w:t xml:space="preserve">he cumulative incidence of LV obstruction was </w:t>
      </w:r>
      <w:r>
        <w:rPr>
          <w:rFonts w:ascii="Roboto" w:hAnsi="Roboto"/>
          <w:sz w:val="22"/>
          <w:szCs w:val="22"/>
        </w:rPr>
        <w:t>almost twice as high</w:t>
      </w:r>
      <w:r w:rsidRPr="00DB6D77">
        <w:rPr>
          <w:rFonts w:ascii="Roboto" w:hAnsi="Roboto"/>
          <w:sz w:val="22"/>
          <w:szCs w:val="22"/>
        </w:rPr>
        <w:t xml:space="preserve"> in patients with non-</w:t>
      </w:r>
      <w:proofErr w:type="spellStart"/>
      <w:r w:rsidRPr="00DB6D77">
        <w:rPr>
          <w:rFonts w:ascii="Roboto" w:hAnsi="Roboto"/>
          <w:sz w:val="22"/>
          <w:szCs w:val="22"/>
        </w:rPr>
        <w:t>sarcomeric</w:t>
      </w:r>
      <w:proofErr w:type="spellEnd"/>
      <w:r w:rsidRPr="00DB6D77">
        <w:rPr>
          <w:rFonts w:ascii="Roboto" w:hAnsi="Roboto"/>
          <w:sz w:val="22"/>
          <w:szCs w:val="22"/>
        </w:rPr>
        <w:t xml:space="preserve"> HCM</w:t>
      </w:r>
      <w:r>
        <w:rPr>
          <w:rFonts w:ascii="Roboto" w:hAnsi="Roboto"/>
          <w:sz w:val="22"/>
          <w:szCs w:val="22"/>
        </w:rPr>
        <w:t xml:space="preserve"> versus </w:t>
      </w:r>
      <w:proofErr w:type="spellStart"/>
      <w:r>
        <w:rPr>
          <w:rFonts w:ascii="Roboto" w:hAnsi="Roboto"/>
          <w:sz w:val="22"/>
          <w:szCs w:val="22"/>
        </w:rPr>
        <w:t>sarcomeric</w:t>
      </w:r>
      <w:proofErr w:type="spellEnd"/>
      <w:r>
        <w:rPr>
          <w:rFonts w:ascii="Roboto" w:hAnsi="Roboto"/>
          <w:sz w:val="22"/>
          <w:szCs w:val="22"/>
        </w:rPr>
        <w:t xml:space="preserve"> HCM (</w:t>
      </w:r>
      <w:r w:rsidRPr="00F9152D">
        <w:rPr>
          <w:rFonts w:ascii="Roboto" w:hAnsi="Roboto"/>
          <w:b/>
          <w:bCs/>
          <w:sz w:val="22"/>
          <w:szCs w:val="22"/>
        </w:rPr>
        <w:t xml:space="preserve">Supplementary </w:t>
      </w:r>
      <w:r w:rsidRPr="00DB6D77">
        <w:rPr>
          <w:rFonts w:ascii="Roboto" w:hAnsi="Roboto"/>
          <w:b/>
          <w:bCs/>
          <w:sz w:val="22"/>
          <w:szCs w:val="22"/>
        </w:rPr>
        <w:t xml:space="preserve">Figure </w:t>
      </w:r>
      <w:r>
        <w:rPr>
          <w:rFonts w:ascii="Roboto" w:hAnsi="Roboto"/>
          <w:b/>
          <w:bCs/>
          <w:sz w:val="22"/>
          <w:szCs w:val="22"/>
        </w:rPr>
        <w:t>1A</w:t>
      </w:r>
      <w:r w:rsidRPr="00783852">
        <w:rPr>
          <w:rFonts w:ascii="Roboto" w:hAnsi="Roboto"/>
          <w:sz w:val="22"/>
          <w:szCs w:val="22"/>
        </w:rPr>
        <w:t>)</w:t>
      </w:r>
      <w:r w:rsidRPr="00DB6D77">
        <w:rPr>
          <w:rFonts w:ascii="Roboto" w:hAnsi="Roboto"/>
          <w:sz w:val="22"/>
          <w:szCs w:val="22"/>
        </w:rPr>
        <w:t xml:space="preserve">. </w:t>
      </w:r>
      <w:r>
        <w:rPr>
          <w:rFonts w:ascii="Roboto" w:hAnsi="Roboto"/>
          <w:sz w:val="22"/>
          <w:szCs w:val="22"/>
        </w:rPr>
        <w:t>A</w:t>
      </w:r>
      <w:r w:rsidRPr="00DB6D77">
        <w:rPr>
          <w:rFonts w:ascii="Roboto" w:hAnsi="Roboto"/>
          <w:sz w:val="22"/>
          <w:szCs w:val="22"/>
        </w:rPr>
        <w:t>ge-specific incidence</w:t>
      </w:r>
      <w:r>
        <w:rPr>
          <w:rFonts w:ascii="Roboto" w:hAnsi="Roboto"/>
          <w:sz w:val="22"/>
          <w:szCs w:val="22"/>
        </w:rPr>
        <w:t xml:space="preserve">s </w:t>
      </w:r>
      <w:del w:id="96" w:author="Christoffer Vissing" w:date="2023-11-17T11:26:00Z">
        <w:r w:rsidDel="00D32999">
          <w:rPr>
            <w:rFonts w:ascii="Roboto" w:hAnsi="Roboto"/>
            <w:sz w:val="22"/>
            <w:szCs w:val="22"/>
          </w:rPr>
          <w:delText xml:space="preserve"> </w:delText>
        </w:r>
      </w:del>
      <w:r>
        <w:rPr>
          <w:rFonts w:ascii="Roboto" w:hAnsi="Roboto"/>
          <w:sz w:val="22"/>
          <w:szCs w:val="22"/>
        </w:rPr>
        <w:t>of LV obstruction was</w:t>
      </w:r>
      <w:r w:rsidRPr="00DB6D77">
        <w:rPr>
          <w:rFonts w:ascii="Roboto" w:hAnsi="Roboto"/>
          <w:sz w:val="22"/>
          <w:szCs w:val="22"/>
        </w:rPr>
        <w:t xml:space="preserve"> higher in patients with non-</w:t>
      </w:r>
      <w:proofErr w:type="spellStart"/>
      <w:r w:rsidRPr="00DB6D77">
        <w:rPr>
          <w:rFonts w:ascii="Roboto" w:hAnsi="Roboto"/>
          <w:sz w:val="22"/>
          <w:szCs w:val="22"/>
        </w:rPr>
        <w:t>sarcomeric</w:t>
      </w:r>
      <w:proofErr w:type="spellEnd"/>
      <w:r w:rsidRPr="00DB6D77">
        <w:rPr>
          <w:rFonts w:ascii="Roboto" w:hAnsi="Roboto"/>
          <w:sz w:val="22"/>
          <w:szCs w:val="22"/>
        </w:rPr>
        <w:t xml:space="preserve"> HCM </w:t>
      </w:r>
      <w:r>
        <w:rPr>
          <w:rFonts w:ascii="Roboto" w:hAnsi="Roboto"/>
          <w:sz w:val="22"/>
          <w:szCs w:val="22"/>
        </w:rPr>
        <w:t>across</w:t>
      </w:r>
      <w:r w:rsidRPr="00DB6D77">
        <w:rPr>
          <w:rFonts w:ascii="Roboto" w:hAnsi="Roboto"/>
          <w:sz w:val="22"/>
          <w:szCs w:val="22"/>
        </w:rPr>
        <w:t xml:space="preserve"> all age-groups (</w:t>
      </w:r>
      <w:r w:rsidRPr="00F9152D">
        <w:rPr>
          <w:rFonts w:ascii="Roboto" w:hAnsi="Roboto"/>
          <w:b/>
          <w:bCs/>
          <w:sz w:val="22"/>
          <w:szCs w:val="22"/>
        </w:rPr>
        <w:t xml:space="preserve">Supplementary </w:t>
      </w:r>
      <w:r w:rsidRPr="00DB6D77">
        <w:rPr>
          <w:rFonts w:ascii="Roboto" w:hAnsi="Roboto"/>
          <w:b/>
          <w:bCs/>
          <w:sz w:val="22"/>
          <w:szCs w:val="22"/>
        </w:rPr>
        <w:t xml:space="preserve">Figure </w:t>
      </w:r>
      <w:r>
        <w:rPr>
          <w:rFonts w:ascii="Roboto" w:hAnsi="Roboto"/>
          <w:b/>
          <w:bCs/>
          <w:sz w:val="22"/>
          <w:szCs w:val="22"/>
        </w:rPr>
        <w:t>1B</w:t>
      </w:r>
      <w:r w:rsidRPr="00DB6D77">
        <w:rPr>
          <w:rFonts w:ascii="Roboto" w:hAnsi="Roboto"/>
          <w:sz w:val="22"/>
          <w:szCs w:val="22"/>
        </w:rPr>
        <w:t xml:space="preserve">). </w:t>
      </w:r>
      <w:r>
        <w:rPr>
          <w:rFonts w:ascii="Roboto" w:hAnsi="Roboto"/>
          <w:sz w:val="22"/>
          <w:szCs w:val="22"/>
        </w:rPr>
        <w:t>Since patients with non-</w:t>
      </w:r>
      <w:proofErr w:type="spellStart"/>
      <w:r>
        <w:rPr>
          <w:rFonts w:ascii="Roboto" w:hAnsi="Roboto"/>
          <w:sz w:val="22"/>
          <w:szCs w:val="22"/>
        </w:rPr>
        <w:t>sarcomeric</w:t>
      </w:r>
      <w:proofErr w:type="spellEnd"/>
      <w:r>
        <w:rPr>
          <w:rFonts w:ascii="Roboto" w:hAnsi="Roboto"/>
          <w:sz w:val="22"/>
          <w:szCs w:val="22"/>
        </w:rPr>
        <w:t xml:space="preserve"> HCM had</w:t>
      </w:r>
      <w:r w:rsidRPr="00DB6D77">
        <w:rPr>
          <w:rFonts w:ascii="Roboto" w:hAnsi="Roboto"/>
          <w:sz w:val="22"/>
          <w:szCs w:val="22"/>
        </w:rPr>
        <w:t xml:space="preserve"> a higher burden of cardiovascular risk factors, we</w:t>
      </w:r>
      <w:r>
        <w:rPr>
          <w:rFonts w:ascii="Roboto" w:hAnsi="Roboto"/>
          <w:sz w:val="22"/>
          <w:szCs w:val="22"/>
        </w:rPr>
        <w:t xml:space="preserve"> performed Cox regression</w:t>
      </w:r>
      <w:r w:rsidRPr="00DB6D77">
        <w:rPr>
          <w:rFonts w:ascii="Roboto" w:hAnsi="Roboto"/>
          <w:sz w:val="22"/>
          <w:szCs w:val="22"/>
        </w:rPr>
        <w:t xml:space="preserve"> adjusted for age at HCM diagnosis, sex, presence of hypertension or obesity and being </w:t>
      </w:r>
      <w:r>
        <w:rPr>
          <w:rFonts w:ascii="Roboto" w:hAnsi="Roboto"/>
          <w:sz w:val="22"/>
          <w:szCs w:val="22"/>
        </w:rPr>
        <w:t>a</w:t>
      </w:r>
      <w:r w:rsidRPr="00DB6D77">
        <w:rPr>
          <w:rFonts w:ascii="Roboto" w:hAnsi="Roboto"/>
          <w:sz w:val="22"/>
          <w:szCs w:val="22"/>
        </w:rPr>
        <w:t xml:space="preserve"> proband</w:t>
      </w:r>
      <w:r>
        <w:rPr>
          <w:rFonts w:ascii="Roboto" w:hAnsi="Roboto"/>
          <w:sz w:val="22"/>
          <w:szCs w:val="22"/>
        </w:rPr>
        <w:t>.</w:t>
      </w:r>
      <w:r w:rsidRPr="00DB6D77">
        <w:rPr>
          <w:rFonts w:ascii="Roboto" w:hAnsi="Roboto"/>
          <w:sz w:val="22"/>
          <w:szCs w:val="22"/>
        </w:rPr>
        <w:t xml:space="preserve"> </w:t>
      </w:r>
      <w:r>
        <w:rPr>
          <w:rFonts w:ascii="Roboto" w:hAnsi="Roboto"/>
          <w:sz w:val="22"/>
          <w:szCs w:val="22"/>
        </w:rPr>
        <w:t>Patients with</w:t>
      </w:r>
      <w:r w:rsidRPr="00DB6D77">
        <w:rPr>
          <w:rFonts w:ascii="Roboto" w:hAnsi="Roboto"/>
          <w:sz w:val="22"/>
          <w:szCs w:val="22"/>
        </w:rPr>
        <w:t xml:space="preserve"> non-</w:t>
      </w:r>
      <w:proofErr w:type="spellStart"/>
      <w:r w:rsidRPr="00DB6D77">
        <w:rPr>
          <w:rFonts w:ascii="Roboto" w:hAnsi="Roboto"/>
          <w:sz w:val="22"/>
          <w:szCs w:val="22"/>
        </w:rPr>
        <w:t>sarcomeric</w:t>
      </w:r>
      <w:proofErr w:type="spellEnd"/>
      <w:r w:rsidRPr="00DB6D77">
        <w:rPr>
          <w:rFonts w:ascii="Roboto" w:hAnsi="Roboto"/>
          <w:sz w:val="22"/>
          <w:szCs w:val="22"/>
        </w:rPr>
        <w:t xml:space="preserve"> HCM </w:t>
      </w:r>
      <w:r>
        <w:rPr>
          <w:rFonts w:ascii="Roboto" w:hAnsi="Roboto"/>
          <w:sz w:val="22"/>
          <w:szCs w:val="22"/>
        </w:rPr>
        <w:t>had</w:t>
      </w:r>
      <w:r w:rsidRPr="00DB6D77">
        <w:rPr>
          <w:rFonts w:ascii="Roboto" w:hAnsi="Roboto"/>
          <w:sz w:val="22"/>
          <w:szCs w:val="22"/>
        </w:rPr>
        <w:t xml:space="preserve"> an adjusted HR of 1.59 (CI: 1.32-1.92)</w:t>
      </w:r>
      <w:r>
        <w:rPr>
          <w:rFonts w:ascii="Roboto" w:hAnsi="Roboto"/>
          <w:sz w:val="22"/>
          <w:szCs w:val="22"/>
        </w:rPr>
        <w:t xml:space="preserve"> for the presence of obstructive physiology</w:t>
      </w:r>
      <w:r w:rsidRPr="00DB6D77">
        <w:rPr>
          <w:rFonts w:ascii="Roboto" w:hAnsi="Roboto"/>
          <w:sz w:val="22"/>
          <w:szCs w:val="22"/>
        </w:rPr>
        <w:t>.</w:t>
      </w:r>
    </w:p>
    <w:p w14:paraId="4E37FA27" w14:textId="77777777" w:rsidR="00D12475" w:rsidRPr="0003136F" w:rsidRDefault="00D12475" w:rsidP="002245BD">
      <w:pPr>
        <w:suppressLineNumbers/>
        <w:spacing w:line="480" w:lineRule="auto"/>
        <w:rPr>
          <w:rFonts w:ascii="Roboto" w:hAnsi="Roboto"/>
          <w:i/>
          <w:iCs/>
          <w:sz w:val="22"/>
          <w:szCs w:val="22"/>
        </w:rPr>
      </w:pPr>
      <w:r w:rsidRPr="0003136F">
        <w:rPr>
          <w:rFonts w:ascii="Roboto" w:hAnsi="Roboto"/>
          <w:i/>
          <w:iCs/>
          <w:sz w:val="22"/>
          <w:szCs w:val="22"/>
        </w:rPr>
        <w:t>Cardiac arrhythmias</w:t>
      </w:r>
    </w:p>
    <w:p w14:paraId="54848C06" w14:textId="2E17A412" w:rsidR="00D12475" w:rsidRDefault="00D12475" w:rsidP="002245BD">
      <w:pPr>
        <w:suppressLineNumbers/>
        <w:spacing w:line="480" w:lineRule="auto"/>
        <w:rPr>
          <w:rFonts w:ascii="Roboto" w:hAnsi="Roboto"/>
          <w:sz w:val="22"/>
          <w:szCs w:val="22"/>
        </w:rPr>
      </w:pPr>
      <w:r w:rsidRPr="00DB6D77">
        <w:rPr>
          <w:rFonts w:ascii="Roboto" w:hAnsi="Roboto"/>
          <w:sz w:val="22"/>
          <w:szCs w:val="22"/>
        </w:rPr>
        <w:t xml:space="preserve">The incidence of atrial fibrillation was evaluated </w:t>
      </w:r>
      <w:r>
        <w:rPr>
          <w:rFonts w:ascii="Roboto" w:hAnsi="Roboto"/>
          <w:sz w:val="22"/>
          <w:szCs w:val="22"/>
        </w:rPr>
        <w:t>over</w:t>
      </w:r>
      <w:r w:rsidRPr="00DB6D77">
        <w:rPr>
          <w:rFonts w:ascii="Roboto" w:hAnsi="Roboto"/>
          <w:sz w:val="22"/>
          <w:szCs w:val="22"/>
        </w:rPr>
        <w:t xml:space="preserve"> </w:t>
      </w:r>
      <w:ins w:id="97" w:author="Christoffer Vissing" w:date="2023-11-17T12:09:00Z">
        <w:r w:rsidR="00B81433">
          <w:rPr>
            <w:rFonts w:ascii="Roboto" w:hAnsi="Roboto"/>
            <w:sz w:val="22"/>
            <w:szCs w:val="22"/>
          </w:rPr>
          <w:t>33</w:t>
        </w:r>
      </w:ins>
      <w:del w:id="98" w:author="Christoffer Vissing" w:date="2023-11-17T12:09:00Z">
        <w:r w:rsidRPr="00DB6D77" w:rsidDel="00B81433">
          <w:rPr>
            <w:rFonts w:ascii="Roboto" w:hAnsi="Roboto"/>
            <w:sz w:val="22"/>
            <w:szCs w:val="22"/>
          </w:rPr>
          <w:delText>29</w:delText>
        </w:r>
      </w:del>
      <w:r>
        <w:rPr>
          <w:rFonts w:ascii="Roboto" w:hAnsi="Roboto"/>
          <w:sz w:val="22"/>
          <w:szCs w:val="22"/>
        </w:rPr>
        <w:t>,</w:t>
      </w:r>
      <w:del w:id="99" w:author="Christoffer Vissing" w:date="2023-11-17T12:09:00Z">
        <w:r w:rsidRPr="00DB6D77" w:rsidDel="00B81433">
          <w:rPr>
            <w:rFonts w:ascii="Roboto" w:hAnsi="Roboto"/>
            <w:sz w:val="22"/>
            <w:szCs w:val="22"/>
          </w:rPr>
          <w:delText>923</w:delText>
        </w:r>
      </w:del>
      <w:ins w:id="100" w:author="Christoffer Vissing" w:date="2023-11-17T12:09:00Z">
        <w:r w:rsidR="00B81433">
          <w:rPr>
            <w:rFonts w:ascii="Roboto" w:hAnsi="Roboto"/>
            <w:sz w:val="22"/>
            <w:szCs w:val="22"/>
          </w:rPr>
          <w:t>069</w:t>
        </w:r>
      </w:ins>
      <w:r w:rsidRPr="00DB6D77">
        <w:rPr>
          <w:rFonts w:ascii="Roboto" w:hAnsi="Roboto"/>
          <w:sz w:val="22"/>
          <w:szCs w:val="22"/>
        </w:rPr>
        <w:t xml:space="preserve"> person-years of follow-up in 4</w:t>
      </w:r>
      <w:del w:id="101" w:author="Christoffer Vissing" w:date="2023-11-17T12:09:00Z">
        <w:r w:rsidRPr="00DB6D77" w:rsidDel="00B81433">
          <w:rPr>
            <w:rFonts w:ascii="Roboto" w:hAnsi="Roboto"/>
            <w:sz w:val="22"/>
            <w:szCs w:val="22"/>
          </w:rPr>
          <w:delText>2</w:delText>
        </w:r>
      </w:del>
      <w:r w:rsidRPr="00DB6D77">
        <w:rPr>
          <w:rFonts w:ascii="Roboto" w:hAnsi="Roboto"/>
          <w:sz w:val="22"/>
          <w:szCs w:val="22"/>
        </w:rPr>
        <w:t>7</w:t>
      </w:r>
      <w:ins w:id="102" w:author="Christoffer Vissing" w:date="2023-11-17T12:09:00Z">
        <w:r w:rsidR="00B81433">
          <w:rPr>
            <w:rFonts w:ascii="Roboto" w:hAnsi="Roboto"/>
            <w:sz w:val="22"/>
            <w:szCs w:val="22"/>
          </w:rPr>
          <w:t>68</w:t>
        </w:r>
      </w:ins>
      <w:del w:id="103" w:author="Christoffer Vissing" w:date="2023-11-17T12:09:00Z">
        <w:r w:rsidRPr="00DB6D77" w:rsidDel="00B81433">
          <w:rPr>
            <w:rFonts w:ascii="Roboto" w:hAnsi="Roboto"/>
            <w:sz w:val="22"/>
            <w:szCs w:val="22"/>
          </w:rPr>
          <w:delText>0</w:delText>
        </w:r>
      </w:del>
      <w:r w:rsidRPr="00DB6D77">
        <w:rPr>
          <w:rFonts w:ascii="Roboto" w:hAnsi="Roboto"/>
          <w:sz w:val="22"/>
          <w:szCs w:val="22"/>
        </w:rPr>
        <w:t xml:space="preserve"> patients</w:t>
      </w:r>
      <w:r>
        <w:rPr>
          <w:rFonts w:ascii="Roboto" w:hAnsi="Roboto"/>
          <w:sz w:val="22"/>
          <w:szCs w:val="22"/>
        </w:rPr>
        <w:t xml:space="preserve"> without</w:t>
      </w:r>
      <w:r w:rsidRPr="00DB6D77">
        <w:rPr>
          <w:rFonts w:ascii="Roboto" w:hAnsi="Roboto"/>
          <w:sz w:val="22"/>
          <w:szCs w:val="22"/>
        </w:rPr>
        <w:t xml:space="preserve"> atrial fibrillation at baseline. The cumulative incidence of atrial fibrillation was similar in non-</w:t>
      </w:r>
      <w:proofErr w:type="spellStart"/>
      <w:r w:rsidRPr="00DB6D77">
        <w:rPr>
          <w:rFonts w:ascii="Roboto" w:hAnsi="Roboto"/>
          <w:sz w:val="22"/>
          <w:szCs w:val="22"/>
        </w:rPr>
        <w:t>sarcomeric</w:t>
      </w:r>
      <w:proofErr w:type="spellEnd"/>
      <w:r w:rsidRPr="00DB6D77">
        <w:rPr>
          <w:rFonts w:ascii="Roboto" w:hAnsi="Roboto"/>
          <w:sz w:val="22"/>
          <w:szCs w:val="22"/>
        </w:rPr>
        <w:t xml:space="preserve"> and </w:t>
      </w:r>
      <w:proofErr w:type="spellStart"/>
      <w:r w:rsidRPr="00DB6D77">
        <w:rPr>
          <w:rFonts w:ascii="Roboto" w:hAnsi="Roboto"/>
          <w:sz w:val="22"/>
          <w:szCs w:val="22"/>
        </w:rPr>
        <w:t>sarcomeric</w:t>
      </w:r>
      <w:proofErr w:type="spellEnd"/>
      <w:r w:rsidRPr="00DB6D77">
        <w:rPr>
          <w:rFonts w:ascii="Roboto" w:hAnsi="Roboto"/>
          <w:sz w:val="22"/>
          <w:szCs w:val="22"/>
        </w:rPr>
        <w:t xml:space="preserve"> HCM during follow-up</w:t>
      </w:r>
      <w:del w:id="104" w:author="Christoffer Vissing" w:date="2023-11-17T12:10:00Z">
        <w:r w:rsidRPr="00DB6D77" w:rsidDel="00B81433">
          <w:rPr>
            <w:rFonts w:ascii="Roboto" w:hAnsi="Roboto"/>
            <w:sz w:val="22"/>
            <w:szCs w:val="22"/>
          </w:rPr>
          <w:delText xml:space="preserve"> (</w:delText>
        </w:r>
        <w:r w:rsidDel="00B81433">
          <w:rPr>
            <w:rFonts w:ascii="Roboto" w:hAnsi="Roboto"/>
            <w:sz w:val="22"/>
            <w:szCs w:val="22"/>
          </w:rPr>
          <w:delText xml:space="preserve">log-rank </w:delText>
        </w:r>
        <w:r w:rsidRPr="00DB6D77" w:rsidDel="00B81433">
          <w:rPr>
            <w:rFonts w:ascii="Roboto" w:hAnsi="Roboto"/>
            <w:sz w:val="22"/>
            <w:szCs w:val="22"/>
          </w:rPr>
          <w:delText>p =0.078)</w:delText>
        </w:r>
      </w:del>
      <w:r w:rsidRPr="00DB6D77">
        <w:rPr>
          <w:rFonts w:ascii="Roboto" w:hAnsi="Roboto"/>
          <w:sz w:val="22"/>
          <w:szCs w:val="22"/>
        </w:rPr>
        <w:t xml:space="preserve"> (</w:t>
      </w:r>
      <w:r w:rsidRPr="00DB6D77">
        <w:rPr>
          <w:rFonts w:ascii="Roboto" w:hAnsi="Roboto"/>
          <w:b/>
          <w:bCs/>
          <w:sz w:val="22"/>
          <w:szCs w:val="22"/>
        </w:rPr>
        <w:t xml:space="preserve">Figure </w:t>
      </w:r>
      <w:r>
        <w:rPr>
          <w:rFonts w:ascii="Roboto" w:hAnsi="Roboto"/>
          <w:b/>
          <w:bCs/>
          <w:sz w:val="22"/>
          <w:szCs w:val="22"/>
        </w:rPr>
        <w:t>2</w:t>
      </w:r>
      <w:r w:rsidRPr="00DB6D77">
        <w:rPr>
          <w:rFonts w:ascii="Roboto" w:hAnsi="Roboto"/>
          <w:b/>
          <w:bCs/>
          <w:sz w:val="22"/>
          <w:szCs w:val="22"/>
        </w:rPr>
        <w:t>a</w:t>
      </w:r>
      <w:r w:rsidRPr="00DB6D77">
        <w:rPr>
          <w:rFonts w:ascii="Roboto" w:hAnsi="Roboto"/>
          <w:sz w:val="22"/>
          <w:szCs w:val="22"/>
        </w:rPr>
        <w:t xml:space="preserve">). </w:t>
      </w:r>
      <w:r>
        <w:rPr>
          <w:rFonts w:ascii="Roboto" w:hAnsi="Roboto"/>
          <w:sz w:val="22"/>
          <w:szCs w:val="22"/>
        </w:rPr>
        <w:t xml:space="preserve">To account, for factors associated with developing atrial fibrillation, we performed multiple Cox proportional hazards models adjusting for age, obesity and hypertension. In this analysis, having </w:t>
      </w:r>
      <w:proofErr w:type="spellStart"/>
      <w:r>
        <w:rPr>
          <w:rFonts w:ascii="Roboto" w:hAnsi="Roboto"/>
          <w:sz w:val="22"/>
          <w:szCs w:val="22"/>
        </w:rPr>
        <w:t>sarcomeric</w:t>
      </w:r>
      <w:proofErr w:type="spellEnd"/>
      <w:r>
        <w:rPr>
          <w:rFonts w:ascii="Roboto" w:hAnsi="Roboto"/>
          <w:sz w:val="22"/>
          <w:szCs w:val="22"/>
        </w:rPr>
        <w:t xml:space="preserve"> HCM was associated with a HR of </w:t>
      </w:r>
      <w:commentRangeStart w:id="105"/>
      <w:r>
        <w:rPr>
          <w:rFonts w:ascii="Roboto" w:hAnsi="Roboto"/>
          <w:sz w:val="22"/>
          <w:szCs w:val="22"/>
        </w:rPr>
        <w:t>1.41 (CI: 1.18 to 1.67,</w:t>
      </w:r>
      <w:commentRangeEnd w:id="105"/>
      <w:r w:rsidR="00B81433">
        <w:rPr>
          <w:rStyle w:val="Kommentarhenvisning"/>
        </w:rPr>
        <w:commentReference w:id="105"/>
      </w:r>
      <w:r>
        <w:rPr>
          <w:rFonts w:ascii="Roboto" w:hAnsi="Roboto"/>
          <w:sz w:val="22"/>
          <w:szCs w:val="22"/>
        </w:rPr>
        <w:t xml:space="preserve"> p=0.0001) for developing atrial fibrillation. Next, we calculated</w:t>
      </w:r>
      <w:r w:rsidRPr="00DB6D77">
        <w:rPr>
          <w:rFonts w:ascii="Roboto" w:hAnsi="Roboto"/>
          <w:sz w:val="22"/>
          <w:szCs w:val="22"/>
        </w:rPr>
        <w:t xml:space="preserve"> the age-specific incidence of atrial fibrillation </w:t>
      </w:r>
      <w:r>
        <w:rPr>
          <w:rFonts w:ascii="Roboto" w:hAnsi="Roboto"/>
          <w:sz w:val="22"/>
          <w:szCs w:val="22"/>
        </w:rPr>
        <w:t>and found this to be significantly</w:t>
      </w:r>
      <w:r w:rsidRPr="00DB6D77">
        <w:rPr>
          <w:rFonts w:ascii="Roboto" w:hAnsi="Roboto"/>
          <w:sz w:val="22"/>
          <w:szCs w:val="22"/>
        </w:rPr>
        <w:t xml:space="preserve"> higher in patients with </w:t>
      </w:r>
      <w:proofErr w:type="spellStart"/>
      <w:r w:rsidRPr="00DB6D77">
        <w:rPr>
          <w:rFonts w:ascii="Roboto" w:hAnsi="Roboto"/>
          <w:sz w:val="22"/>
          <w:szCs w:val="22"/>
        </w:rPr>
        <w:t>sarcomeric</w:t>
      </w:r>
      <w:proofErr w:type="spellEnd"/>
      <w:r w:rsidRPr="00DB6D77">
        <w:rPr>
          <w:rFonts w:ascii="Roboto" w:hAnsi="Roboto"/>
          <w:sz w:val="22"/>
          <w:szCs w:val="22"/>
        </w:rPr>
        <w:t xml:space="preserve"> HCM across all evaluated age-groups (</w:t>
      </w:r>
      <w:r w:rsidRPr="00DB6D77">
        <w:rPr>
          <w:rFonts w:ascii="Roboto" w:hAnsi="Roboto"/>
          <w:b/>
          <w:bCs/>
          <w:sz w:val="22"/>
          <w:szCs w:val="22"/>
        </w:rPr>
        <w:t xml:space="preserve">Figure </w:t>
      </w:r>
      <w:r>
        <w:rPr>
          <w:rFonts w:ascii="Roboto" w:hAnsi="Roboto"/>
          <w:b/>
          <w:bCs/>
          <w:sz w:val="22"/>
          <w:szCs w:val="22"/>
        </w:rPr>
        <w:t>2c</w:t>
      </w:r>
      <w:r w:rsidRPr="00DB6D77">
        <w:rPr>
          <w:rFonts w:ascii="Roboto" w:hAnsi="Roboto"/>
          <w:sz w:val="22"/>
          <w:szCs w:val="22"/>
        </w:rPr>
        <w:t>)</w:t>
      </w:r>
      <w:r>
        <w:rPr>
          <w:rFonts w:ascii="Roboto" w:hAnsi="Roboto"/>
          <w:sz w:val="22"/>
          <w:szCs w:val="22"/>
        </w:rPr>
        <w:t>, with an age-standardized incidence ratio of 1.</w:t>
      </w:r>
      <w:ins w:id="106" w:author="Christoffer Vissing" w:date="2023-11-17T12:18:00Z">
        <w:r w:rsidR="00B81433">
          <w:rPr>
            <w:rFonts w:ascii="Roboto" w:hAnsi="Roboto"/>
            <w:sz w:val="22"/>
            <w:szCs w:val="22"/>
          </w:rPr>
          <w:t>2</w:t>
        </w:r>
      </w:ins>
      <w:del w:id="107" w:author="Christoffer Vissing" w:date="2023-11-17T12:18:00Z">
        <w:r w:rsidDel="00B81433">
          <w:rPr>
            <w:rFonts w:ascii="Roboto" w:hAnsi="Roboto"/>
            <w:sz w:val="22"/>
            <w:szCs w:val="22"/>
          </w:rPr>
          <w:delText>3</w:delText>
        </w:r>
      </w:del>
      <w:r>
        <w:rPr>
          <w:rFonts w:ascii="Roboto" w:hAnsi="Roboto"/>
          <w:sz w:val="22"/>
          <w:szCs w:val="22"/>
        </w:rPr>
        <w:t>4 (CI: 1.</w:t>
      </w:r>
      <w:del w:id="108" w:author="Christoffer Vissing" w:date="2023-11-17T12:18:00Z">
        <w:r w:rsidDel="00B81433">
          <w:rPr>
            <w:rFonts w:ascii="Roboto" w:hAnsi="Roboto"/>
            <w:sz w:val="22"/>
            <w:szCs w:val="22"/>
          </w:rPr>
          <w:delText>21</w:delText>
        </w:r>
      </w:del>
      <w:ins w:id="109" w:author="Christoffer Vissing" w:date="2023-11-17T12:18:00Z">
        <w:r w:rsidR="00B81433">
          <w:rPr>
            <w:rFonts w:ascii="Roboto" w:hAnsi="Roboto"/>
            <w:sz w:val="22"/>
            <w:szCs w:val="22"/>
          </w:rPr>
          <w:t>13</w:t>
        </w:r>
      </w:ins>
      <w:r>
        <w:rPr>
          <w:rFonts w:ascii="Roboto" w:hAnsi="Roboto"/>
          <w:sz w:val="22"/>
          <w:szCs w:val="22"/>
        </w:rPr>
        <w:t xml:space="preserve"> to 1.</w:t>
      </w:r>
      <w:del w:id="110" w:author="Christoffer Vissing" w:date="2023-11-17T12:18:00Z">
        <w:r w:rsidDel="00B81433">
          <w:rPr>
            <w:rFonts w:ascii="Roboto" w:hAnsi="Roboto"/>
            <w:sz w:val="22"/>
            <w:szCs w:val="22"/>
          </w:rPr>
          <w:delText>4</w:delText>
        </w:r>
      </w:del>
      <w:del w:id="111" w:author="Christoffer Vissing" w:date="2023-11-17T12:10:00Z">
        <w:r w:rsidDel="00B81433">
          <w:rPr>
            <w:rFonts w:ascii="Roboto" w:hAnsi="Roboto"/>
            <w:sz w:val="22"/>
            <w:szCs w:val="22"/>
          </w:rPr>
          <w:delText>7</w:delText>
        </w:r>
      </w:del>
      <w:ins w:id="112" w:author="Christoffer Vissing" w:date="2023-11-17T12:18:00Z">
        <w:r w:rsidR="00B81433">
          <w:rPr>
            <w:rFonts w:ascii="Roboto" w:hAnsi="Roboto"/>
            <w:sz w:val="22"/>
            <w:szCs w:val="22"/>
          </w:rPr>
          <w:t>37</w:t>
        </w:r>
      </w:ins>
      <w:r>
        <w:rPr>
          <w:rFonts w:ascii="Roboto" w:hAnsi="Roboto"/>
          <w:sz w:val="22"/>
          <w:szCs w:val="22"/>
        </w:rPr>
        <w:t xml:space="preserve">, p </w:t>
      </w:r>
      <w:del w:id="113" w:author="Christoffer Vissing" w:date="2023-11-17T12:18:00Z">
        <w:r w:rsidDel="00B81433">
          <w:rPr>
            <w:rFonts w:ascii="Roboto" w:hAnsi="Roboto"/>
            <w:sz w:val="22"/>
            <w:szCs w:val="22"/>
          </w:rPr>
          <w:delText>&lt;</w:delText>
        </w:r>
      </w:del>
      <w:ins w:id="114" w:author="Christoffer Vissing" w:date="2023-11-17T12:19:00Z">
        <w:r w:rsidR="00B81433">
          <w:rPr>
            <w:rFonts w:ascii="Roboto" w:hAnsi="Roboto"/>
            <w:sz w:val="22"/>
            <w:szCs w:val="22"/>
          </w:rPr>
          <w:t>&lt;</w:t>
        </w:r>
      </w:ins>
      <w:r>
        <w:rPr>
          <w:rFonts w:ascii="Roboto" w:hAnsi="Roboto"/>
          <w:sz w:val="22"/>
          <w:szCs w:val="22"/>
        </w:rPr>
        <w:t>0.00</w:t>
      </w:r>
      <w:del w:id="115" w:author="Christoffer Vissing" w:date="2023-11-17T12:18:00Z">
        <w:r w:rsidDel="00B81433">
          <w:rPr>
            <w:rFonts w:ascii="Roboto" w:hAnsi="Roboto"/>
            <w:sz w:val="22"/>
            <w:szCs w:val="22"/>
          </w:rPr>
          <w:delText>0</w:delText>
        </w:r>
      </w:del>
      <w:r>
        <w:rPr>
          <w:rFonts w:ascii="Roboto" w:hAnsi="Roboto"/>
          <w:sz w:val="22"/>
          <w:szCs w:val="22"/>
        </w:rPr>
        <w:t xml:space="preserve">1) for atrial fibrillation in </w:t>
      </w:r>
      <w:proofErr w:type="spellStart"/>
      <w:r>
        <w:rPr>
          <w:rFonts w:ascii="Roboto" w:hAnsi="Roboto"/>
          <w:sz w:val="22"/>
          <w:szCs w:val="22"/>
        </w:rPr>
        <w:t>sarcomeric</w:t>
      </w:r>
      <w:proofErr w:type="spellEnd"/>
      <w:r>
        <w:rPr>
          <w:rFonts w:ascii="Roboto" w:hAnsi="Roboto"/>
          <w:sz w:val="22"/>
          <w:szCs w:val="22"/>
        </w:rPr>
        <w:t xml:space="preserve"> HCM (</w:t>
      </w:r>
      <w:r w:rsidRPr="00DB6D77">
        <w:rPr>
          <w:rFonts w:ascii="Roboto" w:hAnsi="Roboto"/>
          <w:sz w:val="22"/>
          <w:szCs w:val="22"/>
        </w:rPr>
        <w:t>2</w:t>
      </w:r>
      <w:ins w:id="116" w:author="Christoffer Vissing" w:date="2023-11-17T12:20:00Z">
        <w:r w:rsidR="00CD64C3">
          <w:rPr>
            <w:rFonts w:ascii="Roboto" w:hAnsi="Roboto"/>
            <w:sz w:val="22"/>
            <w:szCs w:val="22"/>
          </w:rPr>
          <w:t>5</w:t>
        </w:r>
      </w:ins>
      <w:del w:id="117" w:author="Christoffer Vissing" w:date="2023-11-17T12:20:00Z">
        <w:r w:rsidRPr="00DB6D77" w:rsidDel="00CD64C3">
          <w:rPr>
            <w:rFonts w:ascii="Roboto" w:hAnsi="Roboto"/>
            <w:sz w:val="22"/>
            <w:szCs w:val="22"/>
          </w:rPr>
          <w:delText>7</w:delText>
        </w:r>
      </w:del>
      <w:r w:rsidRPr="00DB6D77">
        <w:rPr>
          <w:rFonts w:ascii="Roboto" w:hAnsi="Roboto"/>
          <w:sz w:val="22"/>
          <w:szCs w:val="22"/>
        </w:rPr>
        <w:t xml:space="preserve"> </w:t>
      </w:r>
      <w:r>
        <w:rPr>
          <w:rFonts w:ascii="Roboto" w:hAnsi="Roboto"/>
          <w:sz w:val="22"/>
          <w:szCs w:val="22"/>
        </w:rPr>
        <w:t>[</w:t>
      </w:r>
      <w:r w:rsidRPr="00DB6D77">
        <w:rPr>
          <w:rFonts w:ascii="Roboto" w:hAnsi="Roboto"/>
          <w:sz w:val="22"/>
          <w:szCs w:val="22"/>
        </w:rPr>
        <w:t>CI 24-30</w:t>
      </w:r>
      <w:r>
        <w:rPr>
          <w:rFonts w:ascii="Roboto" w:hAnsi="Roboto"/>
          <w:sz w:val="22"/>
          <w:szCs w:val="22"/>
        </w:rPr>
        <w:t>] versus 21 [</w:t>
      </w:r>
      <w:r w:rsidRPr="00DB6D77">
        <w:rPr>
          <w:rFonts w:ascii="Roboto" w:hAnsi="Roboto"/>
          <w:sz w:val="22"/>
          <w:szCs w:val="22"/>
        </w:rPr>
        <w:t>CI: 19-24</w:t>
      </w:r>
      <w:r>
        <w:rPr>
          <w:rFonts w:ascii="Roboto" w:hAnsi="Roboto"/>
          <w:sz w:val="22"/>
          <w:szCs w:val="22"/>
        </w:rPr>
        <w:t xml:space="preserve">] </w:t>
      </w:r>
      <w:r w:rsidRPr="00DB6D77">
        <w:rPr>
          <w:rFonts w:ascii="Roboto" w:hAnsi="Roboto"/>
          <w:sz w:val="22"/>
          <w:szCs w:val="22"/>
        </w:rPr>
        <w:t>per</w:t>
      </w:r>
      <w:r>
        <w:rPr>
          <w:rFonts w:ascii="Roboto" w:hAnsi="Roboto"/>
          <w:sz w:val="22"/>
          <w:szCs w:val="22"/>
        </w:rPr>
        <w:t xml:space="preserve"> 1000</w:t>
      </w:r>
      <w:r w:rsidRPr="00DB6D77">
        <w:rPr>
          <w:rFonts w:ascii="Roboto" w:hAnsi="Roboto"/>
          <w:sz w:val="22"/>
          <w:szCs w:val="22"/>
        </w:rPr>
        <w:t xml:space="preserve"> person-year</w:t>
      </w:r>
      <w:r>
        <w:rPr>
          <w:rFonts w:ascii="Roboto" w:hAnsi="Roboto"/>
          <w:sz w:val="22"/>
          <w:szCs w:val="22"/>
        </w:rPr>
        <w:t xml:space="preserve">s). </w:t>
      </w:r>
    </w:p>
    <w:p w14:paraId="7BFCA48F" w14:textId="77777777" w:rsidR="00D12475" w:rsidRDefault="00D12475" w:rsidP="002245BD">
      <w:pPr>
        <w:suppressLineNumbers/>
        <w:spacing w:line="480" w:lineRule="auto"/>
        <w:rPr>
          <w:rFonts w:ascii="Roboto" w:hAnsi="Roboto"/>
          <w:sz w:val="22"/>
          <w:szCs w:val="22"/>
        </w:rPr>
      </w:pPr>
      <w:r w:rsidRPr="00DB6D77">
        <w:rPr>
          <w:rFonts w:ascii="Roboto" w:hAnsi="Roboto"/>
          <w:sz w:val="22"/>
          <w:szCs w:val="22"/>
        </w:rPr>
        <w:t xml:space="preserve">The incidence of </w:t>
      </w:r>
      <w:r>
        <w:rPr>
          <w:rFonts w:ascii="Roboto" w:hAnsi="Roboto"/>
          <w:sz w:val="22"/>
          <w:szCs w:val="22"/>
        </w:rPr>
        <w:t>the composite ventricular arrhythmia outcome</w:t>
      </w:r>
      <w:r w:rsidRPr="00DB6D77">
        <w:rPr>
          <w:rFonts w:ascii="Roboto" w:hAnsi="Roboto"/>
          <w:sz w:val="22"/>
          <w:szCs w:val="22"/>
        </w:rPr>
        <w:t xml:space="preserve"> was evaluated </w:t>
      </w:r>
      <w:r>
        <w:rPr>
          <w:rFonts w:ascii="Roboto" w:hAnsi="Roboto"/>
          <w:sz w:val="22"/>
          <w:szCs w:val="22"/>
        </w:rPr>
        <w:t>over</w:t>
      </w:r>
      <w:r w:rsidRPr="00DB6D77">
        <w:rPr>
          <w:rFonts w:ascii="Roboto" w:hAnsi="Roboto"/>
          <w:sz w:val="22"/>
          <w:szCs w:val="22"/>
        </w:rPr>
        <w:t xml:space="preserve"> </w:t>
      </w:r>
      <w:r>
        <w:rPr>
          <w:rFonts w:ascii="Roboto" w:hAnsi="Roboto"/>
          <w:sz w:val="22"/>
          <w:szCs w:val="22"/>
        </w:rPr>
        <w:t>35,703</w:t>
      </w:r>
      <w:r w:rsidRPr="00DB6D77">
        <w:rPr>
          <w:rFonts w:ascii="Roboto" w:hAnsi="Roboto"/>
          <w:sz w:val="22"/>
          <w:szCs w:val="22"/>
        </w:rPr>
        <w:t xml:space="preserve"> person-years of follow-up in 4</w:t>
      </w:r>
      <w:r>
        <w:rPr>
          <w:rFonts w:ascii="Roboto" w:hAnsi="Roboto"/>
          <w:sz w:val="22"/>
          <w:szCs w:val="22"/>
        </w:rPr>
        <w:t>726</w:t>
      </w:r>
      <w:r w:rsidRPr="00DB6D77">
        <w:rPr>
          <w:rFonts w:ascii="Roboto" w:hAnsi="Roboto"/>
          <w:sz w:val="22"/>
          <w:szCs w:val="22"/>
        </w:rPr>
        <w:t xml:space="preserve"> patients, with</w:t>
      </w:r>
      <w:r>
        <w:rPr>
          <w:rFonts w:ascii="Roboto" w:hAnsi="Roboto"/>
          <w:sz w:val="22"/>
          <w:szCs w:val="22"/>
        </w:rPr>
        <w:t>out ventricular arrhythmias</w:t>
      </w:r>
      <w:r w:rsidRPr="00DB6D77">
        <w:rPr>
          <w:rFonts w:ascii="Roboto" w:hAnsi="Roboto"/>
          <w:sz w:val="22"/>
          <w:szCs w:val="22"/>
        </w:rPr>
        <w:t xml:space="preserve"> at baseline. The cumulative incidence was </w:t>
      </w:r>
      <w:r>
        <w:rPr>
          <w:rFonts w:ascii="Roboto" w:hAnsi="Roboto"/>
          <w:sz w:val="22"/>
          <w:szCs w:val="22"/>
        </w:rPr>
        <w:t xml:space="preserve">higher </w:t>
      </w:r>
      <w:r w:rsidRPr="00DB6D77">
        <w:rPr>
          <w:rFonts w:ascii="Roboto" w:hAnsi="Roboto"/>
          <w:sz w:val="22"/>
          <w:szCs w:val="22"/>
        </w:rPr>
        <w:t xml:space="preserve">in </w:t>
      </w:r>
      <w:proofErr w:type="spellStart"/>
      <w:r w:rsidRPr="00DB6D77">
        <w:rPr>
          <w:rFonts w:ascii="Roboto" w:hAnsi="Roboto"/>
          <w:sz w:val="22"/>
          <w:szCs w:val="22"/>
        </w:rPr>
        <w:t>sarcomeric</w:t>
      </w:r>
      <w:proofErr w:type="spellEnd"/>
      <w:r w:rsidRPr="00DB6D77">
        <w:rPr>
          <w:rFonts w:ascii="Roboto" w:hAnsi="Roboto"/>
          <w:sz w:val="22"/>
          <w:szCs w:val="22"/>
        </w:rPr>
        <w:t xml:space="preserve"> HCM during follow-up (p =0.0</w:t>
      </w:r>
      <w:r>
        <w:rPr>
          <w:rFonts w:ascii="Roboto" w:hAnsi="Roboto"/>
          <w:sz w:val="22"/>
          <w:szCs w:val="22"/>
        </w:rPr>
        <w:t>04</w:t>
      </w:r>
      <w:r w:rsidRPr="00DB6D77">
        <w:rPr>
          <w:rFonts w:ascii="Roboto" w:hAnsi="Roboto"/>
          <w:sz w:val="22"/>
          <w:szCs w:val="22"/>
        </w:rPr>
        <w:t>) (</w:t>
      </w:r>
      <w:r w:rsidRPr="00DB6D77">
        <w:rPr>
          <w:rFonts w:ascii="Roboto" w:hAnsi="Roboto"/>
          <w:b/>
          <w:bCs/>
          <w:sz w:val="22"/>
          <w:szCs w:val="22"/>
        </w:rPr>
        <w:t xml:space="preserve">Figure </w:t>
      </w:r>
      <w:r>
        <w:rPr>
          <w:rFonts w:ascii="Roboto" w:hAnsi="Roboto"/>
          <w:b/>
          <w:bCs/>
          <w:sz w:val="22"/>
          <w:szCs w:val="22"/>
        </w:rPr>
        <w:t>2b</w:t>
      </w:r>
      <w:r w:rsidRPr="00DB6D77">
        <w:rPr>
          <w:rFonts w:ascii="Roboto" w:hAnsi="Roboto"/>
          <w:sz w:val="22"/>
          <w:szCs w:val="22"/>
        </w:rPr>
        <w:t xml:space="preserve">). </w:t>
      </w:r>
      <w:r>
        <w:rPr>
          <w:rFonts w:ascii="Roboto" w:hAnsi="Roboto"/>
          <w:sz w:val="22"/>
          <w:szCs w:val="22"/>
        </w:rPr>
        <w:t>T</w:t>
      </w:r>
      <w:r w:rsidRPr="00DB6D77">
        <w:rPr>
          <w:rFonts w:ascii="Roboto" w:hAnsi="Roboto"/>
          <w:sz w:val="22"/>
          <w:szCs w:val="22"/>
        </w:rPr>
        <w:t xml:space="preserve">he age-specific incidence of </w:t>
      </w:r>
      <w:r>
        <w:rPr>
          <w:rFonts w:ascii="Roboto" w:hAnsi="Roboto"/>
          <w:sz w:val="22"/>
          <w:szCs w:val="22"/>
        </w:rPr>
        <w:t>the composite ventricular arrhythmia outcome</w:t>
      </w:r>
      <w:r w:rsidRPr="00DB6D77">
        <w:rPr>
          <w:rFonts w:ascii="Roboto" w:hAnsi="Roboto"/>
          <w:sz w:val="22"/>
          <w:szCs w:val="22"/>
        </w:rPr>
        <w:t xml:space="preserve"> was numerically higher in patients with </w:t>
      </w:r>
      <w:proofErr w:type="spellStart"/>
      <w:r w:rsidRPr="00DB6D77">
        <w:rPr>
          <w:rFonts w:ascii="Roboto" w:hAnsi="Roboto"/>
          <w:sz w:val="22"/>
          <w:szCs w:val="22"/>
        </w:rPr>
        <w:t>sarcomeric</w:t>
      </w:r>
      <w:proofErr w:type="spellEnd"/>
      <w:r w:rsidRPr="00DB6D77">
        <w:rPr>
          <w:rFonts w:ascii="Roboto" w:hAnsi="Roboto"/>
          <w:sz w:val="22"/>
          <w:szCs w:val="22"/>
        </w:rPr>
        <w:t xml:space="preserve"> HCM, across all evaluated age-groups (</w:t>
      </w:r>
      <w:r w:rsidRPr="00DB6D77">
        <w:rPr>
          <w:rFonts w:ascii="Roboto" w:hAnsi="Roboto"/>
          <w:b/>
          <w:bCs/>
          <w:sz w:val="22"/>
          <w:szCs w:val="22"/>
        </w:rPr>
        <w:t xml:space="preserve">Figure </w:t>
      </w:r>
      <w:r>
        <w:rPr>
          <w:rFonts w:ascii="Roboto" w:hAnsi="Roboto"/>
          <w:b/>
          <w:bCs/>
          <w:sz w:val="22"/>
          <w:szCs w:val="22"/>
        </w:rPr>
        <w:t>2d</w:t>
      </w:r>
      <w:r w:rsidRPr="00DB6D77">
        <w:rPr>
          <w:rFonts w:ascii="Roboto" w:hAnsi="Roboto"/>
          <w:sz w:val="22"/>
          <w:szCs w:val="22"/>
        </w:rPr>
        <w:t>)</w:t>
      </w:r>
      <w:r>
        <w:rPr>
          <w:rFonts w:ascii="Roboto" w:hAnsi="Roboto"/>
          <w:sz w:val="22"/>
          <w:szCs w:val="22"/>
        </w:rPr>
        <w:t xml:space="preserve">, with the most </w:t>
      </w:r>
      <w:r>
        <w:rPr>
          <w:rFonts w:ascii="Roboto" w:hAnsi="Roboto"/>
          <w:sz w:val="22"/>
          <w:szCs w:val="22"/>
        </w:rPr>
        <w:lastRenderedPageBreak/>
        <w:t>pronounced difference in patients older than 65 years. Overall, the</w:t>
      </w:r>
      <w:r w:rsidRPr="00DB6D77">
        <w:rPr>
          <w:rFonts w:ascii="Roboto" w:hAnsi="Roboto"/>
          <w:sz w:val="22"/>
          <w:szCs w:val="22"/>
        </w:rPr>
        <w:t xml:space="preserve"> age-standardized incidence rate </w:t>
      </w:r>
      <w:r>
        <w:rPr>
          <w:rFonts w:ascii="Roboto" w:hAnsi="Roboto"/>
          <w:sz w:val="22"/>
          <w:szCs w:val="22"/>
        </w:rPr>
        <w:t xml:space="preserve">in </w:t>
      </w:r>
      <w:proofErr w:type="spellStart"/>
      <w:r>
        <w:rPr>
          <w:rFonts w:ascii="Roboto" w:hAnsi="Roboto"/>
          <w:sz w:val="22"/>
          <w:szCs w:val="22"/>
        </w:rPr>
        <w:t>sarcomeric</w:t>
      </w:r>
      <w:proofErr w:type="spellEnd"/>
      <w:r>
        <w:rPr>
          <w:rFonts w:ascii="Roboto" w:hAnsi="Roboto"/>
          <w:sz w:val="22"/>
          <w:szCs w:val="22"/>
        </w:rPr>
        <w:t xml:space="preserve"> and non-</w:t>
      </w:r>
      <w:proofErr w:type="spellStart"/>
      <w:r>
        <w:rPr>
          <w:rFonts w:ascii="Roboto" w:hAnsi="Roboto"/>
          <w:sz w:val="22"/>
          <w:szCs w:val="22"/>
        </w:rPr>
        <w:t>sarcomeric</w:t>
      </w:r>
      <w:proofErr w:type="spellEnd"/>
      <w:r>
        <w:rPr>
          <w:rFonts w:ascii="Roboto" w:hAnsi="Roboto"/>
          <w:sz w:val="22"/>
          <w:szCs w:val="22"/>
        </w:rPr>
        <w:t xml:space="preserve"> HCM was 7.6</w:t>
      </w:r>
      <w:r w:rsidRPr="00DB6D77">
        <w:rPr>
          <w:rFonts w:ascii="Roboto" w:hAnsi="Roboto"/>
          <w:sz w:val="22"/>
          <w:szCs w:val="22"/>
        </w:rPr>
        <w:t xml:space="preserve"> </w:t>
      </w:r>
      <w:r>
        <w:rPr>
          <w:rFonts w:ascii="Roboto" w:hAnsi="Roboto"/>
          <w:sz w:val="22"/>
          <w:szCs w:val="22"/>
        </w:rPr>
        <w:t>(</w:t>
      </w:r>
      <w:r w:rsidRPr="00DB6D77">
        <w:rPr>
          <w:rFonts w:ascii="Roboto" w:hAnsi="Roboto"/>
          <w:sz w:val="22"/>
          <w:szCs w:val="22"/>
        </w:rPr>
        <w:t xml:space="preserve">CI </w:t>
      </w:r>
      <w:r>
        <w:rPr>
          <w:rFonts w:ascii="Roboto" w:hAnsi="Roboto"/>
          <w:sz w:val="22"/>
          <w:szCs w:val="22"/>
        </w:rPr>
        <w:t>6.4</w:t>
      </w:r>
      <w:r w:rsidRPr="00DB6D77">
        <w:rPr>
          <w:rFonts w:ascii="Roboto" w:hAnsi="Roboto"/>
          <w:sz w:val="22"/>
          <w:szCs w:val="22"/>
        </w:rPr>
        <w:t>-</w:t>
      </w:r>
      <w:r>
        <w:rPr>
          <w:rFonts w:ascii="Roboto" w:hAnsi="Roboto"/>
          <w:sz w:val="22"/>
          <w:szCs w:val="22"/>
        </w:rPr>
        <w:t>8.9</w:t>
      </w:r>
      <w:r w:rsidRPr="00DB6D77">
        <w:rPr>
          <w:rFonts w:ascii="Roboto" w:hAnsi="Roboto"/>
          <w:sz w:val="22"/>
          <w:szCs w:val="22"/>
        </w:rPr>
        <w:t>)</w:t>
      </w:r>
      <w:r>
        <w:rPr>
          <w:rFonts w:ascii="Roboto" w:hAnsi="Roboto"/>
          <w:sz w:val="22"/>
          <w:szCs w:val="22"/>
        </w:rPr>
        <w:t xml:space="preserve"> versus 5.4 (</w:t>
      </w:r>
      <w:r w:rsidRPr="00DB6D77">
        <w:rPr>
          <w:rFonts w:ascii="Roboto" w:hAnsi="Roboto"/>
          <w:sz w:val="22"/>
          <w:szCs w:val="22"/>
        </w:rPr>
        <w:t xml:space="preserve">CI: </w:t>
      </w:r>
      <w:r>
        <w:rPr>
          <w:rFonts w:ascii="Roboto" w:hAnsi="Roboto"/>
          <w:sz w:val="22"/>
          <w:szCs w:val="22"/>
        </w:rPr>
        <w:t>4.1</w:t>
      </w:r>
      <w:r w:rsidRPr="00DB6D77">
        <w:rPr>
          <w:rFonts w:ascii="Roboto" w:hAnsi="Roboto"/>
          <w:sz w:val="22"/>
          <w:szCs w:val="22"/>
        </w:rPr>
        <w:t>-</w:t>
      </w:r>
      <w:r>
        <w:rPr>
          <w:rFonts w:ascii="Roboto" w:hAnsi="Roboto"/>
          <w:sz w:val="22"/>
          <w:szCs w:val="22"/>
        </w:rPr>
        <w:t xml:space="preserve">7.0) </w:t>
      </w:r>
      <w:r w:rsidRPr="00DB6D77">
        <w:rPr>
          <w:rFonts w:ascii="Roboto" w:hAnsi="Roboto"/>
          <w:sz w:val="22"/>
          <w:szCs w:val="22"/>
        </w:rPr>
        <w:t>per</w:t>
      </w:r>
      <w:r>
        <w:rPr>
          <w:rFonts w:ascii="Roboto" w:hAnsi="Roboto"/>
          <w:sz w:val="22"/>
          <w:szCs w:val="22"/>
        </w:rPr>
        <w:t xml:space="preserve"> 1000</w:t>
      </w:r>
      <w:r w:rsidRPr="00DB6D77">
        <w:rPr>
          <w:rFonts w:ascii="Roboto" w:hAnsi="Roboto"/>
          <w:sz w:val="22"/>
          <w:szCs w:val="22"/>
        </w:rPr>
        <w:t xml:space="preserve"> person-year</w:t>
      </w:r>
      <w:r>
        <w:rPr>
          <w:rFonts w:ascii="Roboto" w:hAnsi="Roboto"/>
          <w:sz w:val="22"/>
          <w:szCs w:val="22"/>
        </w:rPr>
        <w:t xml:space="preserve">s. This corresponds to a standardized incidence ratio of 1.35 (CI: 1.15 to 1.59, p &lt;0.001) for ventricular arrhythmias in </w:t>
      </w:r>
      <w:proofErr w:type="spellStart"/>
      <w:r>
        <w:rPr>
          <w:rFonts w:ascii="Roboto" w:hAnsi="Roboto"/>
          <w:sz w:val="22"/>
          <w:szCs w:val="22"/>
        </w:rPr>
        <w:t>sarcomeric</w:t>
      </w:r>
      <w:proofErr w:type="spellEnd"/>
      <w:r>
        <w:rPr>
          <w:rFonts w:ascii="Roboto" w:hAnsi="Roboto"/>
          <w:sz w:val="22"/>
          <w:szCs w:val="22"/>
        </w:rPr>
        <w:t xml:space="preserve"> HCM</w:t>
      </w:r>
      <w:r w:rsidRPr="00DB6D77">
        <w:rPr>
          <w:rFonts w:ascii="Roboto" w:hAnsi="Roboto"/>
          <w:sz w:val="22"/>
          <w:szCs w:val="22"/>
        </w:rPr>
        <w:t xml:space="preserve">. </w:t>
      </w:r>
    </w:p>
    <w:p w14:paraId="2641EEBF" w14:textId="77777777" w:rsidR="00D12475" w:rsidRPr="0003136F" w:rsidRDefault="00D12475" w:rsidP="002245BD">
      <w:pPr>
        <w:suppressLineNumbers/>
        <w:spacing w:line="480" w:lineRule="auto"/>
        <w:rPr>
          <w:rFonts w:ascii="Roboto" w:hAnsi="Roboto"/>
          <w:i/>
          <w:iCs/>
          <w:sz w:val="22"/>
          <w:szCs w:val="22"/>
        </w:rPr>
      </w:pPr>
      <w:r w:rsidRPr="0003136F">
        <w:rPr>
          <w:rFonts w:ascii="Roboto" w:hAnsi="Roboto"/>
          <w:i/>
          <w:iCs/>
          <w:sz w:val="22"/>
          <w:szCs w:val="22"/>
        </w:rPr>
        <w:t>Left ventricular systolic dysfunction</w:t>
      </w:r>
    </w:p>
    <w:p w14:paraId="787D3F04" w14:textId="4A70E556" w:rsidR="00D12475" w:rsidRDefault="00D12475" w:rsidP="002245BD">
      <w:pPr>
        <w:suppressLineNumbers/>
        <w:spacing w:line="480" w:lineRule="auto"/>
        <w:rPr>
          <w:rFonts w:ascii="Roboto" w:hAnsi="Roboto"/>
          <w:b/>
          <w:bCs/>
        </w:rPr>
      </w:pPr>
      <w:r w:rsidRPr="00DB6D77">
        <w:rPr>
          <w:rFonts w:ascii="Roboto" w:hAnsi="Roboto"/>
          <w:sz w:val="22"/>
          <w:szCs w:val="22"/>
        </w:rPr>
        <w:t xml:space="preserve">The incidence of </w:t>
      </w:r>
      <w:r>
        <w:rPr>
          <w:rFonts w:ascii="Roboto" w:hAnsi="Roboto"/>
          <w:sz w:val="22"/>
          <w:szCs w:val="22"/>
        </w:rPr>
        <w:t>LV systolic dysfunction</w:t>
      </w:r>
      <w:r w:rsidRPr="00DB6D77">
        <w:rPr>
          <w:rFonts w:ascii="Roboto" w:hAnsi="Roboto"/>
          <w:sz w:val="22"/>
          <w:szCs w:val="22"/>
        </w:rPr>
        <w:t xml:space="preserve"> was evaluated </w:t>
      </w:r>
      <w:r>
        <w:rPr>
          <w:rFonts w:ascii="Roboto" w:hAnsi="Roboto"/>
          <w:sz w:val="22"/>
          <w:szCs w:val="22"/>
        </w:rPr>
        <w:t>over</w:t>
      </w:r>
      <w:r w:rsidRPr="00DB6D77">
        <w:rPr>
          <w:rFonts w:ascii="Roboto" w:hAnsi="Roboto"/>
          <w:sz w:val="22"/>
          <w:szCs w:val="22"/>
        </w:rPr>
        <w:t xml:space="preserve"> </w:t>
      </w:r>
      <w:r>
        <w:rPr>
          <w:rFonts w:ascii="Roboto" w:hAnsi="Roboto"/>
          <w:sz w:val="22"/>
          <w:szCs w:val="22"/>
        </w:rPr>
        <w:t>38,410</w:t>
      </w:r>
      <w:r w:rsidRPr="00DB6D77">
        <w:rPr>
          <w:rFonts w:ascii="Roboto" w:hAnsi="Roboto"/>
          <w:sz w:val="22"/>
          <w:szCs w:val="22"/>
        </w:rPr>
        <w:t xml:space="preserve"> person-years of follow-up in 4</w:t>
      </w:r>
      <w:r>
        <w:rPr>
          <w:rFonts w:ascii="Roboto" w:hAnsi="Roboto"/>
          <w:sz w:val="22"/>
          <w:szCs w:val="22"/>
        </w:rPr>
        <w:t>939</w:t>
      </w:r>
      <w:r w:rsidRPr="00DB6D77">
        <w:rPr>
          <w:rFonts w:ascii="Roboto" w:hAnsi="Roboto"/>
          <w:sz w:val="22"/>
          <w:szCs w:val="22"/>
        </w:rPr>
        <w:t xml:space="preserve"> patients</w:t>
      </w:r>
      <w:r>
        <w:rPr>
          <w:rFonts w:ascii="Roboto" w:hAnsi="Roboto"/>
          <w:sz w:val="22"/>
          <w:szCs w:val="22"/>
        </w:rPr>
        <w:t xml:space="preserve"> with LVEF&gt;50%</w:t>
      </w:r>
      <w:r w:rsidRPr="00DB6D77">
        <w:rPr>
          <w:rFonts w:ascii="Roboto" w:hAnsi="Roboto"/>
          <w:sz w:val="22"/>
          <w:szCs w:val="22"/>
        </w:rPr>
        <w:t xml:space="preserve"> at baseline. The cumulative incidence of </w:t>
      </w:r>
      <w:r>
        <w:rPr>
          <w:rFonts w:ascii="Roboto" w:hAnsi="Roboto"/>
          <w:sz w:val="22"/>
          <w:szCs w:val="22"/>
        </w:rPr>
        <w:t>LV systolic dysfunction</w:t>
      </w:r>
      <w:r w:rsidRPr="00DB6D77">
        <w:rPr>
          <w:rFonts w:ascii="Roboto" w:hAnsi="Roboto"/>
          <w:sz w:val="22"/>
          <w:szCs w:val="22"/>
        </w:rPr>
        <w:t xml:space="preserve"> was similar during follow-up (p =0.</w:t>
      </w:r>
      <w:r>
        <w:rPr>
          <w:rFonts w:ascii="Roboto" w:hAnsi="Roboto"/>
          <w:sz w:val="22"/>
          <w:szCs w:val="22"/>
        </w:rPr>
        <w:t>120</w:t>
      </w:r>
      <w:r w:rsidRPr="00DB6D77">
        <w:rPr>
          <w:rFonts w:ascii="Roboto" w:hAnsi="Roboto"/>
          <w:sz w:val="22"/>
          <w:szCs w:val="22"/>
        </w:rPr>
        <w:t>) (</w:t>
      </w:r>
      <w:r w:rsidRPr="00F9152D">
        <w:rPr>
          <w:rFonts w:ascii="Roboto" w:hAnsi="Roboto"/>
          <w:b/>
          <w:bCs/>
          <w:sz w:val="22"/>
          <w:szCs w:val="22"/>
        </w:rPr>
        <w:t xml:space="preserve">Supplementary </w:t>
      </w:r>
      <w:r w:rsidRPr="00DB6D77">
        <w:rPr>
          <w:rFonts w:ascii="Roboto" w:hAnsi="Roboto"/>
          <w:b/>
          <w:bCs/>
          <w:sz w:val="22"/>
          <w:szCs w:val="22"/>
        </w:rPr>
        <w:t xml:space="preserve">Figure </w:t>
      </w:r>
      <w:r>
        <w:rPr>
          <w:rFonts w:ascii="Roboto" w:hAnsi="Roboto"/>
          <w:b/>
          <w:bCs/>
          <w:sz w:val="22"/>
          <w:szCs w:val="22"/>
        </w:rPr>
        <w:t>2</w:t>
      </w:r>
      <w:r w:rsidRPr="00DB6D77">
        <w:rPr>
          <w:rFonts w:ascii="Roboto" w:hAnsi="Roboto"/>
          <w:b/>
          <w:bCs/>
          <w:sz w:val="22"/>
          <w:szCs w:val="22"/>
        </w:rPr>
        <w:t>a</w:t>
      </w:r>
      <w:r w:rsidRPr="00DB6D77">
        <w:rPr>
          <w:rFonts w:ascii="Roboto" w:hAnsi="Roboto"/>
          <w:sz w:val="22"/>
          <w:szCs w:val="22"/>
        </w:rPr>
        <w:t>). However, the age-specific incidence</w:t>
      </w:r>
      <w:r>
        <w:rPr>
          <w:rFonts w:ascii="Roboto" w:hAnsi="Roboto"/>
          <w:sz w:val="22"/>
          <w:szCs w:val="22"/>
        </w:rPr>
        <w:t xml:space="preserve"> rates</w:t>
      </w:r>
      <w:r w:rsidRPr="00DB6D77">
        <w:rPr>
          <w:rFonts w:ascii="Roboto" w:hAnsi="Roboto"/>
          <w:sz w:val="22"/>
          <w:szCs w:val="22"/>
        </w:rPr>
        <w:t xml:space="preserve"> of </w:t>
      </w:r>
      <w:r>
        <w:rPr>
          <w:rFonts w:ascii="Roboto" w:hAnsi="Roboto"/>
          <w:sz w:val="22"/>
          <w:szCs w:val="22"/>
        </w:rPr>
        <w:t>LV systolic dysfunction</w:t>
      </w:r>
      <w:r w:rsidRPr="00DB6D77">
        <w:rPr>
          <w:rFonts w:ascii="Roboto" w:hAnsi="Roboto"/>
          <w:sz w:val="22"/>
          <w:szCs w:val="22"/>
        </w:rPr>
        <w:t xml:space="preserve"> were numerically higher in patients with </w:t>
      </w:r>
      <w:proofErr w:type="spellStart"/>
      <w:r w:rsidRPr="00DB6D77">
        <w:rPr>
          <w:rFonts w:ascii="Roboto" w:hAnsi="Roboto"/>
          <w:sz w:val="22"/>
          <w:szCs w:val="22"/>
        </w:rPr>
        <w:t>sarcomeric</w:t>
      </w:r>
      <w:proofErr w:type="spellEnd"/>
      <w:r w:rsidRPr="00DB6D77">
        <w:rPr>
          <w:rFonts w:ascii="Roboto" w:hAnsi="Roboto"/>
          <w:sz w:val="22"/>
          <w:szCs w:val="22"/>
        </w:rPr>
        <w:t xml:space="preserve"> HCM (</w:t>
      </w:r>
      <w:r w:rsidRPr="00F9152D">
        <w:rPr>
          <w:rFonts w:ascii="Roboto" w:hAnsi="Roboto"/>
          <w:b/>
          <w:bCs/>
          <w:sz w:val="22"/>
          <w:szCs w:val="22"/>
        </w:rPr>
        <w:t xml:space="preserve">Supplementary </w:t>
      </w:r>
      <w:r w:rsidRPr="00DB6D77">
        <w:rPr>
          <w:rFonts w:ascii="Roboto" w:hAnsi="Roboto"/>
          <w:b/>
          <w:bCs/>
          <w:sz w:val="22"/>
          <w:szCs w:val="22"/>
        </w:rPr>
        <w:t xml:space="preserve">Figure </w:t>
      </w:r>
      <w:r>
        <w:rPr>
          <w:rFonts w:ascii="Roboto" w:hAnsi="Roboto"/>
          <w:b/>
          <w:bCs/>
          <w:sz w:val="22"/>
          <w:szCs w:val="22"/>
        </w:rPr>
        <w:t>2b</w:t>
      </w:r>
      <w:r w:rsidRPr="00DB6D77">
        <w:rPr>
          <w:rFonts w:ascii="Roboto" w:hAnsi="Roboto"/>
          <w:sz w:val="22"/>
          <w:szCs w:val="22"/>
        </w:rPr>
        <w:t>) with a</w:t>
      </w:r>
      <w:r>
        <w:rPr>
          <w:rFonts w:ascii="Roboto" w:hAnsi="Roboto"/>
          <w:sz w:val="22"/>
          <w:szCs w:val="22"/>
        </w:rPr>
        <w:t>n</w:t>
      </w:r>
      <w:r w:rsidRPr="00DB6D77">
        <w:rPr>
          <w:rFonts w:ascii="Roboto" w:hAnsi="Roboto"/>
          <w:sz w:val="22"/>
          <w:szCs w:val="22"/>
        </w:rPr>
        <w:t xml:space="preserve"> age-standardized incidence rate of </w:t>
      </w:r>
      <w:r>
        <w:rPr>
          <w:rFonts w:ascii="Roboto" w:hAnsi="Roboto"/>
          <w:sz w:val="22"/>
          <w:szCs w:val="22"/>
        </w:rPr>
        <w:t>LV systolic dysfunction</w:t>
      </w:r>
      <w:r w:rsidRPr="00DB6D77">
        <w:rPr>
          <w:rFonts w:ascii="Roboto" w:hAnsi="Roboto"/>
          <w:sz w:val="22"/>
          <w:szCs w:val="22"/>
        </w:rPr>
        <w:t xml:space="preserve"> </w:t>
      </w:r>
      <w:r>
        <w:rPr>
          <w:rFonts w:ascii="Roboto" w:hAnsi="Roboto"/>
          <w:sz w:val="22"/>
          <w:szCs w:val="22"/>
        </w:rPr>
        <w:t>of</w:t>
      </w:r>
      <w:r w:rsidRPr="00DB6D77">
        <w:rPr>
          <w:rFonts w:ascii="Roboto" w:hAnsi="Roboto"/>
          <w:sz w:val="22"/>
          <w:szCs w:val="22"/>
        </w:rPr>
        <w:t xml:space="preserve"> </w:t>
      </w:r>
      <w:r>
        <w:rPr>
          <w:rFonts w:ascii="Roboto" w:hAnsi="Roboto"/>
          <w:sz w:val="22"/>
          <w:szCs w:val="22"/>
        </w:rPr>
        <w:t>14</w:t>
      </w:r>
      <w:r w:rsidRPr="00DB6D77">
        <w:rPr>
          <w:rFonts w:ascii="Roboto" w:hAnsi="Roboto"/>
          <w:sz w:val="22"/>
          <w:szCs w:val="22"/>
        </w:rPr>
        <w:t xml:space="preserve"> </w:t>
      </w:r>
      <w:r>
        <w:rPr>
          <w:rFonts w:ascii="Roboto" w:hAnsi="Roboto"/>
          <w:sz w:val="22"/>
          <w:szCs w:val="22"/>
        </w:rPr>
        <w:t>(</w:t>
      </w:r>
      <w:r w:rsidRPr="00DB6D77">
        <w:rPr>
          <w:rFonts w:ascii="Roboto" w:hAnsi="Roboto"/>
          <w:sz w:val="22"/>
          <w:szCs w:val="22"/>
        </w:rPr>
        <w:t xml:space="preserve">CI </w:t>
      </w:r>
      <w:r>
        <w:rPr>
          <w:rFonts w:ascii="Roboto" w:hAnsi="Roboto"/>
          <w:sz w:val="22"/>
          <w:szCs w:val="22"/>
        </w:rPr>
        <w:t>12</w:t>
      </w:r>
      <w:r w:rsidRPr="00DB6D77">
        <w:rPr>
          <w:rFonts w:ascii="Roboto" w:hAnsi="Roboto"/>
          <w:sz w:val="22"/>
          <w:szCs w:val="22"/>
        </w:rPr>
        <w:t>-</w:t>
      </w:r>
      <w:r>
        <w:rPr>
          <w:rFonts w:ascii="Roboto" w:hAnsi="Roboto"/>
          <w:sz w:val="22"/>
          <w:szCs w:val="22"/>
        </w:rPr>
        <w:t>16</w:t>
      </w:r>
      <w:r w:rsidRPr="00DB6D77">
        <w:rPr>
          <w:rFonts w:ascii="Roboto" w:hAnsi="Roboto"/>
          <w:sz w:val="22"/>
          <w:szCs w:val="22"/>
        </w:rPr>
        <w:t>)</w:t>
      </w:r>
      <w:r>
        <w:rPr>
          <w:rFonts w:ascii="Roboto" w:hAnsi="Roboto"/>
          <w:sz w:val="22"/>
          <w:szCs w:val="22"/>
        </w:rPr>
        <w:t xml:space="preserve"> versus 10 (</w:t>
      </w:r>
      <w:r w:rsidRPr="00DB6D77">
        <w:rPr>
          <w:rFonts w:ascii="Roboto" w:hAnsi="Roboto"/>
          <w:sz w:val="22"/>
          <w:szCs w:val="22"/>
        </w:rPr>
        <w:t xml:space="preserve">CI: </w:t>
      </w:r>
      <w:r>
        <w:rPr>
          <w:rFonts w:ascii="Roboto" w:hAnsi="Roboto"/>
          <w:sz w:val="22"/>
          <w:szCs w:val="22"/>
        </w:rPr>
        <w:t>8</w:t>
      </w:r>
      <w:r w:rsidRPr="00DB6D77">
        <w:rPr>
          <w:rFonts w:ascii="Roboto" w:hAnsi="Roboto"/>
          <w:sz w:val="22"/>
          <w:szCs w:val="22"/>
        </w:rPr>
        <w:t>-</w:t>
      </w:r>
      <w:r>
        <w:rPr>
          <w:rFonts w:ascii="Roboto" w:hAnsi="Roboto"/>
          <w:sz w:val="22"/>
          <w:szCs w:val="22"/>
        </w:rPr>
        <w:t xml:space="preserve">12) </w:t>
      </w:r>
      <w:r w:rsidRPr="00DB6D77">
        <w:rPr>
          <w:rFonts w:ascii="Roboto" w:hAnsi="Roboto"/>
          <w:sz w:val="22"/>
          <w:szCs w:val="22"/>
        </w:rPr>
        <w:t>per</w:t>
      </w:r>
      <w:r>
        <w:rPr>
          <w:rFonts w:ascii="Roboto" w:hAnsi="Roboto"/>
          <w:sz w:val="22"/>
          <w:szCs w:val="22"/>
        </w:rPr>
        <w:t xml:space="preserve"> 1000</w:t>
      </w:r>
      <w:r w:rsidRPr="00DB6D77">
        <w:rPr>
          <w:rFonts w:ascii="Roboto" w:hAnsi="Roboto"/>
          <w:sz w:val="22"/>
          <w:szCs w:val="22"/>
        </w:rPr>
        <w:t xml:space="preserve"> person-year</w:t>
      </w:r>
      <w:r>
        <w:rPr>
          <w:rFonts w:ascii="Roboto" w:hAnsi="Roboto"/>
          <w:sz w:val="22"/>
          <w:szCs w:val="22"/>
        </w:rPr>
        <w:t xml:space="preserve">s. This corresponds to a standardized incidence ratio of 1.33 (CI: 1.17 to 1.50, p &lt;0.001) in </w:t>
      </w:r>
      <w:proofErr w:type="spellStart"/>
      <w:r>
        <w:rPr>
          <w:rFonts w:ascii="Roboto" w:hAnsi="Roboto"/>
          <w:sz w:val="22"/>
          <w:szCs w:val="22"/>
        </w:rPr>
        <w:t>sarcomeric</w:t>
      </w:r>
      <w:proofErr w:type="spellEnd"/>
      <w:r>
        <w:rPr>
          <w:rFonts w:ascii="Roboto" w:hAnsi="Roboto"/>
          <w:sz w:val="22"/>
          <w:szCs w:val="22"/>
        </w:rPr>
        <w:t xml:space="preserve"> HCM</w:t>
      </w:r>
      <w:r w:rsidRPr="00DB6D77">
        <w:rPr>
          <w:rFonts w:ascii="Roboto" w:hAnsi="Roboto"/>
          <w:sz w:val="22"/>
          <w:szCs w:val="22"/>
        </w:rPr>
        <w:t>.</w:t>
      </w:r>
      <w:r>
        <w:rPr>
          <w:rFonts w:ascii="Roboto" w:hAnsi="Roboto"/>
          <w:b/>
          <w:bCs/>
        </w:rPr>
        <w:br w:type="page"/>
      </w:r>
    </w:p>
    <w:p w14:paraId="36115514" w14:textId="03D75FA7" w:rsidR="00056EEB" w:rsidRDefault="00056EEB" w:rsidP="002245BD">
      <w:pPr>
        <w:suppressLineNumbers/>
        <w:spacing w:line="480" w:lineRule="auto"/>
        <w:ind w:left="-270"/>
        <w:rPr>
          <w:rFonts w:ascii="Roboto" w:hAnsi="Roboto"/>
        </w:rPr>
      </w:pPr>
      <w:r>
        <w:rPr>
          <w:rFonts w:ascii="Roboto" w:hAnsi="Roboto"/>
          <w:b/>
          <w:bCs/>
        </w:rPr>
        <w:lastRenderedPageBreak/>
        <w:t xml:space="preserve">Supplementary </w:t>
      </w:r>
      <w:r w:rsidRPr="00DB6D77">
        <w:rPr>
          <w:rFonts w:ascii="Roboto" w:hAnsi="Roboto"/>
          <w:b/>
          <w:bCs/>
        </w:rPr>
        <w:t xml:space="preserve">Figure </w:t>
      </w:r>
      <w:r>
        <w:rPr>
          <w:rFonts w:ascii="Roboto" w:hAnsi="Roboto"/>
          <w:b/>
          <w:bCs/>
        </w:rPr>
        <w:t>1</w:t>
      </w:r>
      <w:r w:rsidRPr="00DB6D77">
        <w:rPr>
          <w:rFonts w:ascii="Roboto" w:hAnsi="Roboto"/>
        </w:rPr>
        <w:t xml:space="preserve"> </w:t>
      </w:r>
    </w:p>
    <w:p w14:paraId="51F9ADF7" w14:textId="75A46812" w:rsidR="00E0082F" w:rsidRPr="00DB6D77" w:rsidRDefault="00510147" w:rsidP="002245BD">
      <w:pPr>
        <w:suppressLineNumbers/>
        <w:tabs>
          <w:tab w:val="left" w:pos="3946"/>
        </w:tabs>
        <w:rPr>
          <w:rFonts w:ascii="Roboto" w:hAnsi="Roboto"/>
          <w:noProof/>
        </w:rPr>
      </w:pPr>
      <w:del w:id="118" w:author="Christoffer Vissing" w:date="2023-11-17T10:57:00Z">
        <w:r w:rsidDel="002245BD">
          <w:rPr>
            <w:rFonts w:ascii="Roboto" w:hAnsi="Roboto"/>
            <w:noProof/>
            <w14:ligatures w14:val="standardContextual"/>
          </w:rPr>
          <w:drawing>
            <wp:inline distT="0" distB="0" distL="0" distR="0" wp14:anchorId="64D66BDE" wp14:editId="04B947C4">
              <wp:extent cx="4520920" cy="6627137"/>
              <wp:effectExtent l="0" t="0" r="635" b="2540"/>
              <wp:docPr id="188854117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41174" name="Billede 1888541174"/>
                      <pic:cNvPicPr/>
                    </pic:nvPicPr>
                    <pic:blipFill>
                      <a:blip r:embed="rId21">
                        <a:extLst>
                          <a:ext uri="{28A0092B-C50C-407E-A947-70E740481C1C}">
                            <a14:useLocalDpi xmlns:a14="http://schemas.microsoft.com/office/drawing/2010/main" val="0"/>
                          </a:ext>
                        </a:extLst>
                      </a:blip>
                      <a:stretch>
                        <a:fillRect/>
                      </a:stretch>
                    </pic:blipFill>
                    <pic:spPr>
                      <a:xfrm>
                        <a:off x="0" y="0"/>
                        <a:ext cx="4539310" cy="6654095"/>
                      </a:xfrm>
                      <a:prstGeom prst="rect">
                        <a:avLst/>
                      </a:prstGeom>
                    </pic:spPr>
                  </pic:pic>
                </a:graphicData>
              </a:graphic>
            </wp:inline>
          </w:drawing>
        </w:r>
      </w:del>
      <w:ins w:id="119" w:author="Christoffer Vissing" w:date="2023-11-17T10:57:00Z">
        <w:r w:rsidR="002245BD">
          <w:rPr>
            <w:rFonts w:ascii="Roboto" w:hAnsi="Roboto"/>
            <w:noProof/>
            <w14:ligatures w14:val="standardContextual"/>
          </w:rPr>
          <w:drawing>
            <wp:inline distT="0" distB="0" distL="0" distR="0" wp14:anchorId="3F39751F" wp14:editId="4205432A">
              <wp:extent cx="4439798" cy="6508222"/>
              <wp:effectExtent l="0" t="0" r="5715" b="0"/>
              <wp:docPr id="1138681255"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81255" name="Billede 1138681255"/>
                      <pic:cNvPicPr/>
                    </pic:nvPicPr>
                    <pic:blipFill>
                      <a:blip r:embed="rId22">
                        <a:extLst>
                          <a:ext uri="{28A0092B-C50C-407E-A947-70E740481C1C}">
                            <a14:useLocalDpi xmlns:a14="http://schemas.microsoft.com/office/drawing/2010/main" val="0"/>
                          </a:ext>
                        </a:extLst>
                      </a:blip>
                      <a:stretch>
                        <a:fillRect/>
                      </a:stretch>
                    </pic:blipFill>
                    <pic:spPr>
                      <a:xfrm>
                        <a:off x="0" y="0"/>
                        <a:ext cx="4464832" cy="6544919"/>
                      </a:xfrm>
                      <a:prstGeom prst="rect">
                        <a:avLst/>
                      </a:prstGeom>
                    </pic:spPr>
                  </pic:pic>
                </a:graphicData>
              </a:graphic>
            </wp:inline>
          </w:drawing>
        </w:r>
      </w:ins>
    </w:p>
    <w:p w14:paraId="7293C46E" w14:textId="09DAAEB7" w:rsidR="00056EEB" w:rsidRPr="00B14185" w:rsidRDefault="00056EEB" w:rsidP="002245BD">
      <w:pPr>
        <w:suppressLineNumbers/>
        <w:spacing w:line="480" w:lineRule="auto"/>
        <w:ind w:left="-270"/>
        <w:rPr>
          <w:rFonts w:ascii="Roboto" w:hAnsi="Roboto"/>
        </w:rPr>
      </w:pPr>
      <w:r>
        <w:rPr>
          <w:rFonts w:ascii="Roboto" w:hAnsi="Roboto"/>
          <w:b/>
          <w:bCs/>
        </w:rPr>
        <w:t>Legend:</w:t>
      </w:r>
      <w:r w:rsidRPr="00DB6D77">
        <w:rPr>
          <w:rFonts w:ascii="Roboto" w:hAnsi="Roboto"/>
        </w:rPr>
        <w:t xml:space="preserve"> Incidence of obstruction in patients who are genotype-positive </w:t>
      </w:r>
      <w:r w:rsidR="003F641C">
        <w:rPr>
          <w:rFonts w:ascii="Roboto" w:hAnsi="Roboto"/>
        </w:rPr>
        <w:t>versus</w:t>
      </w:r>
      <w:r w:rsidRPr="00DB6D77">
        <w:rPr>
          <w:rFonts w:ascii="Roboto" w:hAnsi="Roboto"/>
        </w:rPr>
        <w:t xml:space="preserve"> -negative for sarcomere variants. </w:t>
      </w:r>
      <w:r w:rsidRPr="00DB6D77">
        <w:rPr>
          <w:rFonts w:ascii="Roboto" w:hAnsi="Roboto"/>
          <w:b/>
          <w:bCs/>
        </w:rPr>
        <w:t>A.</w:t>
      </w:r>
      <w:r w:rsidRPr="00DB6D77">
        <w:rPr>
          <w:rFonts w:ascii="Roboto" w:hAnsi="Roboto"/>
        </w:rPr>
        <w:t xml:space="preserve"> Cumulative incidence of obstruction since first </w:t>
      </w:r>
      <w:proofErr w:type="spellStart"/>
      <w:r w:rsidRPr="00DB6D77">
        <w:rPr>
          <w:rFonts w:ascii="Roboto" w:hAnsi="Roboto"/>
        </w:rPr>
        <w:t>SHaRe</w:t>
      </w:r>
      <w:proofErr w:type="spellEnd"/>
      <w:r w:rsidRPr="00DB6D77">
        <w:rPr>
          <w:rFonts w:ascii="Roboto" w:hAnsi="Roboto"/>
        </w:rPr>
        <w:t xml:space="preserve"> evaluation, including numbers at risk by year. </w:t>
      </w:r>
      <w:r w:rsidRPr="00DB6D77">
        <w:rPr>
          <w:rFonts w:ascii="Roboto" w:hAnsi="Roboto"/>
          <w:b/>
          <w:bCs/>
        </w:rPr>
        <w:t>B.</w:t>
      </w:r>
      <w:r w:rsidRPr="00DB6D77">
        <w:rPr>
          <w:rFonts w:ascii="Roboto" w:hAnsi="Roboto"/>
        </w:rPr>
        <w:t xml:space="preserve"> Age-specific incidence rates of obstruction, including total person-years at risk in each age-group.  </w:t>
      </w:r>
      <w:r w:rsidRPr="00DB6D77">
        <w:rPr>
          <w:rFonts w:ascii="Roboto" w:hAnsi="Roboto"/>
          <w:b/>
          <w:bCs/>
        </w:rPr>
        <w:br w:type="page"/>
      </w:r>
    </w:p>
    <w:p w14:paraId="62F26FEB" w14:textId="77777777" w:rsidR="004754E7" w:rsidRDefault="004754E7" w:rsidP="002245BD">
      <w:pPr>
        <w:suppressLineNumbers/>
        <w:spacing w:after="160" w:line="259" w:lineRule="auto"/>
        <w:rPr>
          <w:rFonts w:ascii="Roboto" w:hAnsi="Roboto"/>
          <w:b/>
          <w:bCs/>
        </w:rPr>
      </w:pPr>
      <w:proofErr w:type="spellStart"/>
      <w:r>
        <w:rPr>
          <w:rFonts w:ascii="Roboto" w:hAnsi="Roboto"/>
          <w:b/>
          <w:bCs/>
        </w:rPr>
        <w:lastRenderedPageBreak/>
        <w:t>Supplememtary</w:t>
      </w:r>
      <w:proofErr w:type="spellEnd"/>
      <w:r>
        <w:rPr>
          <w:rFonts w:ascii="Roboto" w:hAnsi="Roboto"/>
          <w:b/>
          <w:bCs/>
        </w:rPr>
        <w:t xml:space="preserve"> F</w:t>
      </w:r>
      <w:r w:rsidRPr="00DB6D77">
        <w:rPr>
          <w:rFonts w:ascii="Roboto" w:hAnsi="Roboto"/>
          <w:b/>
          <w:bCs/>
        </w:rPr>
        <w:t xml:space="preserve">igure </w:t>
      </w:r>
      <w:r>
        <w:rPr>
          <w:rFonts w:ascii="Roboto" w:hAnsi="Roboto"/>
          <w:b/>
          <w:bCs/>
        </w:rPr>
        <w:t>2</w:t>
      </w:r>
    </w:p>
    <w:p w14:paraId="09BC8808" w14:textId="65D5698D" w:rsidR="004754E7" w:rsidRDefault="004754E7" w:rsidP="002245BD">
      <w:pPr>
        <w:suppressLineNumbers/>
        <w:spacing w:after="160" w:line="259" w:lineRule="auto"/>
        <w:rPr>
          <w:rFonts w:ascii="Roboto" w:hAnsi="Roboto"/>
          <w:b/>
          <w:bCs/>
        </w:rPr>
      </w:pPr>
      <w:del w:id="120" w:author="Christoffer Vissing" w:date="2023-11-17T10:57:00Z">
        <w:r w:rsidDel="002245BD">
          <w:rPr>
            <w:rFonts w:ascii="Roboto" w:hAnsi="Roboto"/>
            <w:b/>
            <w:bCs/>
            <w:noProof/>
            <w14:ligatures w14:val="standardContextual"/>
          </w:rPr>
          <w:drawing>
            <wp:inline distT="0" distB="0" distL="0" distR="0" wp14:anchorId="7E252193" wp14:editId="1533DC33">
              <wp:extent cx="6058535" cy="4440555"/>
              <wp:effectExtent l="0" t="0" r="0" b="4445"/>
              <wp:docPr id="1285880121" name="Billede 128588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85748" name="Billede 395685748"/>
                      <pic:cNvPicPr/>
                    </pic:nvPicPr>
                    <pic:blipFill>
                      <a:blip r:embed="rId23">
                        <a:extLst>
                          <a:ext uri="{28A0092B-C50C-407E-A947-70E740481C1C}">
                            <a14:useLocalDpi xmlns:a14="http://schemas.microsoft.com/office/drawing/2010/main" val="0"/>
                          </a:ext>
                        </a:extLst>
                      </a:blip>
                      <a:stretch>
                        <a:fillRect/>
                      </a:stretch>
                    </pic:blipFill>
                    <pic:spPr>
                      <a:xfrm>
                        <a:off x="0" y="0"/>
                        <a:ext cx="6058535" cy="4440555"/>
                      </a:xfrm>
                      <a:prstGeom prst="rect">
                        <a:avLst/>
                      </a:prstGeom>
                    </pic:spPr>
                  </pic:pic>
                </a:graphicData>
              </a:graphic>
            </wp:inline>
          </w:drawing>
        </w:r>
      </w:del>
      <w:ins w:id="121" w:author="Christoffer Vissing" w:date="2023-11-17T10:57:00Z">
        <w:r w:rsidR="002245BD">
          <w:rPr>
            <w:rFonts w:ascii="Roboto" w:hAnsi="Roboto"/>
            <w:b/>
            <w:bCs/>
            <w:noProof/>
            <w14:ligatures w14:val="standardContextual"/>
          </w:rPr>
          <w:drawing>
            <wp:inline distT="0" distB="0" distL="0" distR="0" wp14:anchorId="473F345E" wp14:editId="3F07E8C2">
              <wp:extent cx="6058535" cy="4440555"/>
              <wp:effectExtent l="0" t="0" r="0" b="4445"/>
              <wp:docPr id="408365770"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65770" name="Billede 408365770"/>
                      <pic:cNvPicPr/>
                    </pic:nvPicPr>
                    <pic:blipFill>
                      <a:blip r:embed="rId24">
                        <a:extLst>
                          <a:ext uri="{28A0092B-C50C-407E-A947-70E740481C1C}">
                            <a14:useLocalDpi xmlns:a14="http://schemas.microsoft.com/office/drawing/2010/main" val="0"/>
                          </a:ext>
                        </a:extLst>
                      </a:blip>
                      <a:stretch>
                        <a:fillRect/>
                      </a:stretch>
                    </pic:blipFill>
                    <pic:spPr>
                      <a:xfrm>
                        <a:off x="0" y="0"/>
                        <a:ext cx="6058535" cy="4440555"/>
                      </a:xfrm>
                      <a:prstGeom prst="rect">
                        <a:avLst/>
                      </a:prstGeom>
                    </pic:spPr>
                  </pic:pic>
                </a:graphicData>
              </a:graphic>
            </wp:inline>
          </w:drawing>
        </w:r>
      </w:ins>
    </w:p>
    <w:p w14:paraId="20BB3F79" w14:textId="77777777" w:rsidR="004754E7" w:rsidRDefault="004754E7" w:rsidP="002245BD">
      <w:pPr>
        <w:suppressLineNumbers/>
        <w:spacing w:after="160" w:line="259" w:lineRule="auto"/>
        <w:rPr>
          <w:rFonts w:ascii="Roboto" w:hAnsi="Roboto"/>
          <w:b/>
          <w:bCs/>
        </w:rPr>
      </w:pPr>
    </w:p>
    <w:p w14:paraId="4B44B5D7" w14:textId="77777777" w:rsidR="004754E7" w:rsidRDefault="004754E7" w:rsidP="002245BD">
      <w:pPr>
        <w:suppressLineNumbers/>
        <w:spacing w:line="480" w:lineRule="auto"/>
        <w:ind w:left="-270"/>
        <w:rPr>
          <w:rFonts w:ascii="Roboto" w:hAnsi="Roboto"/>
          <w:sz w:val="22"/>
          <w:szCs w:val="22"/>
        </w:rPr>
      </w:pPr>
      <w:r w:rsidRPr="00FD4F8B">
        <w:rPr>
          <w:rFonts w:ascii="Roboto" w:hAnsi="Roboto"/>
          <w:b/>
          <w:bCs/>
          <w:sz w:val="22"/>
          <w:szCs w:val="22"/>
        </w:rPr>
        <w:t>Legend:</w:t>
      </w:r>
      <w:r w:rsidRPr="00FD4F8B">
        <w:rPr>
          <w:rFonts w:ascii="Roboto" w:hAnsi="Roboto"/>
          <w:sz w:val="22"/>
          <w:szCs w:val="22"/>
        </w:rPr>
        <w:t xml:space="preserve"> Incidence of </w:t>
      </w:r>
      <w:r>
        <w:rPr>
          <w:rFonts w:ascii="Roboto" w:hAnsi="Roboto"/>
          <w:sz w:val="22"/>
          <w:szCs w:val="22"/>
        </w:rPr>
        <w:t xml:space="preserve">arrhythmias in </w:t>
      </w:r>
      <w:proofErr w:type="spellStart"/>
      <w:r>
        <w:rPr>
          <w:rFonts w:ascii="Roboto" w:hAnsi="Roboto"/>
          <w:sz w:val="22"/>
          <w:szCs w:val="22"/>
        </w:rPr>
        <w:t>sarcomeric</w:t>
      </w:r>
      <w:proofErr w:type="spellEnd"/>
      <w:r>
        <w:rPr>
          <w:rFonts w:ascii="Roboto" w:hAnsi="Roboto"/>
          <w:sz w:val="22"/>
          <w:szCs w:val="22"/>
        </w:rPr>
        <w:t xml:space="preserve"> versus non-</w:t>
      </w:r>
      <w:proofErr w:type="spellStart"/>
      <w:r>
        <w:rPr>
          <w:rFonts w:ascii="Roboto" w:hAnsi="Roboto"/>
          <w:sz w:val="22"/>
          <w:szCs w:val="22"/>
        </w:rPr>
        <w:t>sarcomeric</w:t>
      </w:r>
      <w:proofErr w:type="spellEnd"/>
      <w:r>
        <w:rPr>
          <w:rFonts w:ascii="Roboto" w:hAnsi="Roboto"/>
          <w:sz w:val="22"/>
          <w:szCs w:val="22"/>
        </w:rPr>
        <w:t xml:space="preserve"> HCM, excluding patients diagnosed with these events prior to or at initial </w:t>
      </w:r>
      <w:proofErr w:type="spellStart"/>
      <w:r>
        <w:rPr>
          <w:rFonts w:ascii="Roboto" w:hAnsi="Roboto"/>
          <w:sz w:val="22"/>
          <w:szCs w:val="22"/>
        </w:rPr>
        <w:t>SHaRe</w:t>
      </w:r>
      <w:proofErr w:type="spellEnd"/>
      <w:r>
        <w:rPr>
          <w:rFonts w:ascii="Roboto" w:hAnsi="Roboto"/>
          <w:sz w:val="22"/>
          <w:szCs w:val="22"/>
        </w:rPr>
        <w:t xml:space="preserve"> visit. Panel </w:t>
      </w:r>
      <w:r w:rsidRPr="009B33BC">
        <w:rPr>
          <w:rFonts w:ascii="Roboto" w:hAnsi="Roboto"/>
          <w:b/>
          <w:bCs/>
          <w:sz w:val="22"/>
          <w:szCs w:val="22"/>
        </w:rPr>
        <w:t>A</w:t>
      </w:r>
      <w:r>
        <w:rPr>
          <w:rFonts w:ascii="Roboto" w:hAnsi="Roboto"/>
          <w:sz w:val="22"/>
          <w:szCs w:val="22"/>
        </w:rPr>
        <w:t xml:space="preserve"> shows the cumulative incidence of a</w:t>
      </w:r>
      <w:r w:rsidRPr="009B33BC">
        <w:rPr>
          <w:rFonts w:ascii="Roboto" w:hAnsi="Roboto"/>
          <w:sz w:val="22"/>
          <w:szCs w:val="22"/>
        </w:rPr>
        <w:t>trial</w:t>
      </w:r>
      <w:r>
        <w:rPr>
          <w:rFonts w:ascii="Roboto" w:hAnsi="Roboto"/>
          <w:sz w:val="22"/>
          <w:szCs w:val="22"/>
        </w:rPr>
        <w:t xml:space="preserve"> fibrillation during follow-up, including numbers at risk, in </w:t>
      </w:r>
      <w:proofErr w:type="spellStart"/>
      <w:r>
        <w:rPr>
          <w:rFonts w:ascii="Roboto" w:hAnsi="Roboto"/>
          <w:sz w:val="22"/>
          <w:szCs w:val="22"/>
        </w:rPr>
        <w:t>sarcomeric</w:t>
      </w:r>
      <w:proofErr w:type="spellEnd"/>
      <w:r>
        <w:rPr>
          <w:rFonts w:ascii="Roboto" w:hAnsi="Roboto"/>
          <w:sz w:val="22"/>
          <w:szCs w:val="22"/>
        </w:rPr>
        <w:t xml:space="preserve"> (</w:t>
      </w:r>
      <w:proofErr w:type="spellStart"/>
      <w:r>
        <w:rPr>
          <w:rFonts w:ascii="Roboto" w:hAnsi="Roboto"/>
          <w:sz w:val="22"/>
          <w:szCs w:val="22"/>
        </w:rPr>
        <w:t>Sarc</w:t>
      </w:r>
      <w:proofErr w:type="spellEnd"/>
      <w:r>
        <w:rPr>
          <w:rFonts w:ascii="Roboto" w:hAnsi="Roboto"/>
          <w:sz w:val="22"/>
          <w:szCs w:val="22"/>
        </w:rPr>
        <w:t>+, pink) and non-</w:t>
      </w:r>
      <w:proofErr w:type="spellStart"/>
      <w:r>
        <w:rPr>
          <w:rFonts w:ascii="Roboto" w:hAnsi="Roboto"/>
          <w:sz w:val="22"/>
          <w:szCs w:val="22"/>
        </w:rPr>
        <w:t>sarcomeric</w:t>
      </w:r>
      <w:proofErr w:type="spellEnd"/>
      <w:r>
        <w:rPr>
          <w:rFonts w:ascii="Roboto" w:hAnsi="Roboto"/>
          <w:sz w:val="22"/>
          <w:szCs w:val="22"/>
        </w:rPr>
        <w:t xml:space="preserve"> (</w:t>
      </w:r>
      <w:proofErr w:type="spellStart"/>
      <w:r>
        <w:rPr>
          <w:rFonts w:ascii="Roboto" w:hAnsi="Roboto"/>
          <w:sz w:val="22"/>
          <w:szCs w:val="22"/>
        </w:rPr>
        <w:t>Sarc</w:t>
      </w:r>
      <w:proofErr w:type="spellEnd"/>
      <w:r>
        <w:rPr>
          <w:rFonts w:ascii="Roboto" w:hAnsi="Roboto"/>
          <w:sz w:val="22"/>
          <w:szCs w:val="22"/>
        </w:rPr>
        <w:t>-, blue) HCM. Overall, the cumulative incidence is similar between the two groups, with a trend towards a higher rate in non-</w:t>
      </w:r>
      <w:proofErr w:type="spellStart"/>
      <w:r>
        <w:rPr>
          <w:rFonts w:ascii="Roboto" w:hAnsi="Roboto"/>
          <w:sz w:val="22"/>
          <w:szCs w:val="22"/>
        </w:rPr>
        <w:t>sarcomeric</w:t>
      </w:r>
      <w:proofErr w:type="spellEnd"/>
      <w:r>
        <w:rPr>
          <w:rFonts w:ascii="Roboto" w:hAnsi="Roboto"/>
          <w:sz w:val="22"/>
          <w:szCs w:val="22"/>
        </w:rPr>
        <w:t xml:space="preserve"> HCM. Panel </w:t>
      </w:r>
      <w:r>
        <w:rPr>
          <w:rFonts w:ascii="Roboto" w:hAnsi="Roboto"/>
          <w:b/>
          <w:bCs/>
          <w:sz w:val="22"/>
          <w:szCs w:val="22"/>
        </w:rPr>
        <w:t>B</w:t>
      </w:r>
      <w:r>
        <w:rPr>
          <w:rFonts w:ascii="Roboto" w:hAnsi="Roboto"/>
          <w:sz w:val="22"/>
          <w:szCs w:val="22"/>
        </w:rPr>
        <w:t xml:space="preserve"> shows the age-specific incidence rates of atrial fibrillation during follow-up, including accumulated years at risk, in the two groups. Incidence rates are numerically higher for patients with </w:t>
      </w:r>
      <w:proofErr w:type="spellStart"/>
      <w:r>
        <w:rPr>
          <w:rFonts w:ascii="Roboto" w:hAnsi="Roboto"/>
          <w:sz w:val="22"/>
          <w:szCs w:val="22"/>
        </w:rPr>
        <w:t>sarcomeric</w:t>
      </w:r>
      <w:proofErr w:type="spellEnd"/>
      <w:r>
        <w:rPr>
          <w:rFonts w:ascii="Roboto" w:hAnsi="Roboto"/>
          <w:sz w:val="22"/>
          <w:szCs w:val="22"/>
        </w:rPr>
        <w:t xml:space="preserve"> HCM in all investigated groups, reaching statistical significance in the three youngest age-groups, and with a highly significant increased age-standardized incidence (ASI) in </w:t>
      </w:r>
      <w:proofErr w:type="spellStart"/>
      <w:r>
        <w:rPr>
          <w:rFonts w:ascii="Roboto" w:hAnsi="Roboto"/>
          <w:sz w:val="22"/>
          <w:szCs w:val="22"/>
        </w:rPr>
        <w:t>sarcomeric</w:t>
      </w:r>
      <w:proofErr w:type="spellEnd"/>
      <w:r>
        <w:rPr>
          <w:rFonts w:ascii="Roboto" w:hAnsi="Roboto"/>
          <w:sz w:val="22"/>
          <w:szCs w:val="22"/>
        </w:rPr>
        <w:t xml:space="preserve"> HCM (shown in grey area). Panel </w:t>
      </w:r>
      <w:r w:rsidRPr="001D30C0">
        <w:rPr>
          <w:rFonts w:ascii="Roboto" w:hAnsi="Roboto"/>
          <w:b/>
          <w:bCs/>
          <w:sz w:val="22"/>
          <w:szCs w:val="22"/>
        </w:rPr>
        <w:t>C</w:t>
      </w:r>
      <w:r>
        <w:rPr>
          <w:rFonts w:ascii="Roboto" w:hAnsi="Roboto"/>
          <w:sz w:val="22"/>
          <w:szCs w:val="22"/>
        </w:rPr>
        <w:t>, shows the</w:t>
      </w:r>
      <w:r w:rsidRPr="00FD4F8B">
        <w:rPr>
          <w:rFonts w:ascii="Roboto" w:hAnsi="Roboto"/>
          <w:sz w:val="22"/>
          <w:szCs w:val="22"/>
        </w:rPr>
        <w:t xml:space="preserve"> </w:t>
      </w:r>
      <w:r>
        <w:rPr>
          <w:rFonts w:ascii="Roboto" w:hAnsi="Roboto"/>
          <w:sz w:val="22"/>
          <w:szCs w:val="22"/>
        </w:rPr>
        <w:t>c</w:t>
      </w:r>
      <w:r w:rsidRPr="00FD4F8B">
        <w:rPr>
          <w:rFonts w:ascii="Roboto" w:hAnsi="Roboto"/>
          <w:sz w:val="22"/>
          <w:szCs w:val="22"/>
        </w:rPr>
        <w:t>umulative incidence</w:t>
      </w:r>
      <w:r>
        <w:rPr>
          <w:rFonts w:ascii="Roboto" w:hAnsi="Roboto"/>
          <w:sz w:val="22"/>
          <w:szCs w:val="22"/>
        </w:rPr>
        <w:t xml:space="preserve"> of the composite ventricular arrhythmia outcome</w:t>
      </w:r>
      <w:r w:rsidRPr="00FD4F8B">
        <w:rPr>
          <w:rFonts w:ascii="Roboto" w:hAnsi="Roboto"/>
          <w:sz w:val="22"/>
          <w:szCs w:val="22"/>
        </w:rPr>
        <w:t xml:space="preserve"> since first </w:t>
      </w:r>
      <w:proofErr w:type="spellStart"/>
      <w:r w:rsidRPr="00FD4F8B">
        <w:rPr>
          <w:rFonts w:ascii="Roboto" w:hAnsi="Roboto"/>
          <w:sz w:val="22"/>
          <w:szCs w:val="22"/>
        </w:rPr>
        <w:lastRenderedPageBreak/>
        <w:t>SHaRe</w:t>
      </w:r>
      <w:proofErr w:type="spellEnd"/>
      <w:r w:rsidRPr="00FD4F8B">
        <w:rPr>
          <w:rFonts w:ascii="Roboto" w:hAnsi="Roboto"/>
          <w:sz w:val="22"/>
          <w:szCs w:val="22"/>
        </w:rPr>
        <w:t xml:space="preserve"> evaluation</w:t>
      </w:r>
      <w:r>
        <w:rPr>
          <w:rFonts w:ascii="Roboto" w:hAnsi="Roboto"/>
          <w:sz w:val="22"/>
          <w:szCs w:val="22"/>
        </w:rPr>
        <w:t xml:space="preserve">, in </w:t>
      </w:r>
      <w:proofErr w:type="spellStart"/>
      <w:r>
        <w:rPr>
          <w:rFonts w:ascii="Roboto" w:hAnsi="Roboto"/>
          <w:sz w:val="22"/>
          <w:szCs w:val="22"/>
        </w:rPr>
        <w:t>sarcomeric</w:t>
      </w:r>
      <w:proofErr w:type="spellEnd"/>
      <w:r>
        <w:rPr>
          <w:rFonts w:ascii="Roboto" w:hAnsi="Roboto"/>
          <w:sz w:val="22"/>
          <w:szCs w:val="22"/>
        </w:rPr>
        <w:t xml:space="preserve"> and non-</w:t>
      </w:r>
      <w:proofErr w:type="spellStart"/>
      <w:r>
        <w:rPr>
          <w:rFonts w:ascii="Roboto" w:hAnsi="Roboto"/>
          <w:sz w:val="22"/>
          <w:szCs w:val="22"/>
        </w:rPr>
        <w:t>sarcomeric</w:t>
      </w:r>
      <w:proofErr w:type="spellEnd"/>
      <w:r>
        <w:rPr>
          <w:rFonts w:ascii="Roboto" w:hAnsi="Roboto"/>
          <w:sz w:val="22"/>
          <w:szCs w:val="22"/>
        </w:rPr>
        <w:t xml:space="preserve"> HCM</w:t>
      </w:r>
      <w:r w:rsidRPr="00FD4F8B">
        <w:rPr>
          <w:rFonts w:ascii="Roboto" w:hAnsi="Roboto"/>
          <w:sz w:val="22"/>
          <w:szCs w:val="22"/>
        </w:rPr>
        <w:t>,</w:t>
      </w:r>
      <w:r>
        <w:rPr>
          <w:rFonts w:ascii="Roboto" w:hAnsi="Roboto"/>
          <w:sz w:val="22"/>
          <w:szCs w:val="22"/>
        </w:rPr>
        <w:t xml:space="preserve"> showing that there is a higher cumulative incidence in </w:t>
      </w:r>
      <w:proofErr w:type="spellStart"/>
      <w:r>
        <w:rPr>
          <w:rFonts w:ascii="Roboto" w:hAnsi="Roboto"/>
          <w:sz w:val="22"/>
          <w:szCs w:val="22"/>
        </w:rPr>
        <w:t>sarcomeric</w:t>
      </w:r>
      <w:proofErr w:type="spellEnd"/>
      <w:r>
        <w:rPr>
          <w:rFonts w:ascii="Roboto" w:hAnsi="Roboto"/>
          <w:sz w:val="22"/>
          <w:szCs w:val="22"/>
        </w:rPr>
        <w:t xml:space="preserve"> HCM.</w:t>
      </w:r>
      <w:r w:rsidRPr="00FD4F8B">
        <w:rPr>
          <w:rFonts w:ascii="Roboto" w:hAnsi="Roboto"/>
          <w:sz w:val="22"/>
          <w:szCs w:val="22"/>
        </w:rPr>
        <w:t xml:space="preserve"> </w:t>
      </w:r>
      <w:r>
        <w:rPr>
          <w:rFonts w:ascii="Roboto" w:hAnsi="Roboto"/>
          <w:sz w:val="22"/>
          <w:szCs w:val="22"/>
        </w:rPr>
        <w:t>Panel</w:t>
      </w:r>
      <w:r w:rsidRPr="00FD4F8B">
        <w:rPr>
          <w:rFonts w:ascii="Roboto" w:hAnsi="Roboto"/>
          <w:sz w:val="22"/>
          <w:szCs w:val="22"/>
        </w:rPr>
        <w:t xml:space="preserve"> </w:t>
      </w:r>
      <w:r>
        <w:rPr>
          <w:rFonts w:ascii="Roboto" w:hAnsi="Roboto"/>
          <w:b/>
          <w:bCs/>
          <w:sz w:val="22"/>
          <w:szCs w:val="22"/>
        </w:rPr>
        <w:t>D</w:t>
      </w:r>
      <w:r w:rsidRPr="00FD4F8B">
        <w:rPr>
          <w:rFonts w:ascii="Roboto" w:hAnsi="Roboto"/>
          <w:b/>
          <w:bCs/>
          <w:sz w:val="22"/>
          <w:szCs w:val="22"/>
        </w:rPr>
        <w:t>.</w:t>
      </w:r>
      <w:r w:rsidRPr="00FD4F8B">
        <w:rPr>
          <w:rFonts w:ascii="Roboto" w:hAnsi="Roboto"/>
          <w:sz w:val="22"/>
          <w:szCs w:val="22"/>
        </w:rPr>
        <w:t xml:space="preserve"> </w:t>
      </w:r>
      <w:r>
        <w:rPr>
          <w:rFonts w:ascii="Roboto" w:hAnsi="Roboto"/>
          <w:sz w:val="22"/>
          <w:szCs w:val="22"/>
        </w:rPr>
        <w:t>Shows the a</w:t>
      </w:r>
      <w:r w:rsidRPr="00FD4F8B">
        <w:rPr>
          <w:rFonts w:ascii="Roboto" w:hAnsi="Roboto"/>
          <w:sz w:val="22"/>
          <w:szCs w:val="22"/>
        </w:rPr>
        <w:t>ge-specific incidence rate</w:t>
      </w:r>
      <w:r>
        <w:rPr>
          <w:rFonts w:ascii="Roboto" w:hAnsi="Roboto"/>
          <w:sz w:val="22"/>
          <w:szCs w:val="22"/>
        </w:rPr>
        <w:t xml:space="preserve"> of the composite ventricular arrhythmia outcome</w:t>
      </w:r>
      <w:r w:rsidRPr="00FD4F8B">
        <w:rPr>
          <w:rFonts w:ascii="Roboto" w:hAnsi="Roboto"/>
          <w:sz w:val="22"/>
          <w:szCs w:val="22"/>
        </w:rPr>
        <w:t xml:space="preserve">, including total person-years at risk in each age-group. The age-standardized incidence rate has been added as the final group. </w:t>
      </w:r>
      <w:r>
        <w:rPr>
          <w:rFonts w:ascii="Roboto" w:hAnsi="Roboto"/>
          <w:sz w:val="22"/>
          <w:szCs w:val="22"/>
        </w:rPr>
        <w:t>Overall, the largest difference in incidence of this outcome occurs in the group of patients older than 65 years</w:t>
      </w:r>
      <w:r w:rsidRPr="00FD4F8B">
        <w:rPr>
          <w:rFonts w:ascii="Roboto" w:hAnsi="Roboto"/>
          <w:sz w:val="22"/>
          <w:szCs w:val="22"/>
        </w:rPr>
        <w:t>.</w:t>
      </w:r>
    </w:p>
    <w:p w14:paraId="0872C20C" w14:textId="77777777" w:rsidR="004754E7" w:rsidRDefault="004754E7" w:rsidP="002245BD">
      <w:pPr>
        <w:suppressLineNumbers/>
        <w:rPr>
          <w:rFonts w:ascii="Roboto" w:hAnsi="Roboto"/>
          <w:sz w:val="22"/>
          <w:szCs w:val="22"/>
        </w:rPr>
      </w:pPr>
      <w:r>
        <w:rPr>
          <w:rFonts w:ascii="Roboto" w:hAnsi="Roboto"/>
          <w:sz w:val="22"/>
          <w:szCs w:val="22"/>
        </w:rPr>
        <w:br w:type="page"/>
      </w:r>
    </w:p>
    <w:p w14:paraId="29E398CA" w14:textId="587B5DEA" w:rsidR="003B159A" w:rsidRDefault="003B159A" w:rsidP="002245BD">
      <w:pPr>
        <w:suppressLineNumbers/>
        <w:spacing w:line="480" w:lineRule="auto"/>
        <w:ind w:left="-270"/>
        <w:rPr>
          <w:rFonts w:ascii="Roboto" w:hAnsi="Roboto"/>
        </w:rPr>
      </w:pPr>
      <w:r>
        <w:rPr>
          <w:rFonts w:ascii="Roboto" w:hAnsi="Roboto"/>
          <w:b/>
          <w:bCs/>
        </w:rPr>
        <w:lastRenderedPageBreak/>
        <w:t xml:space="preserve">Supplementary </w:t>
      </w:r>
      <w:r w:rsidRPr="00DB6D77">
        <w:rPr>
          <w:rFonts w:ascii="Roboto" w:hAnsi="Roboto"/>
          <w:b/>
          <w:bCs/>
        </w:rPr>
        <w:t xml:space="preserve">Figure </w:t>
      </w:r>
      <w:r w:rsidR="004754E7">
        <w:rPr>
          <w:rFonts w:ascii="Roboto" w:hAnsi="Roboto"/>
          <w:b/>
          <w:bCs/>
        </w:rPr>
        <w:t>3</w:t>
      </w:r>
      <w:r w:rsidRPr="00DB6D77">
        <w:rPr>
          <w:rFonts w:ascii="Roboto" w:hAnsi="Roboto"/>
        </w:rPr>
        <w:t xml:space="preserve"> </w:t>
      </w:r>
    </w:p>
    <w:p w14:paraId="1B69355B" w14:textId="2FC25173" w:rsidR="003B159A" w:rsidRPr="00DB6D77" w:rsidRDefault="00AA7BBD" w:rsidP="002245BD">
      <w:pPr>
        <w:suppressLineNumbers/>
        <w:tabs>
          <w:tab w:val="left" w:pos="3946"/>
        </w:tabs>
        <w:rPr>
          <w:rFonts w:ascii="Roboto" w:hAnsi="Roboto"/>
          <w:noProof/>
        </w:rPr>
      </w:pPr>
      <w:del w:id="122" w:author="Christoffer Vissing" w:date="2023-11-17T10:57:00Z">
        <w:r w:rsidDel="002245BD">
          <w:rPr>
            <w:rFonts w:ascii="Roboto" w:hAnsi="Roboto"/>
            <w:noProof/>
            <w14:ligatures w14:val="standardContextual"/>
          </w:rPr>
          <w:drawing>
            <wp:inline distT="0" distB="0" distL="0" distR="0" wp14:anchorId="222350C8" wp14:editId="7EA19D9B">
              <wp:extent cx="4517679" cy="6622385"/>
              <wp:effectExtent l="0" t="0" r="3810" b="0"/>
              <wp:docPr id="486299718"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99718" name="Billede 486299718"/>
                      <pic:cNvPicPr/>
                    </pic:nvPicPr>
                    <pic:blipFill>
                      <a:blip r:embed="rId25">
                        <a:extLst>
                          <a:ext uri="{28A0092B-C50C-407E-A947-70E740481C1C}">
                            <a14:useLocalDpi xmlns:a14="http://schemas.microsoft.com/office/drawing/2010/main" val="0"/>
                          </a:ext>
                        </a:extLst>
                      </a:blip>
                      <a:stretch>
                        <a:fillRect/>
                      </a:stretch>
                    </pic:blipFill>
                    <pic:spPr>
                      <a:xfrm>
                        <a:off x="0" y="0"/>
                        <a:ext cx="4561039" cy="6685946"/>
                      </a:xfrm>
                      <a:prstGeom prst="rect">
                        <a:avLst/>
                      </a:prstGeom>
                    </pic:spPr>
                  </pic:pic>
                </a:graphicData>
              </a:graphic>
            </wp:inline>
          </w:drawing>
        </w:r>
      </w:del>
      <w:ins w:id="123" w:author="Christoffer Vissing" w:date="2023-11-17T10:57:00Z">
        <w:r w:rsidR="002245BD">
          <w:rPr>
            <w:rFonts w:ascii="Roboto" w:hAnsi="Roboto"/>
            <w:noProof/>
            <w14:ligatures w14:val="standardContextual"/>
          </w:rPr>
          <w:drawing>
            <wp:inline distT="0" distB="0" distL="0" distR="0" wp14:anchorId="4CBB7C19" wp14:editId="29E89387">
              <wp:extent cx="4527933" cy="6637417"/>
              <wp:effectExtent l="0" t="0" r="6350" b="5080"/>
              <wp:docPr id="443228673"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28673" name="Billede 443228673"/>
                      <pic:cNvPicPr/>
                    </pic:nvPicPr>
                    <pic:blipFill>
                      <a:blip r:embed="rId26">
                        <a:extLst>
                          <a:ext uri="{28A0092B-C50C-407E-A947-70E740481C1C}">
                            <a14:useLocalDpi xmlns:a14="http://schemas.microsoft.com/office/drawing/2010/main" val="0"/>
                          </a:ext>
                        </a:extLst>
                      </a:blip>
                      <a:stretch>
                        <a:fillRect/>
                      </a:stretch>
                    </pic:blipFill>
                    <pic:spPr>
                      <a:xfrm>
                        <a:off x="0" y="0"/>
                        <a:ext cx="4548877" cy="6668118"/>
                      </a:xfrm>
                      <a:prstGeom prst="rect">
                        <a:avLst/>
                      </a:prstGeom>
                    </pic:spPr>
                  </pic:pic>
                </a:graphicData>
              </a:graphic>
            </wp:inline>
          </w:drawing>
        </w:r>
      </w:ins>
    </w:p>
    <w:p w14:paraId="2E30B1D6" w14:textId="41515430" w:rsidR="003B159A" w:rsidRDefault="003B159A" w:rsidP="002245BD">
      <w:pPr>
        <w:suppressLineNumbers/>
        <w:tabs>
          <w:tab w:val="left" w:pos="3946"/>
        </w:tabs>
        <w:spacing w:line="480" w:lineRule="auto"/>
        <w:rPr>
          <w:rFonts w:ascii="Roboto" w:hAnsi="Roboto"/>
        </w:rPr>
      </w:pPr>
      <w:r>
        <w:rPr>
          <w:rFonts w:ascii="Roboto" w:hAnsi="Roboto"/>
          <w:b/>
          <w:bCs/>
        </w:rPr>
        <w:t>Legend:</w:t>
      </w:r>
      <w:r w:rsidRPr="00DB6D77">
        <w:rPr>
          <w:rFonts w:ascii="Roboto" w:hAnsi="Roboto"/>
        </w:rPr>
        <w:t xml:space="preserve"> Incidence of </w:t>
      </w:r>
      <w:r>
        <w:rPr>
          <w:rFonts w:ascii="Roboto" w:hAnsi="Roboto"/>
        </w:rPr>
        <w:t>left ventricular systolic dysfunction</w:t>
      </w:r>
      <w:r w:rsidRPr="00DB6D77">
        <w:rPr>
          <w:rFonts w:ascii="Roboto" w:hAnsi="Roboto"/>
        </w:rPr>
        <w:t xml:space="preserve"> in patients who are genotype-positive </w:t>
      </w:r>
      <w:r w:rsidR="003F641C">
        <w:rPr>
          <w:rFonts w:ascii="Roboto" w:hAnsi="Roboto"/>
        </w:rPr>
        <w:t>versus</w:t>
      </w:r>
      <w:r w:rsidRPr="00DB6D77">
        <w:rPr>
          <w:rFonts w:ascii="Roboto" w:hAnsi="Roboto"/>
        </w:rPr>
        <w:t xml:space="preserve"> -negative for sarcomere variants. </w:t>
      </w:r>
      <w:r w:rsidRPr="00DB6D77">
        <w:rPr>
          <w:rFonts w:ascii="Roboto" w:hAnsi="Roboto"/>
          <w:b/>
          <w:bCs/>
        </w:rPr>
        <w:t>A.</w:t>
      </w:r>
      <w:r w:rsidRPr="00DB6D77">
        <w:rPr>
          <w:rFonts w:ascii="Roboto" w:hAnsi="Roboto"/>
        </w:rPr>
        <w:t xml:space="preserve"> Cumulative incidence of obstruction since first </w:t>
      </w:r>
      <w:proofErr w:type="spellStart"/>
      <w:r w:rsidRPr="00DB6D77">
        <w:rPr>
          <w:rFonts w:ascii="Roboto" w:hAnsi="Roboto"/>
        </w:rPr>
        <w:t>SHaRe</w:t>
      </w:r>
      <w:proofErr w:type="spellEnd"/>
      <w:r w:rsidRPr="00DB6D77">
        <w:rPr>
          <w:rFonts w:ascii="Roboto" w:hAnsi="Roboto"/>
        </w:rPr>
        <w:t xml:space="preserve"> evaluation, including numbers at risk by year. </w:t>
      </w:r>
      <w:r w:rsidRPr="00DB6D77">
        <w:rPr>
          <w:rFonts w:ascii="Roboto" w:hAnsi="Roboto"/>
          <w:b/>
          <w:bCs/>
        </w:rPr>
        <w:t>B.</w:t>
      </w:r>
      <w:r w:rsidRPr="00DB6D77">
        <w:rPr>
          <w:rFonts w:ascii="Roboto" w:hAnsi="Roboto"/>
        </w:rPr>
        <w:t xml:space="preserve"> Age-specific incidence rates of obstruction, including total person-years at risk in each age-group.  </w:t>
      </w:r>
      <w:r>
        <w:rPr>
          <w:rFonts w:ascii="Roboto" w:hAnsi="Roboto"/>
        </w:rPr>
        <w:br w:type="page"/>
      </w:r>
    </w:p>
    <w:p w14:paraId="6CA1AAF7" w14:textId="6146464F" w:rsidR="00037B48" w:rsidRPr="0053705B" w:rsidRDefault="006D51BB" w:rsidP="002245BD">
      <w:pPr>
        <w:suppressLineNumbers/>
        <w:rPr>
          <w:rFonts w:ascii="Roboto" w:hAnsi="Roboto"/>
          <w:b/>
          <w:bCs/>
        </w:rPr>
      </w:pPr>
      <w:r w:rsidRPr="0053705B">
        <w:rPr>
          <w:rFonts w:ascii="Roboto" w:hAnsi="Roboto"/>
          <w:b/>
          <w:bCs/>
        </w:rPr>
        <w:lastRenderedPageBreak/>
        <w:t>Supplementary Figure 4</w:t>
      </w:r>
    </w:p>
    <w:p w14:paraId="2AF76D3E" w14:textId="63FF4380" w:rsidR="006D51BB" w:rsidRDefault="006D51BB" w:rsidP="002245BD">
      <w:pPr>
        <w:suppressLineNumbers/>
        <w:tabs>
          <w:tab w:val="left" w:pos="3946"/>
        </w:tabs>
        <w:spacing w:line="480" w:lineRule="auto"/>
        <w:rPr>
          <w:rFonts w:ascii="Roboto" w:hAnsi="Roboto"/>
        </w:rPr>
      </w:pPr>
      <w:r>
        <w:rPr>
          <w:rFonts w:ascii="Roboto" w:hAnsi="Roboto"/>
          <w:noProof/>
          <w14:ligatures w14:val="standardContextual"/>
        </w:rPr>
        <w:drawing>
          <wp:inline distT="0" distB="0" distL="0" distR="0" wp14:anchorId="52CD6089" wp14:editId="095C5718">
            <wp:extent cx="4286763" cy="5582093"/>
            <wp:effectExtent l="0" t="0" r="6350" b="0"/>
            <wp:docPr id="1190470666"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70666" name="Billede 1190470666"/>
                    <pic:cNvPicPr/>
                  </pic:nvPicPr>
                  <pic:blipFill>
                    <a:blip r:embed="rId27">
                      <a:extLst>
                        <a:ext uri="{28A0092B-C50C-407E-A947-70E740481C1C}">
                          <a14:useLocalDpi xmlns:a14="http://schemas.microsoft.com/office/drawing/2010/main" val="0"/>
                        </a:ext>
                      </a:extLst>
                    </a:blip>
                    <a:stretch>
                      <a:fillRect/>
                    </a:stretch>
                  </pic:blipFill>
                  <pic:spPr>
                    <a:xfrm>
                      <a:off x="0" y="0"/>
                      <a:ext cx="4294206" cy="5591785"/>
                    </a:xfrm>
                    <a:prstGeom prst="rect">
                      <a:avLst/>
                    </a:prstGeom>
                  </pic:spPr>
                </pic:pic>
              </a:graphicData>
            </a:graphic>
          </wp:inline>
        </w:drawing>
      </w:r>
    </w:p>
    <w:p w14:paraId="5189CCC0" w14:textId="4391DDC4" w:rsidR="006D51BB" w:rsidRPr="00DB6D77" w:rsidRDefault="006D51BB" w:rsidP="002245BD">
      <w:pPr>
        <w:suppressLineNumbers/>
        <w:tabs>
          <w:tab w:val="left" w:pos="3946"/>
        </w:tabs>
        <w:spacing w:line="480" w:lineRule="auto"/>
        <w:rPr>
          <w:rFonts w:ascii="Roboto" w:hAnsi="Roboto"/>
        </w:rPr>
      </w:pPr>
      <w:r w:rsidRPr="00FD4F8B">
        <w:rPr>
          <w:rFonts w:ascii="Roboto" w:hAnsi="Roboto"/>
          <w:b/>
          <w:bCs/>
          <w:sz w:val="22"/>
          <w:szCs w:val="22"/>
        </w:rPr>
        <w:t>Legend:</w:t>
      </w:r>
      <w:r w:rsidRPr="00FD4F8B">
        <w:rPr>
          <w:rFonts w:ascii="Roboto" w:hAnsi="Roboto"/>
          <w:sz w:val="22"/>
          <w:szCs w:val="22"/>
        </w:rPr>
        <w:t xml:space="preserve"> Incidence of </w:t>
      </w:r>
      <w:r>
        <w:rPr>
          <w:rFonts w:ascii="Roboto" w:hAnsi="Roboto"/>
          <w:sz w:val="22"/>
          <w:szCs w:val="22"/>
        </w:rPr>
        <w:t>cardiovascular mortality</w:t>
      </w:r>
      <w:r w:rsidRPr="00FD4F8B">
        <w:rPr>
          <w:rFonts w:ascii="Roboto" w:hAnsi="Roboto"/>
          <w:sz w:val="22"/>
          <w:szCs w:val="22"/>
        </w:rPr>
        <w:t xml:space="preserve"> in patients who are genotype-positive (pink) </w:t>
      </w:r>
      <w:r>
        <w:rPr>
          <w:rFonts w:ascii="Roboto" w:hAnsi="Roboto"/>
          <w:sz w:val="22"/>
          <w:szCs w:val="22"/>
        </w:rPr>
        <w:t>versus</w:t>
      </w:r>
      <w:r w:rsidRPr="00FD4F8B">
        <w:rPr>
          <w:rFonts w:ascii="Roboto" w:hAnsi="Roboto"/>
          <w:sz w:val="22"/>
          <w:szCs w:val="22"/>
        </w:rPr>
        <w:t xml:space="preserve"> -negative (blue) for sarcomere variants.</w:t>
      </w:r>
      <w:r>
        <w:rPr>
          <w:rFonts w:ascii="Roboto" w:hAnsi="Roboto"/>
          <w:sz w:val="22"/>
          <w:szCs w:val="22"/>
        </w:rPr>
        <w:t xml:space="preserve"> Panel</w:t>
      </w:r>
      <w:r w:rsidRPr="00FD4F8B">
        <w:rPr>
          <w:rFonts w:ascii="Roboto" w:hAnsi="Roboto"/>
          <w:sz w:val="22"/>
          <w:szCs w:val="22"/>
        </w:rPr>
        <w:t xml:space="preserve"> </w:t>
      </w:r>
      <w:r w:rsidRPr="00FD4F8B">
        <w:rPr>
          <w:rFonts w:ascii="Roboto" w:hAnsi="Roboto"/>
          <w:b/>
          <w:bCs/>
          <w:sz w:val="22"/>
          <w:szCs w:val="22"/>
        </w:rPr>
        <w:t>A.</w:t>
      </w:r>
      <w:r w:rsidRPr="00FD4F8B">
        <w:rPr>
          <w:rFonts w:ascii="Roboto" w:hAnsi="Roboto"/>
          <w:sz w:val="22"/>
          <w:szCs w:val="22"/>
        </w:rPr>
        <w:t xml:space="preserve"> Cumulative incidence since first </w:t>
      </w:r>
      <w:proofErr w:type="spellStart"/>
      <w:r w:rsidRPr="00FD4F8B">
        <w:rPr>
          <w:rFonts w:ascii="Roboto" w:hAnsi="Roboto"/>
          <w:sz w:val="22"/>
          <w:szCs w:val="22"/>
        </w:rPr>
        <w:t>SHaRe</w:t>
      </w:r>
      <w:proofErr w:type="spellEnd"/>
      <w:r w:rsidRPr="00FD4F8B">
        <w:rPr>
          <w:rFonts w:ascii="Roboto" w:hAnsi="Roboto"/>
          <w:sz w:val="22"/>
          <w:szCs w:val="22"/>
        </w:rPr>
        <w:t xml:space="preserve"> evaluation, including numbers at risk by year.</w:t>
      </w:r>
      <w:r>
        <w:rPr>
          <w:rFonts w:ascii="Roboto" w:hAnsi="Roboto"/>
          <w:sz w:val="22"/>
          <w:szCs w:val="22"/>
        </w:rPr>
        <w:t xml:space="preserve"> Panel</w:t>
      </w:r>
      <w:r w:rsidRPr="00FD4F8B">
        <w:rPr>
          <w:rFonts w:ascii="Roboto" w:hAnsi="Roboto"/>
          <w:sz w:val="22"/>
          <w:szCs w:val="22"/>
        </w:rPr>
        <w:t xml:space="preserve"> </w:t>
      </w:r>
      <w:r>
        <w:rPr>
          <w:rFonts w:ascii="Roboto" w:hAnsi="Roboto"/>
          <w:b/>
          <w:bCs/>
          <w:sz w:val="22"/>
          <w:szCs w:val="22"/>
        </w:rPr>
        <w:t>B</w:t>
      </w:r>
      <w:r w:rsidRPr="00FD4F8B">
        <w:rPr>
          <w:rFonts w:ascii="Roboto" w:hAnsi="Roboto"/>
          <w:b/>
          <w:bCs/>
          <w:sz w:val="22"/>
          <w:szCs w:val="22"/>
        </w:rPr>
        <w:t>.</w:t>
      </w:r>
      <w:r w:rsidRPr="00FD4F8B">
        <w:rPr>
          <w:rFonts w:ascii="Roboto" w:hAnsi="Roboto"/>
          <w:sz w:val="22"/>
          <w:szCs w:val="22"/>
        </w:rPr>
        <w:t xml:space="preserve"> Age-specific incidence rates, including total person-years at risk in each age-group. The age-standardized incidence rate (ASI) has been added as the final group. The standardized incidence ratio (SIR) has been added for each age-group at the bottom of the plot.</w:t>
      </w:r>
      <w:r>
        <w:rPr>
          <w:rFonts w:ascii="Roboto" w:hAnsi="Roboto"/>
          <w:sz w:val="22"/>
          <w:szCs w:val="22"/>
        </w:rPr>
        <w:t xml:space="preserve"> </w:t>
      </w:r>
    </w:p>
    <w:sectPr w:rsidR="006D51BB" w:rsidRPr="00DB6D77" w:rsidSect="00185EDD">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992" w:left="1259"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9" w:author="Christoffer Vissing" w:date="2023-11-17T11:22:00Z" w:initials="CRV">
    <w:p w14:paraId="75A6F412" w14:textId="61A8B7E7" w:rsidR="00516AD0" w:rsidRDefault="00516AD0">
      <w:pPr>
        <w:pStyle w:val="Kommentartekst"/>
      </w:pPr>
      <w:r>
        <w:rPr>
          <w:rStyle w:val="Kommentarhenvisning"/>
        </w:rPr>
        <w:annotationRef/>
      </w:r>
      <w:r>
        <w:t>Add new data</w:t>
      </w:r>
    </w:p>
  </w:comment>
  <w:comment w:id="105" w:author="Christoffer Vissing" w:date="2023-11-17T12:10:00Z" w:initials="CRV">
    <w:p w14:paraId="11AA4948" w14:textId="4CCA0E2C" w:rsidR="00B81433" w:rsidRDefault="00B81433">
      <w:pPr>
        <w:pStyle w:val="Kommentartekst"/>
      </w:pPr>
      <w:r>
        <w:rPr>
          <w:rStyle w:val="Kommentarhenvisn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A6F412" w15:done="0"/>
  <w15:commentEx w15:paraId="11AA49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8C2A543" w16cex:dateUtc="2023-11-17T10:22:00Z"/>
  <w16cex:commentExtensible w16cex:durableId="32DDAA8B" w16cex:dateUtc="2023-11-17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A6F412" w16cid:durableId="58C2A543"/>
  <w16cid:commentId w16cid:paraId="11AA4948" w16cid:durableId="32DDAA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5E7F3" w14:textId="77777777" w:rsidR="0087154B" w:rsidRDefault="0087154B">
      <w:r>
        <w:separator/>
      </w:r>
    </w:p>
  </w:endnote>
  <w:endnote w:type="continuationSeparator" w:id="0">
    <w:p w14:paraId="29F57969" w14:textId="77777777" w:rsidR="0087154B" w:rsidRDefault="00871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Times">
    <w:altName w:val="Times New Roman"/>
    <w:panose1 w:val="00000500000000020000"/>
    <w:charset w:val="00"/>
    <w:family w:val="auto"/>
    <w:pitch w:val="variable"/>
    <w:sig w:usb0="E0002EFF" w:usb1="D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052459853"/>
      <w:docPartObj>
        <w:docPartGallery w:val="Page Numbers (Bottom of Page)"/>
        <w:docPartUnique/>
      </w:docPartObj>
    </w:sdtPr>
    <w:sdtContent>
      <w:p w14:paraId="2E52998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1D823FD" w14:textId="77777777" w:rsidR="00FE26BF" w:rsidRDefault="00FE26BF" w:rsidP="00DA534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447351201"/>
      <w:docPartObj>
        <w:docPartGallery w:val="Page Numbers (Bottom of Page)"/>
        <w:docPartUnique/>
      </w:docPartObj>
    </w:sdtPr>
    <w:sdtContent>
      <w:p w14:paraId="52769EB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21</w:t>
        </w:r>
        <w:r>
          <w:rPr>
            <w:rStyle w:val="Sidetal"/>
          </w:rPr>
          <w:fldChar w:fldCharType="end"/>
        </w:r>
      </w:p>
    </w:sdtContent>
  </w:sdt>
  <w:p w14:paraId="2BB342AC" w14:textId="77777777" w:rsidR="00FE26BF" w:rsidRDefault="00FE26BF" w:rsidP="00DA5347">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355334408"/>
      <w:docPartObj>
        <w:docPartGallery w:val="Page Numbers (Bottom of Page)"/>
        <w:docPartUnique/>
      </w:docPartObj>
    </w:sdtPr>
    <w:sdtContent>
      <w:p w14:paraId="62B1227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408430A2" w14:textId="77777777" w:rsidR="00FE26BF" w:rsidRDefault="00FE26BF" w:rsidP="00DA5347">
    <w:pPr>
      <w:pStyle w:val="Sidefo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510806176"/>
      <w:docPartObj>
        <w:docPartGallery w:val="Page Numbers (Bottom of Page)"/>
        <w:docPartUnique/>
      </w:docPartObj>
    </w:sdtPr>
    <w:sdtContent>
      <w:p w14:paraId="07DA5C4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27</w:t>
        </w:r>
        <w:r>
          <w:rPr>
            <w:rStyle w:val="Sidetal"/>
          </w:rPr>
          <w:fldChar w:fldCharType="end"/>
        </w:r>
      </w:p>
    </w:sdtContent>
  </w:sdt>
  <w:p w14:paraId="5F12E403" w14:textId="77777777" w:rsidR="00FE26BF" w:rsidRDefault="00FE26BF" w:rsidP="00DA5347">
    <w:pPr>
      <w:pStyle w:val="Sidefod"/>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E106" w14:textId="77777777" w:rsidR="00FE26BF" w:rsidRDefault="00FE26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B3E56" w14:textId="77777777" w:rsidR="0087154B" w:rsidRDefault="0087154B">
      <w:r>
        <w:separator/>
      </w:r>
    </w:p>
  </w:footnote>
  <w:footnote w:type="continuationSeparator" w:id="0">
    <w:p w14:paraId="14F0CDAD" w14:textId="77777777" w:rsidR="0087154B" w:rsidRDefault="008715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296D" w14:textId="77777777" w:rsidR="00FE26BF" w:rsidRDefault="00FE26B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C55B" w14:textId="77777777" w:rsidR="00FE26BF" w:rsidRDefault="00FE26B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9146" w14:textId="77777777" w:rsidR="00FE26BF" w:rsidRDefault="00FE26B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C44"/>
    <w:multiLevelType w:val="hybridMultilevel"/>
    <w:tmpl w:val="DDC6AB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D1114F"/>
    <w:multiLevelType w:val="hybridMultilevel"/>
    <w:tmpl w:val="25849A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1A97D86"/>
    <w:multiLevelType w:val="hybridMultilevel"/>
    <w:tmpl w:val="80604D3E"/>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2A651241"/>
    <w:multiLevelType w:val="hybridMultilevel"/>
    <w:tmpl w:val="060413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F806F0C"/>
    <w:multiLevelType w:val="hybridMultilevel"/>
    <w:tmpl w:val="DD466632"/>
    <w:lvl w:ilvl="0" w:tplc="8E9219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46E6E"/>
    <w:multiLevelType w:val="hybridMultilevel"/>
    <w:tmpl w:val="8D321DB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3A1334DD"/>
    <w:multiLevelType w:val="hybridMultilevel"/>
    <w:tmpl w:val="48009BC8"/>
    <w:lvl w:ilvl="0" w:tplc="9EE0A8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71754"/>
    <w:multiLevelType w:val="multilevel"/>
    <w:tmpl w:val="701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B7F8D"/>
    <w:multiLevelType w:val="hybridMultilevel"/>
    <w:tmpl w:val="13700C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7A0A17"/>
    <w:multiLevelType w:val="hybridMultilevel"/>
    <w:tmpl w:val="D4E05186"/>
    <w:lvl w:ilvl="0" w:tplc="82CA0D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0062"/>
    <w:multiLevelType w:val="hybridMultilevel"/>
    <w:tmpl w:val="A3FC6B4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49B16217"/>
    <w:multiLevelType w:val="hybridMultilevel"/>
    <w:tmpl w:val="BAC48A1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4C767EB7"/>
    <w:multiLevelType w:val="multilevel"/>
    <w:tmpl w:val="E8E2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F3CAF"/>
    <w:multiLevelType w:val="hybridMultilevel"/>
    <w:tmpl w:val="607853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E51410F"/>
    <w:multiLevelType w:val="multilevel"/>
    <w:tmpl w:val="391A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129A1"/>
    <w:multiLevelType w:val="hybridMultilevel"/>
    <w:tmpl w:val="ED989824"/>
    <w:lvl w:ilvl="0" w:tplc="BD7E11B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70C36"/>
    <w:multiLevelType w:val="multilevel"/>
    <w:tmpl w:val="3FB4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26BBD"/>
    <w:multiLevelType w:val="hybridMultilevel"/>
    <w:tmpl w:val="DCD8E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E17E5A"/>
    <w:multiLevelType w:val="hybridMultilevel"/>
    <w:tmpl w:val="4810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117B20"/>
    <w:multiLevelType w:val="hybridMultilevel"/>
    <w:tmpl w:val="B2EC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87049D"/>
    <w:multiLevelType w:val="hybridMultilevel"/>
    <w:tmpl w:val="5256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3547C"/>
    <w:multiLevelType w:val="hybridMultilevel"/>
    <w:tmpl w:val="E6AA9B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F7B16B0"/>
    <w:multiLevelType w:val="hybridMultilevel"/>
    <w:tmpl w:val="100AB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527834010">
    <w:abstractNumId w:val="6"/>
  </w:num>
  <w:num w:numId="2" w16cid:durableId="1641032377">
    <w:abstractNumId w:val="15"/>
  </w:num>
  <w:num w:numId="3" w16cid:durableId="1413893809">
    <w:abstractNumId w:val="4"/>
  </w:num>
  <w:num w:numId="4" w16cid:durableId="1293752004">
    <w:abstractNumId w:val="9"/>
  </w:num>
  <w:num w:numId="5" w16cid:durableId="573591461">
    <w:abstractNumId w:val="18"/>
  </w:num>
  <w:num w:numId="6" w16cid:durableId="1149253032">
    <w:abstractNumId w:val="20"/>
  </w:num>
  <w:num w:numId="7" w16cid:durableId="445777240">
    <w:abstractNumId w:val="19"/>
  </w:num>
  <w:num w:numId="8" w16cid:durableId="1247568922">
    <w:abstractNumId w:val="8"/>
  </w:num>
  <w:num w:numId="9" w16cid:durableId="628971160">
    <w:abstractNumId w:val="12"/>
  </w:num>
  <w:num w:numId="10" w16cid:durableId="1734039057">
    <w:abstractNumId w:val="14"/>
  </w:num>
  <w:num w:numId="11" w16cid:durableId="518734797">
    <w:abstractNumId w:val="13"/>
  </w:num>
  <w:num w:numId="12" w16cid:durableId="468477610">
    <w:abstractNumId w:val="0"/>
  </w:num>
  <w:num w:numId="13" w16cid:durableId="1271279209">
    <w:abstractNumId w:val="7"/>
  </w:num>
  <w:num w:numId="14" w16cid:durableId="1074862587">
    <w:abstractNumId w:val="16"/>
  </w:num>
  <w:num w:numId="15" w16cid:durableId="1093235119">
    <w:abstractNumId w:val="22"/>
  </w:num>
  <w:num w:numId="16" w16cid:durableId="1898584591">
    <w:abstractNumId w:val="21"/>
  </w:num>
  <w:num w:numId="17" w16cid:durableId="1988782072">
    <w:abstractNumId w:val="17"/>
  </w:num>
  <w:num w:numId="18" w16cid:durableId="89855785">
    <w:abstractNumId w:val="3"/>
  </w:num>
  <w:num w:numId="19" w16cid:durableId="686366176">
    <w:abstractNumId w:val="1"/>
  </w:num>
  <w:num w:numId="20" w16cid:durableId="1706101130">
    <w:abstractNumId w:val="2"/>
  </w:num>
  <w:num w:numId="21" w16cid:durableId="228856325">
    <w:abstractNumId w:val="11"/>
  </w:num>
  <w:num w:numId="22" w16cid:durableId="17388041">
    <w:abstractNumId w:val="10"/>
  </w:num>
  <w:num w:numId="23" w16cid:durableId="17722430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ffer Vissing">
    <w15:presenceInfo w15:providerId="None" w15:userId="Christoffer Viss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1A"/>
    <w:rsid w:val="000045CB"/>
    <w:rsid w:val="000101FA"/>
    <w:rsid w:val="00010520"/>
    <w:rsid w:val="000115F1"/>
    <w:rsid w:val="0001732F"/>
    <w:rsid w:val="00021CE6"/>
    <w:rsid w:val="00025604"/>
    <w:rsid w:val="0003136F"/>
    <w:rsid w:val="00037938"/>
    <w:rsid w:val="00037B48"/>
    <w:rsid w:val="0004148E"/>
    <w:rsid w:val="00044362"/>
    <w:rsid w:val="00045C43"/>
    <w:rsid w:val="00045FF8"/>
    <w:rsid w:val="00047633"/>
    <w:rsid w:val="00051EAF"/>
    <w:rsid w:val="00056EEB"/>
    <w:rsid w:val="00060459"/>
    <w:rsid w:val="00066095"/>
    <w:rsid w:val="00071707"/>
    <w:rsid w:val="00071ECC"/>
    <w:rsid w:val="0007751F"/>
    <w:rsid w:val="00080A63"/>
    <w:rsid w:val="0008357F"/>
    <w:rsid w:val="000A2466"/>
    <w:rsid w:val="000B140C"/>
    <w:rsid w:val="000B753D"/>
    <w:rsid w:val="000B76C9"/>
    <w:rsid w:val="000C64C0"/>
    <w:rsid w:val="000D0076"/>
    <w:rsid w:val="000D3354"/>
    <w:rsid w:val="000E3A07"/>
    <w:rsid w:val="000E754A"/>
    <w:rsid w:val="000F3B75"/>
    <w:rsid w:val="000F6E5D"/>
    <w:rsid w:val="000F7E82"/>
    <w:rsid w:val="00100304"/>
    <w:rsid w:val="00102552"/>
    <w:rsid w:val="00105422"/>
    <w:rsid w:val="001056F4"/>
    <w:rsid w:val="00107191"/>
    <w:rsid w:val="00122A66"/>
    <w:rsid w:val="0013085D"/>
    <w:rsid w:val="00132B28"/>
    <w:rsid w:val="001340F8"/>
    <w:rsid w:val="00154659"/>
    <w:rsid w:val="00167E21"/>
    <w:rsid w:val="001748BF"/>
    <w:rsid w:val="0018036F"/>
    <w:rsid w:val="00187E3F"/>
    <w:rsid w:val="00190371"/>
    <w:rsid w:val="00192803"/>
    <w:rsid w:val="0019303B"/>
    <w:rsid w:val="00193C32"/>
    <w:rsid w:val="0019798E"/>
    <w:rsid w:val="001A6523"/>
    <w:rsid w:val="001B3DE8"/>
    <w:rsid w:val="001C44CF"/>
    <w:rsid w:val="001D30C0"/>
    <w:rsid w:val="001D711A"/>
    <w:rsid w:val="001E0DCC"/>
    <w:rsid w:val="001E27DC"/>
    <w:rsid w:val="001E5A55"/>
    <w:rsid w:val="001E7F65"/>
    <w:rsid w:val="00200626"/>
    <w:rsid w:val="00201C66"/>
    <w:rsid w:val="0020425B"/>
    <w:rsid w:val="002045AA"/>
    <w:rsid w:val="00214E3D"/>
    <w:rsid w:val="00224206"/>
    <w:rsid w:val="002245BD"/>
    <w:rsid w:val="00226DDB"/>
    <w:rsid w:val="0023131F"/>
    <w:rsid w:val="00234D5E"/>
    <w:rsid w:val="0024227C"/>
    <w:rsid w:val="002573A9"/>
    <w:rsid w:val="00260767"/>
    <w:rsid w:val="002609A5"/>
    <w:rsid w:val="00261839"/>
    <w:rsid w:val="002823F4"/>
    <w:rsid w:val="002834B5"/>
    <w:rsid w:val="00292911"/>
    <w:rsid w:val="002970A1"/>
    <w:rsid w:val="002A2493"/>
    <w:rsid w:val="002B10D0"/>
    <w:rsid w:val="002B3BD2"/>
    <w:rsid w:val="002B5172"/>
    <w:rsid w:val="002B6640"/>
    <w:rsid w:val="002C1AB4"/>
    <w:rsid w:val="002C308A"/>
    <w:rsid w:val="002C6DC5"/>
    <w:rsid w:val="002C7D53"/>
    <w:rsid w:val="002E48E9"/>
    <w:rsid w:val="002E4BE9"/>
    <w:rsid w:val="002F2FB6"/>
    <w:rsid w:val="002F6C0F"/>
    <w:rsid w:val="002F7734"/>
    <w:rsid w:val="003001C9"/>
    <w:rsid w:val="00301B34"/>
    <w:rsid w:val="003107E7"/>
    <w:rsid w:val="003157B8"/>
    <w:rsid w:val="00317FF7"/>
    <w:rsid w:val="0032350E"/>
    <w:rsid w:val="0032641D"/>
    <w:rsid w:val="003323F6"/>
    <w:rsid w:val="00345718"/>
    <w:rsid w:val="00350333"/>
    <w:rsid w:val="00351DC9"/>
    <w:rsid w:val="00353802"/>
    <w:rsid w:val="00360FE2"/>
    <w:rsid w:val="00361197"/>
    <w:rsid w:val="00362CA3"/>
    <w:rsid w:val="0037016C"/>
    <w:rsid w:val="00370E07"/>
    <w:rsid w:val="0037248F"/>
    <w:rsid w:val="0037380B"/>
    <w:rsid w:val="00387275"/>
    <w:rsid w:val="0039001D"/>
    <w:rsid w:val="00394A0C"/>
    <w:rsid w:val="003A633A"/>
    <w:rsid w:val="003B159A"/>
    <w:rsid w:val="003B5E2A"/>
    <w:rsid w:val="003C0184"/>
    <w:rsid w:val="003C0A32"/>
    <w:rsid w:val="003C1656"/>
    <w:rsid w:val="003D6095"/>
    <w:rsid w:val="003D647E"/>
    <w:rsid w:val="003E2EB5"/>
    <w:rsid w:val="003E33A6"/>
    <w:rsid w:val="003F0B99"/>
    <w:rsid w:val="003F641C"/>
    <w:rsid w:val="00406508"/>
    <w:rsid w:val="00407FC1"/>
    <w:rsid w:val="0041170E"/>
    <w:rsid w:val="004125E5"/>
    <w:rsid w:val="00422DA9"/>
    <w:rsid w:val="00426080"/>
    <w:rsid w:val="00430B72"/>
    <w:rsid w:val="00433EF5"/>
    <w:rsid w:val="00436E9C"/>
    <w:rsid w:val="004373F9"/>
    <w:rsid w:val="00442031"/>
    <w:rsid w:val="00444074"/>
    <w:rsid w:val="004451B2"/>
    <w:rsid w:val="0044712F"/>
    <w:rsid w:val="004536C1"/>
    <w:rsid w:val="00457278"/>
    <w:rsid w:val="00461516"/>
    <w:rsid w:val="00461927"/>
    <w:rsid w:val="004629A8"/>
    <w:rsid w:val="004636E0"/>
    <w:rsid w:val="004640FE"/>
    <w:rsid w:val="0047289B"/>
    <w:rsid w:val="004754E7"/>
    <w:rsid w:val="0048195E"/>
    <w:rsid w:val="00482E50"/>
    <w:rsid w:val="004877E1"/>
    <w:rsid w:val="004908BF"/>
    <w:rsid w:val="0049191A"/>
    <w:rsid w:val="00493348"/>
    <w:rsid w:val="004A06DA"/>
    <w:rsid w:val="004B743B"/>
    <w:rsid w:val="004C0055"/>
    <w:rsid w:val="004C4706"/>
    <w:rsid w:val="004C619B"/>
    <w:rsid w:val="004C6BCC"/>
    <w:rsid w:val="004C6F6D"/>
    <w:rsid w:val="004E12E1"/>
    <w:rsid w:val="004E262F"/>
    <w:rsid w:val="004F1BE0"/>
    <w:rsid w:val="004F3AFA"/>
    <w:rsid w:val="004F4BF9"/>
    <w:rsid w:val="004F62AE"/>
    <w:rsid w:val="00501943"/>
    <w:rsid w:val="005033ED"/>
    <w:rsid w:val="00503ED1"/>
    <w:rsid w:val="00506AD0"/>
    <w:rsid w:val="00510147"/>
    <w:rsid w:val="00510D08"/>
    <w:rsid w:val="00516AD0"/>
    <w:rsid w:val="00516B4B"/>
    <w:rsid w:val="005217B8"/>
    <w:rsid w:val="005220F1"/>
    <w:rsid w:val="0052401F"/>
    <w:rsid w:val="005307F4"/>
    <w:rsid w:val="00535BD8"/>
    <w:rsid w:val="0053705B"/>
    <w:rsid w:val="00554798"/>
    <w:rsid w:val="005559AF"/>
    <w:rsid w:val="00556B72"/>
    <w:rsid w:val="00567A14"/>
    <w:rsid w:val="00575910"/>
    <w:rsid w:val="00575C41"/>
    <w:rsid w:val="00580470"/>
    <w:rsid w:val="0058399C"/>
    <w:rsid w:val="005868E2"/>
    <w:rsid w:val="00592E28"/>
    <w:rsid w:val="00595F0C"/>
    <w:rsid w:val="005B164B"/>
    <w:rsid w:val="005B2913"/>
    <w:rsid w:val="005B44F4"/>
    <w:rsid w:val="005C1036"/>
    <w:rsid w:val="005C4292"/>
    <w:rsid w:val="005D1D14"/>
    <w:rsid w:val="005D6489"/>
    <w:rsid w:val="005E3EFD"/>
    <w:rsid w:val="005E42C7"/>
    <w:rsid w:val="005E755E"/>
    <w:rsid w:val="005F2993"/>
    <w:rsid w:val="005F3FDD"/>
    <w:rsid w:val="006174CC"/>
    <w:rsid w:val="00625C27"/>
    <w:rsid w:val="00626F13"/>
    <w:rsid w:val="00627F19"/>
    <w:rsid w:val="00630A55"/>
    <w:rsid w:val="00632C1C"/>
    <w:rsid w:val="006368C7"/>
    <w:rsid w:val="00636E22"/>
    <w:rsid w:val="0064123F"/>
    <w:rsid w:val="0064270F"/>
    <w:rsid w:val="006463CE"/>
    <w:rsid w:val="00651604"/>
    <w:rsid w:val="00653619"/>
    <w:rsid w:val="006645EA"/>
    <w:rsid w:val="006652DF"/>
    <w:rsid w:val="00666D4C"/>
    <w:rsid w:val="00667385"/>
    <w:rsid w:val="0069060A"/>
    <w:rsid w:val="006917FD"/>
    <w:rsid w:val="00691A4A"/>
    <w:rsid w:val="00696138"/>
    <w:rsid w:val="00696771"/>
    <w:rsid w:val="006A2392"/>
    <w:rsid w:val="006A4628"/>
    <w:rsid w:val="006A5983"/>
    <w:rsid w:val="006A67A7"/>
    <w:rsid w:val="006B1975"/>
    <w:rsid w:val="006B7AE7"/>
    <w:rsid w:val="006B7D1A"/>
    <w:rsid w:val="006C51D5"/>
    <w:rsid w:val="006D0A92"/>
    <w:rsid w:val="006D4A13"/>
    <w:rsid w:val="006D51BB"/>
    <w:rsid w:val="006F06CE"/>
    <w:rsid w:val="006F102D"/>
    <w:rsid w:val="00702EEB"/>
    <w:rsid w:val="00705B1C"/>
    <w:rsid w:val="00706DA4"/>
    <w:rsid w:val="00711E23"/>
    <w:rsid w:val="00724D30"/>
    <w:rsid w:val="007401B1"/>
    <w:rsid w:val="007544D9"/>
    <w:rsid w:val="00755D3B"/>
    <w:rsid w:val="00757421"/>
    <w:rsid w:val="00762103"/>
    <w:rsid w:val="007621F1"/>
    <w:rsid w:val="007748D5"/>
    <w:rsid w:val="00777B45"/>
    <w:rsid w:val="00780625"/>
    <w:rsid w:val="007811CD"/>
    <w:rsid w:val="00783844"/>
    <w:rsid w:val="00790484"/>
    <w:rsid w:val="00792807"/>
    <w:rsid w:val="007A45DD"/>
    <w:rsid w:val="007B1E2E"/>
    <w:rsid w:val="007B690D"/>
    <w:rsid w:val="007C252B"/>
    <w:rsid w:val="007C2A95"/>
    <w:rsid w:val="007C2DBF"/>
    <w:rsid w:val="007C6E46"/>
    <w:rsid w:val="007C7784"/>
    <w:rsid w:val="007D0E1C"/>
    <w:rsid w:val="007D28C4"/>
    <w:rsid w:val="007D6F28"/>
    <w:rsid w:val="007E5235"/>
    <w:rsid w:val="007F100A"/>
    <w:rsid w:val="007F51E8"/>
    <w:rsid w:val="007F67CF"/>
    <w:rsid w:val="0080039F"/>
    <w:rsid w:val="00800A37"/>
    <w:rsid w:val="00801D10"/>
    <w:rsid w:val="00805553"/>
    <w:rsid w:val="0081550F"/>
    <w:rsid w:val="0083228C"/>
    <w:rsid w:val="00832D41"/>
    <w:rsid w:val="00833357"/>
    <w:rsid w:val="0084063E"/>
    <w:rsid w:val="008410A5"/>
    <w:rsid w:val="00842AF6"/>
    <w:rsid w:val="00861833"/>
    <w:rsid w:val="00862521"/>
    <w:rsid w:val="00867A97"/>
    <w:rsid w:val="0087104C"/>
    <w:rsid w:val="0087154B"/>
    <w:rsid w:val="00875D58"/>
    <w:rsid w:val="00881562"/>
    <w:rsid w:val="008922BA"/>
    <w:rsid w:val="00893F12"/>
    <w:rsid w:val="00894A5E"/>
    <w:rsid w:val="00894D11"/>
    <w:rsid w:val="008A2E9A"/>
    <w:rsid w:val="008A4596"/>
    <w:rsid w:val="008A637F"/>
    <w:rsid w:val="008B3EB1"/>
    <w:rsid w:val="008B59F9"/>
    <w:rsid w:val="008C5F58"/>
    <w:rsid w:val="008C7B68"/>
    <w:rsid w:val="008D55D0"/>
    <w:rsid w:val="008F135E"/>
    <w:rsid w:val="00900D32"/>
    <w:rsid w:val="00903497"/>
    <w:rsid w:val="0090368F"/>
    <w:rsid w:val="0090387A"/>
    <w:rsid w:val="009426C3"/>
    <w:rsid w:val="0094582D"/>
    <w:rsid w:val="00945B98"/>
    <w:rsid w:val="009470FC"/>
    <w:rsid w:val="00954CA0"/>
    <w:rsid w:val="00960A37"/>
    <w:rsid w:val="0097463A"/>
    <w:rsid w:val="00976566"/>
    <w:rsid w:val="00981E55"/>
    <w:rsid w:val="009859BB"/>
    <w:rsid w:val="0099151C"/>
    <w:rsid w:val="0099298A"/>
    <w:rsid w:val="00993A56"/>
    <w:rsid w:val="009B21C5"/>
    <w:rsid w:val="009B33BC"/>
    <w:rsid w:val="009B391A"/>
    <w:rsid w:val="009C07C4"/>
    <w:rsid w:val="009C1DBF"/>
    <w:rsid w:val="009C7FDC"/>
    <w:rsid w:val="009D1EBF"/>
    <w:rsid w:val="009D36E1"/>
    <w:rsid w:val="009D52A5"/>
    <w:rsid w:val="009E0DC7"/>
    <w:rsid w:val="009E16F1"/>
    <w:rsid w:val="009E1C4D"/>
    <w:rsid w:val="00A008C6"/>
    <w:rsid w:val="00A02633"/>
    <w:rsid w:val="00A031F7"/>
    <w:rsid w:val="00A12F57"/>
    <w:rsid w:val="00A175F9"/>
    <w:rsid w:val="00A201CC"/>
    <w:rsid w:val="00A22769"/>
    <w:rsid w:val="00A26503"/>
    <w:rsid w:val="00A330FA"/>
    <w:rsid w:val="00A45595"/>
    <w:rsid w:val="00A77028"/>
    <w:rsid w:val="00A947DB"/>
    <w:rsid w:val="00A95177"/>
    <w:rsid w:val="00A961C0"/>
    <w:rsid w:val="00A964E5"/>
    <w:rsid w:val="00A9693F"/>
    <w:rsid w:val="00AA4526"/>
    <w:rsid w:val="00AA65AF"/>
    <w:rsid w:val="00AA77DE"/>
    <w:rsid w:val="00AA7BBD"/>
    <w:rsid w:val="00AB1292"/>
    <w:rsid w:val="00AB4648"/>
    <w:rsid w:val="00AB5658"/>
    <w:rsid w:val="00AB7056"/>
    <w:rsid w:val="00AB73EF"/>
    <w:rsid w:val="00AB77FA"/>
    <w:rsid w:val="00AC0D72"/>
    <w:rsid w:val="00AC1A8D"/>
    <w:rsid w:val="00AC26B8"/>
    <w:rsid w:val="00AC3788"/>
    <w:rsid w:val="00AC5E31"/>
    <w:rsid w:val="00AC5E6D"/>
    <w:rsid w:val="00AC7B4E"/>
    <w:rsid w:val="00AD1CB4"/>
    <w:rsid w:val="00AE167C"/>
    <w:rsid w:val="00AE4D82"/>
    <w:rsid w:val="00AE4DF8"/>
    <w:rsid w:val="00AE60F7"/>
    <w:rsid w:val="00AE7D20"/>
    <w:rsid w:val="00AF0B6D"/>
    <w:rsid w:val="00B0131A"/>
    <w:rsid w:val="00B04425"/>
    <w:rsid w:val="00B06391"/>
    <w:rsid w:val="00B136D1"/>
    <w:rsid w:val="00B13D40"/>
    <w:rsid w:val="00B14185"/>
    <w:rsid w:val="00B15850"/>
    <w:rsid w:val="00B215FC"/>
    <w:rsid w:val="00B26E80"/>
    <w:rsid w:val="00B3368B"/>
    <w:rsid w:val="00B37BF6"/>
    <w:rsid w:val="00B4257D"/>
    <w:rsid w:val="00B4367C"/>
    <w:rsid w:val="00B43F0E"/>
    <w:rsid w:val="00B4400C"/>
    <w:rsid w:val="00B60920"/>
    <w:rsid w:val="00B64860"/>
    <w:rsid w:val="00B6657A"/>
    <w:rsid w:val="00B71340"/>
    <w:rsid w:val="00B71E8E"/>
    <w:rsid w:val="00B81433"/>
    <w:rsid w:val="00B826BA"/>
    <w:rsid w:val="00B83119"/>
    <w:rsid w:val="00B865B0"/>
    <w:rsid w:val="00B907DF"/>
    <w:rsid w:val="00B9219B"/>
    <w:rsid w:val="00BA44FB"/>
    <w:rsid w:val="00BB098E"/>
    <w:rsid w:val="00BB3F00"/>
    <w:rsid w:val="00BB4539"/>
    <w:rsid w:val="00BB4E02"/>
    <w:rsid w:val="00BB6553"/>
    <w:rsid w:val="00BD14EE"/>
    <w:rsid w:val="00BD421C"/>
    <w:rsid w:val="00BD4725"/>
    <w:rsid w:val="00BE00E6"/>
    <w:rsid w:val="00BE15DA"/>
    <w:rsid w:val="00BE2D5C"/>
    <w:rsid w:val="00BE445B"/>
    <w:rsid w:val="00BF182A"/>
    <w:rsid w:val="00C009C7"/>
    <w:rsid w:val="00C00C90"/>
    <w:rsid w:val="00C01E6A"/>
    <w:rsid w:val="00C02764"/>
    <w:rsid w:val="00C02CAE"/>
    <w:rsid w:val="00C07642"/>
    <w:rsid w:val="00C113BB"/>
    <w:rsid w:val="00C114B4"/>
    <w:rsid w:val="00C11D6C"/>
    <w:rsid w:val="00C21997"/>
    <w:rsid w:val="00C3381F"/>
    <w:rsid w:val="00C36010"/>
    <w:rsid w:val="00C40896"/>
    <w:rsid w:val="00C45E79"/>
    <w:rsid w:val="00C465D3"/>
    <w:rsid w:val="00C47A54"/>
    <w:rsid w:val="00C55FA8"/>
    <w:rsid w:val="00C6106B"/>
    <w:rsid w:val="00C72953"/>
    <w:rsid w:val="00C817E1"/>
    <w:rsid w:val="00C81A0B"/>
    <w:rsid w:val="00C81C49"/>
    <w:rsid w:val="00C82067"/>
    <w:rsid w:val="00C855CA"/>
    <w:rsid w:val="00C87B4C"/>
    <w:rsid w:val="00C9056B"/>
    <w:rsid w:val="00C90A95"/>
    <w:rsid w:val="00CA4002"/>
    <w:rsid w:val="00CA4258"/>
    <w:rsid w:val="00CA7329"/>
    <w:rsid w:val="00CB1A1E"/>
    <w:rsid w:val="00CB59D1"/>
    <w:rsid w:val="00CC3ED5"/>
    <w:rsid w:val="00CC68F6"/>
    <w:rsid w:val="00CD14BC"/>
    <w:rsid w:val="00CD1602"/>
    <w:rsid w:val="00CD38FF"/>
    <w:rsid w:val="00CD5D89"/>
    <w:rsid w:val="00CD5EA9"/>
    <w:rsid w:val="00CD64C3"/>
    <w:rsid w:val="00CE536D"/>
    <w:rsid w:val="00CF5CE8"/>
    <w:rsid w:val="00CF65F0"/>
    <w:rsid w:val="00CF7939"/>
    <w:rsid w:val="00D005DC"/>
    <w:rsid w:val="00D01BF0"/>
    <w:rsid w:val="00D04DBA"/>
    <w:rsid w:val="00D06A7A"/>
    <w:rsid w:val="00D11238"/>
    <w:rsid w:val="00D12475"/>
    <w:rsid w:val="00D21631"/>
    <w:rsid w:val="00D3112F"/>
    <w:rsid w:val="00D3206F"/>
    <w:rsid w:val="00D32999"/>
    <w:rsid w:val="00D33261"/>
    <w:rsid w:val="00D47CFE"/>
    <w:rsid w:val="00D50E7D"/>
    <w:rsid w:val="00D5141C"/>
    <w:rsid w:val="00D5159C"/>
    <w:rsid w:val="00D519C3"/>
    <w:rsid w:val="00D52FCA"/>
    <w:rsid w:val="00D57B5A"/>
    <w:rsid w:val="00D57C6D"/>
    <w:rsid w:val="00D60C85"/>
    <w:rsid w:val="00D61824"/>
    <w:rsid w:val="00D62892"/>
    <w:rsid w:val="00D62A05"/>
    <w:rsid w:val="00D62A43"/>
    <w:rsid w:val="00D64535"/>
    <w:rsid w:val="00D66F04"/>
    <w:rsid w:val="00D7731C"/>
    <w:rsid w:val="00D80E46"/>
    <w:rsid w:val="00D84162"/>
    <w:rsid w:val="00D8498A"/>
    <w:rsid w:val="00D8701C"/>
    <w:rsid w:val="00D87B3B"/>
    <w:rsid w:val="00D9650E"/>
    <w:rsid w:val="00DA50F5"/>
    <w:rsid w:val="00DA5B65"/>
    <w:rsid w:val="00DA67FA"/>
    <w:rsid w:val="00DA7CE3"/>
    <w:rsid w:val="00DB6D77"/>
    <w:rsid w:val="00DC3C24"/>
    <w:rsid w:val="00DC7E3B"/>
    <w:rsid w:val="00DD0515"/>
    <w:rsid w:val="00DD175D"/>
    <w:rsid w:val="00DD6282"/>
    <w:rsid w:val="00DE0329"/>
    <w:rsid w:val="00DE73A8"/>
    <w:rsid w:val="00DE7EDA"/>
    <w:rsid w:val="00DF1022"/>
    <w:rsid w:val="00DF496A"/>
    <w:rsid w:val="00DF4CC9"/>
    <w:rsid w:val="00DF5988"/>
    <w:rsid w:val="00DF5A0F"/>
    <w:rsid w:val="00E0082F"/>
    <w:rsid w:val="00E01263"/>
    <w:rsid w:val="00E11272"/>
    <w:rsid w:val="00E12205"/>
    <w:rsid w:val="00E20586"/>
    <w:rsid w:val="00E20A44"/>
    <w:rsid w:val="00E27B32"/>
    <w:rsid w:val="00E30E95"/>
    <w:rsid w:val="00E36FFA"/>
    <w:rsid w:val="00E41B5A"/>
    <w:rsid w:val="00E43070"/>
    <w:rsid w:val="00E44A57"/>
    <w:rsid w:val="00E45A09"/>
    <w:rsid w:val="00E610EA"/>
    <w:rsid w:val="00E651EC"/>
    <w:rsid w:val="00E66BD0"/>
    <w:rsid w:val="00E6782D"/>
    <w:rsid w:val="00E835E2"/>
    <w:rsid w:val="00E845AD"/>
    <w:rsid w:val="00E91741"/>
    <w:rsid w:val="00E92720"/>
    <w:rsid w:val="00E9513A"/>
    <w:rsid w:val="00E963D9"/>
    <w:rsid w:val="00EA1AD0"/>
    <w:rsid w:val="00EA5AC4"/>
    <w:rsid w:val="00EA5ED7"/>
    <w:rsid w:val="00EA6D3E"/>
    <w:rsid w:val="00EA745E"/>
    <w:rsid w:val="00EB4178"/>
    <w:rsid w:val="00EB68FB"/>
    <w:rsid w:val="00EC0FCE"/>
    <w:rsid w:val="00EC6968"/>
    <w:rsid w:val="00ED0AEE"/>
    <w:rsid w:val="00EE54E5"/>
    <w:rsid w:val="00EE68C0"/>
    <w:rsid w:val="00F00275"/>
    <w:rsid w:val="00F026C2"/>
    <w:rsid w:val="00F03C90"/>
    <w:rsid w:val="00F0537B"/>
    <w:rsid w:val="00F06DAE"/>
    <w:rsid w:val="00F14A52"/>
    <w:rsid w:val="00F15144"/>
    <w:rsid w:val="00F20191"/>
    <w:rsid w:val="00F2577C"/>
    <w:rsid w:val="00F33950"/>
    <w:rsid w:val="00F35BBE"/>
    <w:rsid w:val="00F35D8B"/>
    <w:rsid w:val="00F4254E"/>
    <w:rsid w:val="00F450A0"/>
    <w:rsid w:val="00F4549D"/>
    <w:rsid w:val="00F47FD9"/>
    <w:rsid w:val="00F51D8D"/>
    <w:rsid w:val="00F54EFA"/>
    <w:rsid w:val="00F55054"/>
    <w:rsid w:val="00F6627E"/>
    <w:rsid w:val="00F70620"/>
    <w:rsid w:val="00F775AF"/>
    <w:rsid w:val="00F826AF"/>
    <w:rsid w:val="00F8500F"/>
    <w:rsid w:val="00F85112"/>
    <w:rsid w:val="00F904AB"/>
    <w:rsid w:val="00F9152D"/>
    <w:rsid w:val="00FA0FD1"/>
    <w:rsid w:val="00FA685D"/>
    <w:rsid w:val="00FB109B"/>
    <w:rsid w:val="00FB1A93"/>
    <w:rsid w:val="00FB2A36"/>
    <w:rsid w:val="00FC5FC2"/>
    <w:rsid w:val="00FC7180"/>
    <w:rsid w:val="00FD4F8B"/>
    <w:rsid w:val="00FE26BF"/>
    <w:rsid w:val="00FF2BF4"/>
    <w:rsid w:val="00FF7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9648"/>
  <w15:chartTrackingRefBased/>
  <w15:docId w15:val="{4841E26B-41AB-154E-B365-E9454A0E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11A"/>
    <w:rPr>
      <w:rFonts w:ascii="Times New Roman" w:eastAsia="Times New Roman" w:hAnsi="Times New Roman" w:cs="Times New Roman"/>
      <w:kern w:val="0"/>
      <w:lang w:val="en-US"/>
      <w14:ligatures w14:val="none"/>
    </w:rPr>
  </w:style>
  <w:style w:type="paragraph" w:styleId="Overskrift1">
    <w:name w:val="heading 1"/>
    <w:basedOn w:val="Normal"/>
    <w:next w:val="Normal"/>
    <w:link w:val="Overskrift1Tegn"/>
    <w:uiPriority w:val="9"/>
    <w:qFormat/>
    <w:rsid w:val="001D711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D711A"/>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customStyle="1" w:styleId="EndNoteBibliographyTitle">
    <w:name w:val="EndNote Bibliography Title"/>
    <w:basedOn w:val="Normal"/>
    <w:link w:val="EndNoteBibliographyTitleChar"/>
    <w:rsid w:val="001D711A"/>
    <w:pPr>
      <w:jc w:val="center"/>
    </w:pPr>
    <w:rPr>
      <w:rFonts w:ascii="Calibri" w:hAnsi="Calibri" w:cs="Calibri"/>
      <w:noProof/>
      <w:sz w:val="22"/>
    </w:rPr>
  </w:style>
  <w:style w:type="character" w:customStyle="1" w:styleId="EndNoteBibliographyTitleChar">
    <w:name w:val="EndNote Bibliography Title Char"/>
    <w:basedOn w:val="Standardskrifttypeiafsnit"/>
    <w:link w:val="EndNoteBibliographyTitle"/>
    <w:rsid w:val="001D711A"/>
    <w:rPr>
      <w:rFonts w:ascii="Calibri" w:eastAsia="Times New Roman" w:hAnsi="Calibri" w:cs="Calibri"/>
      <w:noProof/>
      <w:kern w:val="0"/>
      <w:sz w:val="22"/>
      <w:lang w:val="en-US"/>
      <w14:ligatures w14:val="none"/>
    </w:rPr>
  </w:style>
  <w:style w:type="paragraph" w:customStyle="1" w:styleId="EndNoteBibliography">
    <w:name w:val="EndNote Bibliography"/>
    <w:basedOn w:val="Normal"/>
    <w:link w:val="EndNoteBibliographyChar"/>
    <w:rsid w:val="001D711A"/>
    <w:rPr>
      <w:rFonts w:ascii="Calibri" w:hAnsi="Calibri" w:cs="Calibri"/>
      <w:noProof/>
      <w:sz w:val="22"/>
    </w:rPr>
  </w:style>
  <w:style w:type="character" w:customStyle="1" w:styleId="EndNoteBibliographyChar">
    <w:name w:val="EndNote Bibliography Char"/>
    <w:basedOn w:val="Standardskrifttypeiafsnit"/>
    <w:link w:val="EndNoteBibliography"/>
    <w:rsid w:val="001D711A"/>
    <w:rPr>
      <w:rFonts w:ascii="Calibri" w:eastAsia="Times New Roman" w:hAnsi="Calibri" w:cs="Calibri"/>
      <w:noProof/>
      <w:kern w:val="0"/>
      <w:sz w:val="22"/>
      <w:lang w:val="en-US"/>
      <w14:ligatures w14:val="none"/>
    </w:rPr>
  </w:style>
  <w:style w:type="paragraph" w:styleId="Markeringsbobletekst">
    <w:name w:val="Balloon Text"/>
    <w:basedOn w:val="Normal"/>
    <w:link w:val="MarkeringsbobletekstTegn"/>
    <w:uiPriority w:val="99"/>
    <w:semiHidden/>
    <w:unhideWhenUsed/>
    <w:rsid w:val="001D711A"/>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1D711A"/>
    <w:rPr>
      <w:rFonts w:ascii="Segoe UI" w:eastAsia="Times New Roman" w:hAnsi="Segoe UI" w:cs="Segoe UI"/>
      <w:kern w:val="0"/>
      <w:sz w:val="18"/>
      <w:szCs w:val="18"/>
      <w:lang w:val="en-US"/>
      <w14:ligatures w14:val="none"/>
    </w:rPr>
  </w:style>
  <w:style w:type="character" w:styleId="Hyperlink">
    <w:name w:val="Hyperlink"/>
    <w:basedOn w:val="Standardskrifttypeiafsnit"/>
    <w:uiPriority w:val="99"/>
    <w:unhideWhenUsed/>
    <w:rsid w:val="001D711A"/>
    <w:rPr>
      <w:color w:val="0563C1" w:themeColor="hyperlink"/>
      <w:u w:val="single"/>
    </w:rPr>
  </w:style>
  <w:style w:type="paragraph" w:styleId="Ingenafstand">
    <w:name w:val="No Spacing"/>
    <w:uiPriority w:val="1"/>
    <w:qFormat/>
    <w:rsid w:val="001D711A"/>
    <w:rPr>
      <w:kern w:val="0"/>
      <w:sz w:val="22"/>
      <w:szCs w:val="22"/>
      <w:lang w:val="en-US"/>
      <w14:ligatures w14:val="none"/>
    </w:rPr>
  </w:style>
  <w:style w:type="character" w:styleId="Kommentarhenvisning">
    <w:name w:val="annotation reference"/>
    <w:basedOn w:val="Standardskrifttypeiafsnit"/>
    <w:uiPriority w:val="99"/>
    <w:semiHidden/>
    <w:unhideWhenUsed/>
    <w:rsid w:val="001D711A"/>
    <w:rPr>
      <w:sz w:val="16"/>
      <w:szCs w:val="16"/>
    </w:rPr>
  </w:style>
  <w:style w:type="paragraph" w:styleId="Kommentartekst">
    <w:name w:val="annotation text"/>
    <w:basedOn w:val="Normal"/>
    <w:link w:val="KommentartekstTegn"/>
    <w:uiPriority w:val="99"/>
    <w:unhideWhenUsed/>
    <w:rsid w:val="001D711A"/>
    <w:rPr>
      <w:sz w:val="20"/>
      <w:szCs w:val="20"/>
    </w:rPr>
  </w:style>
  <w:style w:type="character" w:customStyle="1" w:styleId="KommentartekstTegn">
    <w:name w:val="Kommentartekst Tegn"/>
    <w:basedOn w:val="Standardskrifttypeiafsnit"/>
    <w:link w:val="Kommentartekst"/>
    <w:uiPriority w:val="99"/>
    <w:rsid w:val="001D711A"/>
    <w:rPr>
      <w:rFonts w:ascii="Times New Roman" w:eastAsia="Times New Roman" w:hAnsi="Times New Roman" w:cs="Times New Roman"/>
      <w:kern w:val="0"/>
      <w:sz w:val="20"/>
      <w:szCs w:val="20"/>
      <w:lang w:val="en-US"/>
      <w14:ligatures w14:val="none"/>
    </w:rPr>
  </w:style>
  <w:style w:type="paragraph" w:styleId="Kommentaremne">
    <w:name w:val="annotation subject"/>
    <w:basedOn w:val="Kommentartekst"/>
    <w:next w:val="Kommentartekst"/>
    <w:link w:val="KommentaremneTegn"/>
    <w:uiPriority w:val="99"/>
    <w:semiHidden/>
    <w:unhideWhenUsed/>
    <w:rsid w:val="001D711A"/>
    <w:rPr>
      <w:b/>
      <w:bCs/>
    </w:rPr>
  </w:style>
  <w:style w:type="character" w:customStyle="1" w:styleId="KommentaremneTegn">
    <w:name w:val="Kommentaremne Tegn"/>
    <w:basedOn w:val="KommentartekstTegn"/>
    <w:link w:val="Kommentaremne"/>
    <w:uiPriority w:val="99"/>
    <w:semiHidden/>
    <w:rsid w:val="001D711A"/>
    <w:rPr>
      <w:rFonts w:ascii="Times New Roman" w:eastAsia="Times New Roman" w:hAnsi="Times New Roman" w:cs="Times New Roman"/>
      <w:b/>
      <w:bCs/>
      <w:kern w:val="0"/>
      <w:sz w:val="20"/>
      <w:szCs w:val="20"/>
      <w:lang w:val="en-US"/>
      <w14:ligatures w14:val="none"/>
    </w:rPr>
  </w:style>
  <w:style w:type="table" w:styleId="Tabel-Gitter">
    <w:name w:val="Table Grid"/>
    <w:basedOn w:val="Tabel-Normal"/>
    <w:uiPriority w:val="39"/>
    <w:rsid w:val="001D711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D711A"/>
    <w:pPr>
      <w:tabs>
        <w:tab w:val="center" w:pos="4819"/>
        <w:tab w:val="right" w:pos="9638"/>
      </w:tabs>
    </w:pPr>
    <w:rPr>
      <w:lang w:val="da-DK"/>
    </w:rPr>
  </w:style>
  <w:style w:type="character" w:customStyle="1" w:styleId="SidehovedTegn">
    <w:name w:val="Sidehoved Tegn"/>
    <w:basedOn w:val="Standardskrifttypeiafsnit"/>
    <w:link w:val="Sidehoved"/>
    <w:uiPriority w:val="99"/>
    <w:rsid w:val="001D711A"/>
    <w:rPr>
      <w:rFonts w:ascii="Times New Roman" w:eastAsia="Times New Roman" w:hAnsi="Times New Roman" w:cs="Times New Roman"/>
      <w:kern w:val="0"/>
      <w14:ligatures w14:val="none"/>
    </w:rPr>
  </w:style>
  <w:style w:type="paragraph" w:styleId="Sidefod">
    <w:name w:val="footer"/>
    <w:basedOn w:val="Normal"/>
    <w:link w:val="SidefodTegn"/>
    <w:uiPriority w:val="99"/>
    <w:unhideWhenUsed/>
    <w:rsid w:val="001D711A"/>
    <w:pPr>
      <w:tabs>
        <w:tab w:val="center" w:pos="4819"/>
        <w:tab w:val="right" w:pos="9638"/>
      </w:tabs>
    </w:pPr>
    <w:rPr>
      <w:lang w:val="da-DK"/>
    </w:rPr>
  </w:style>
  <w:style w:type="character" w:customStyle="1" w:styleId="SidefodTegn">
    <w:name w:val="Sidefod Tegn"/>
    <w:basedOn w:val="Standardskrifttypeiafsnit"/>
    <w:link w:val="Sidefod"/>
    <w:uiPriority w:val="99"/>
    <w:rsid w:val="001D711A"/>
    <w:rPr>
      <w:rFonts w:ascii="Times New Roman" w:eastAsia="Times New Roman" w:hAnsi="Times New Roman" w:cs="Times New Roman"/>
      <w:kern w:val="0"/>
      <w14:ligatures w14:val="none"/>
    </w:rPr>
  </w:style>
  <w:style w:type="paragraph" w:styleId="Korrektur">
    <w:name w:val="Revision"/>
    <w:hidden/>
    <w:uiPriority w:val="99"/>
    <w:semiHidden/>
    <w:rsid w:val="001D711A"/>
    <w:rPr>
      <w:kern w:val="0"/>
      <w:sz w:val="22"/>
      <w:szCs w:val="22"/>
      <w:lang w:val="en-US"/>
      <w14:ligatures w14:val="none"/>
    </w:rPr>
  </w:style>
  <w:style w:type="character" w:styleId="Pladsholdertekst">
    <w:name w:val="Placeholder Text"/>
    <w:basedOn w:val="Standardskrifttypeiafsnit"/>
    <w:uiPriority w:val="99"/>
    <w:semiHidden/>
    <w:rsid w:val="001D711A"/>
    <w:rPr>
      <w:color w:val="808080"/>
    </w:rPr>
  </w:style>
  <w:style w:type="character" w:styleId="Linjenummer">
    <w:name w:val="line number"/>
    <w:basedOn w:val="Standardskrifttypeiafsnit"/>
    <w:uiPriority w:val="99"/>
    <w:semiHidden/>
    <w:unhideWhenUsed/>
    <w:rsid w:val="001D711A"/>
  </w:style>
  <w:style w:type="paragraph" w:styleId="Listeafsnit">
    <w:name w:val="List Paragraph"/>
    <w:basedOn w:val="Normal"/>
    <w:uiPriority w:val="34"/>
    <w:qFormat/>
    <w:rsid w:val="001D711A"/>
    <w:pPr>
      <w:ind w:left="720"/>
      <w:contextualSpacing/>
    </w:pPr>
  </w:style>
  <w:style w:type="character" w:styleId="Sidetal">
    <w:name w:val="page number"/>
    <w:basedOn w:val="Standardskrifttypeiafsnit"/>
    <w:uiPriority w:val="99"/>
    <w:semiHidden/>
    <w:unhideWhenUsed/>
    <w:rsid w:val="001D711A"/>
  </w:style>
  <w:style w:type="character" w:customStyle="1" w:styleId="docsum-pmid">
    <w:name w:val="docsum-pmid"/>
    <w:basedOn w:val="Standardskrifttypeiafsnit"/>
    <w:rsid w:val="001D711A"/>
  </w:style>
  <w:style w:type="paragraph" w:customStyle="1" w:styleId="EndNoteCategoryHeading">
    <w:name w:val="EndNote Category Heading"/>
    <w:basedOn w:val="Normal"/>
    <w:link w:val="EndNoteCategoryHeadingChar"/>
    <w:rsid w:val="001D711A"/>
    <w:pPr>
      <w:spacing w:before="120" w:after="120"/>
    </w:pPr>
    <w:rPr>
      <w:b/>
      <w:sz w:val="20"/>
      <w:szCs w:val="20"/>
    </w:rPr>
  </w:style>
  <w:style w:type="character" w:customStyle="1" w:styleId="EndNoteCategoryHeadingChar">
    <w:name w:val="EndNote Category Heading Char"/>
    <w:basedOn w:val="KommentartekstTegn"/>
    <w:link w:val="EndNoteCategoryHeading"/>
    <w:rsid w:val="001D711A"/>
    <w:rPr>
      <w:rFonts w:ascii="Times New Roman" w:eastAsia="Times New Roman" w:hAnsi="Times New Roman" w:cs="Times New Roman"/>
      <w:b/>
      <w:kern w:val="0"/>
      <w:sz w:val="20"/>
      <w:szCs w:val="20"/>
      <w:lang w:val="en-US"/>
      <w14:ligatures w14:val="none"/>
    </w:rPr>
  </w:style>
  <w:style w:type="character" w:styleId="Ulstomtale">
    <w:name w:val="Unresolved Mention"/>
    <w:basedOn w:val="Standardskrifttypeiafsnit"/>
    <w:uiPriority w:val="99"/>
    <w:semiHidden/>
    <w:unhideWhenUsed/>
    <w:rsid w:val="001D711A"/>
    <w:rPr>
      <w:color w:val="605E5C"/>
      <w:shd w:val="clear" w:color="auto" w:fill="E1DFDD"/>
    </w:rPr>
  </w:style>
  <w:style w:type="paragraph" w:styleId="NormalWeb">
    <w:name w:val="Normal (Web)"/>
    <w:basedOn w:val="Normal"/>
    <w:uiPriority w:val="99"/>
    <w:semiHidden/>
    <w:unhideWhenUsed/>
    <w:rsid w:val="002970A1"/>
    <w:pPr>
      <w:spacing w:before="100" w:beforeAutospacing="1" w:after="100" w:afterAutospacing="1"/>
    </w:pPr>
    <w:rPr>
      <w:lang w:val="da-DK" w:eastAsia="da-DK"/>
    </w:rPr>
  </w:style>
  <w:style w:type="paragraph" w:customStyle="1" w:styleId="Bibliografi1">
    <w:name w:val="Bibliografi1"/>
    <w:basedOn w:val="Normal"/>
    <w:link w:val="BibliographyTegn"/>
    <w:rsid w:val="00F35D8B"/>
    <w:pPr>
      <w:spacing w:after="240" w:line="480" w:lineRule="auto"/>
    </w:pPr>
  </w:style>
  <w:style w:type="character" w:customStyle="1" w:styleId="BibliographyTegn">
    <w:name w:val="Bibliography Tegn"/>
    <w:basedOn w:val="Standardskrifttypeiafsnit"/>
    <w:link w:val="Bibliografi1"/>
    <w:rsid w:val="00F35D8B"/>
    <w:rPr>
      <w:rFonts w:ascii="Times New Roman" w:eastAsia="Times New Roman" w:hAnsi="Times New Roman" w:cs="Times New Roman"/>
      <w:kern w:val="0"/>
      <w:lang w:val="en-US"/>
      <w14:ligatures w14:val="none"/>
    </w:rPr>
  </w:style>
  <w:style w:type="paragraph" w:customStyle="1" w:styleId="Bibliografi2">
    <w:name w:val="Bibliografi2"/>
    <w:basedOn w:val="Normal"/>
    <w:link w:val="BibliographyTegn1"/>
    <w:rsid w:val="00632C1C"/>
    <w:pPr>
      <w:tabs>
        <w:tab w:val="left" w:pos="500"/>
      </w:tabs>
      <w:spacing w:after="240"/>
      <w:ind w:left="504" w:hanging="504"/>
    </w:pPr>
    <w:rPr>
      <w:rFonts w:ascii="Roboto" w:hAnsi="Roboto"/>
      <w:sz w:val="22"/>
      <w:szCs w:val="22"/>
    </w:rPr>
  </w:style>
  <w:style w:type="character" w:customStyle="1" w:styleId="BibliographyTegn1">
    <w:name w:val="Bibliography Tegn1"/>
    <w:basedOn w:val="Standardskrifttypeiafsnit"/>
    <w:link w:val="Bibliografi2"/>
    <w:rsid w:val="00632C1C"/>
    <w:rPr>
      <w:rFonts w:ascii="Roboto" w:eastAsia="Times New Roman" w:hAnsi="Roboto" w:cs="Times New Roman"/>
      <w:kern w:val="0"/>
      <w:sz w:val="22"/>
      <w:szCs w:val="22"/>
      <w:lang w:val="en-US"/>
      <w14:ligatures w14:val="none"/>
    </w:rPr>
  </w:style>
  <w:style w:type="character" w:styleId="Strk">
    <w:name w:val="Strong"/>
    <w:basedOn w:val="Standardskrifttypeiafsnit"/>
    <w:uiPriority w:val="22"/>
    <w:qFormat/>
    <w:rsid w:val="0004148E"/>
    <w:rPr>
      <w:b/>
      <w:bCs/>
    </w:rPr>
  </w:style>
  <w:style w:type="character" w:customStyle="1" w:styleId="gtfootnotemarks">
    <w:name w:val="gt_footnote_marks"/>
    <w:basedOn w:val="Standardskrifttypeiafsnit"/>
    <w:rsid w:val="0004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05445">
      <w:bodyDiv w:val="1"/>
      <w:marLeft w:val="0"/>
      <w:marRight w:val="0"/>
      <w:marTop w:val="0"/>
      <w:marBottom w:val="0"/>
      <w:divBdr>
        <w:top w:val="none" w:sz="0" w:space="0" w:color="auto"/>
        <w:left w:val="none" w:sz="0" w:space="0" w:color="auto"/>
        <w:bottom w:val="none" w:sz="0" w:space="0" w:color="auto"/>
        <w:right w:val="none" w:sz="0" w:space="0" w:color="auto"/>
      </w:divBdr>
    </w:div>
    <w:div w:id="1600337270">
      <w:bodyDiv w:val="1"/>
      <w:marLeft w:val="0"/>
      <w:marRight w:val="0"/>
      <w:marTop w:val="0"/>
      <w:marBottom w:val="0"/>
      <w:divBdr>
        <w:top w:val="none" w:sz="0" w:space="0" w:color="auto"/>
        <w:left w:val="none" w:sz="0" w:space="0" w:color="auto"/>
        <w:bottom w:val="none" w:sz="0" w:space="0" w:color="auto"/>
        <w:right w:val="none" w:sz="0" w:space="0" w:color="auto"/>
      </w:divBdr>
    </w:div>
    <w:div w:id="196970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header" Target="header3.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8.emf"/><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christoffer.rasmus.vissing@regionh" TargetMode="External"/><Relationship Id="rId14" Type="http://schemas.microsoft.com/office/2016/09/relationships/commentsIds" Target="commentsIds.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footer" Target="footer3.xml"/><Relationship Id="rId35" Type="http://schemas.microsoft.com/office/2011/relationships/people" Target="people.xml"/><Relationship Id="rId8" Type="http://schemas.openxmlformats.org/officeDocument/2006/relationships/hyperlink" Target="mailto:cho@bwh.harvard.edu"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2CB80-8AD1-FD4C-A92D-2BEDE8F4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39</Pages>
  <Words>21569</Words>
  <Characters>131572</Characters>
  <Application>Microsoft Office Word</Application>
  <DocSecurity>0</DocSecurity>
  <Lines>1096</Lines>
  <Paragraphs>305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152836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Vissing</dc:creator>
  <cp:keywords/>
  <dc:description/>
  <cp:lastModifiedBy>Christoffer Vissing</cp:lastModifiedBy>
  <cp:revision>3</cp:revision>
  <dcterms:created xsi:type="dcterms:W3CDTF">2023-11-17T09:52:00Z</dcterms:created>
  <dcterms:modified xsi:type="dcterms:W3CDTF">2023-11-17T11:22:00Z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id="JKLjeQPq"/&gt;&lt;style id="http://www.zotero.org/styles/stroke"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