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 xml:space="preserve">Differences in the Clinical Course of </w:t>
      </w:r>
      <w:proofErr w:type="spellStart"/>
      <w:r w:rsidRPr="00907D0E">
        <w:rPr>
          <w:rFonts w:ascii="Roboto" w:hAnsi="Roboto"/>
          <w:b/>
          <w:bCs/>
          <w:lang w:val="en-US"/>
        </w:rPr>
        <w:t>Sarcomeric</w:t>
      </w:r>
      <w:proofErr w:type="spellEnd"/>
      <w:r w:rsidRPr="00907D0E">
        <w:rPr>
          <w:rFonts w:ascii="Roboto" w:hAnsi="Roboto"/>
          <w:b/>
          <w:bCs/>
          <w:lang w:val="en-US"/>
        </w:rPr>
        <w:t xml:space="preserve"> and Non-</w:t>
      </w:r>
      <w:proofErr w:type="spellStart"/>
      <w:r w:rsidRPr="00907D0E">
        <w:rPr>
          <w:rFonts w:ascii="Roboto" w:hAnsi="Roboto"/>
          <w:b/>
          <w:bCs/>
          <w:lang w:val="en-US"/>
        </w:rPr>
        <w:t>Sarcomeric</w:t>
      </w:r>
      <w:proofErr w:type="spellEnd"/>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commentRangeStart w:id="1"/>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commentRangeEnd w:id="1"/>
      <w:r w:rsidR="00B816F2">
        <w:rPr>
          <w:rStyle w:val="Kommentarhenvisning"/>
          <w:rFonts w:ascii="Times New Roman" w:eastAsia="Times New Roman" w:hAnsi="Times New Roman" w:cs="Times New Roman"/>
        </w:rPr>
        <w:commentReference w:id="1"/>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BF92F6B"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12"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B816F2" w:rsidRDefault="001D711A" w:rsidP="001D711A">
      <w:pPr>
        <w:pStyle w:val="Ingenafstand"/>
        <w:rPr>
          <w:rFonts w:ascii="Roboto" w:hAnsi="Roboto" w:cs="Times New Roman"/>
          <w:sz w:val="18"/>
          <w:szCs w:val="18"/>
          <w:lang w:val="da-DK"/>
        </w:rPr>
      </w:pPr>
      <w:proofErr w:type="spellStart"/>
      <w:r w:rsidRPr="00B816F2">
        <w:rPr>
          <w:rFonts w:ascii="Roboto" w:hAnsi="Roboto" w:cs="Times New Roman"/>
          <w:sz w:val="18"/>
          <w:szCs w:val="18"/>
          <w:lang w:val="da-DK"/>
        </w:rPr>
        <w:t>Email</w:t>
      </w:r>
      <w:proofErr w:type="spellEnd"/>
      <w:r w:rsidRPr="00B816F2">
        <w:rPr>
          <w:rFonts w:ascii="Roboto" w:hAnsi="Roboto" w:cs="Times New Roman"/>
          <w:sz w:val="18"/>
          <w:szCs w:val="18"/>
          <w:lang w:val="da-DK"/>
        </w:rPr>
        <w:t xml:space="preserve">: </w:t>
      </w:r>
      <w:hyperlink r:id="rId13" w:history="1">
        <w:r w:rsidR="004C6F6D" w:rsidRPr="00B816F2">
          <w:rPr>
            <w:rStyle w:val="Hyperlink"/>
            <w:rFonts w:ascii="Roboto" w:hAnsi="Roboto" w:cs="Times New Roman"/>
            <w:sz w:val="18"/>
            <w:szCs w:val="18"/>
            <w:lang w:val="da-DK"/>
          </w:rPr>
          <w:t>christoffer.rasmus.vissing@regionh</w:t>
        </w:r>
      </w:hyperlink>
      <w:r w:rsidRPr="00B816F2">
        <w:rPr>
          <w:rFonts w:ascii="Roboto" w:hAnsi="Roboto" w:cs="Times New Roman"/>
          <w:sz w:val="18"/>
          <w:szCs w:val="18"/>
          <w:lang w:val="da-DK"/>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0826A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w:t>
      </w:r>
      <w:r w:rsidR="00317261">
        <w:rPr>
          <w:rFonts w:ascii="Roboto" w:hAnsi="Roboto"/>
          <w:sz w:val="18"/>
          <w:szCs w:val="18"/>
          <w:lang w:val="en-US"/>
        </w:rPr>
        <w:t>8</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76379AE5"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F947A3">
        <w:rPr>
          <w:rFonts w:ascii="Roboto" w:hAnsi="Roboto"/>
          <w:sz w:val="18"/>
          <w:szCs w:val="18"/>
          <w:lang w:val="en-US"/>
        </w:rPr>
        <w:t>751</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12307E">
          <w:footerReference w:type="even" r:id="rId14"/>
          <w:footerReference w:type="default" r:id="rId15"/>
          <w:pgSz w:w="12240" w:h="15840"/>
          <w:pgMar w:top="1440" w:right="1440" w:bottom="992" w:left="1259" w:header="720" w:footer="720" w:gutter="0"/>
          <w:cols w:space="720"/>
          <w:titlePg/>
          <w:docGrid w:linePitch="360"/>
        </w:sectPr>
      </w:pPr>
      <w:bookmarkStart w:id="2"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49EEED05"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w:t>
      </w:r>
      <w:r w:rsidR="00473475">
        <w:rPr>
          <w:rFonts w:ascii="Roboto" w:hAnsi="Roboto"/>
          <w:sz w:val="22"/>
          <w:szCs w:val="22"/>
          <w:lang w:val="en-US"/>
        </w:rPr>
        <w:t>s</w:t>
      </w:r>
      <w:r w:rsidR="00AE61C5" w:rsidRPr="00945228">
        <w:rPr>
          <w:rFonts w:ascii="Roboto" w:hAnsi="Roboto"/>
          <w:sz w:val="22"/>
          <w:szCs w:val="22"/>
          <w:lang w:val="en-US"/>
        </w:rPr>
        <w:t xml:space="preserve"> have been identified</w:t>
      </w:r>
      <w:r w:rsidR="00317261">
        <w:rPr>
          <w:rFonts w:ascii="Roboto" w:hAnsi="Roboto"/>
          <w:sz w:val="22"/>
          <w:szCs w:val="22"/>
          <w:lang w:val="en-US"/>
        </w:rPr>
        <w:t xml:space="preserve"> in HCM</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especially </w:t>
      </w:r>
      <w:r w:rsidR="00754B2F">
        <w:rPr>
          <w:rFonts w:ascii="Roboto" w:hAnsi="Roboto"/>
          <w:sz w:val="22"/>
          <w:szCs w:val="22"/>
          <w:lang w:val="en-US"/>
        </w:rPr>
        <w:t>regarding</w:t>
      </w:r>
      <w:r w:rsidR="00797C2D">
        <w:rPr>
          <w:rFonts w:ascii="Roboto" w:hAnsi="Roboto"/>
          <w:sz w:val="22"/>
          <w:szCs w:val="22"/>
          <w:lang w:val="en-US"/>
        </w:rPr>
        <w:t xml:space="preserve"> </w:t>
      </w:r>
      <w:r w:rsidR="00E022FF" w:rsidRPr="00945228">
        <w:rPr>
          <w:rFonts w:ascii="Roboto" w:hAnsi="Roboto"/>
          <w:sz w:val="22"/>
          <w:szCs w:val="22"/>
          <w:lang w:val="en-US"/>
        </w:rPr>
        <w:t>the relative timing</w:t>
      </w:r>
      <w:r w:rsidR="00317261">
        <w:rPr>
          <w:rFonts w:ascii="Roboto" w:hAnsi="Roboto"/>
          <w:sz w:val="22"/>
          <w:szCs w:val="22"/>
          <w:lang w:val="en-US"/>
        </w:rPr>
        <w:t xml:space="preserve"> and sequence</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w:t>
      </w:r>
      <w:r w:rsidR="00317261">
        <w:rPr>
          <w:rFonts w:ascii="Roboto" w:hAnsi="Roboto"/>
          <w:sz w:val="22"/>
          <w:szCs w:val="22"/>
          <w:lang w:val="en-US"/>
        </w:rPr>
        <w:t xml:space="preserve">the </w:t>
      </w:r>
      <w:r w:rsidR="008E1D94">
        <w:rPr>
          <w:rFonts w:ascii="Roboto" w:hAnsi="Roboto"/>
          <w:sz w:val="22"/>
          <w:szCs w:val="22"/>
          <w:lang w:val="en-US"/>
        </w:rPr>
        <w:t>impact of cardiovascular comorbidities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2720FA1C"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473475">
        <w:rPr>
          <w:rFonts w:ascii="Roboto" w:hAnsi="Roboto"/>
          <w:sz w:val="22"/>
          <w:szCs w:val="22"/>
          <w:lang w:val="en-US"/>
        </w:rPr>
        <w:t>timing</w:t>
      </w:r>
      <w:r w:rsidR="00DE7EDA" w:rsidRPr="00907D0E">
        <w:rPr>
          <w:rFonts w:ascii="Roboto" w:hAnsi="Roboto"/>
          <w:sz w:val="22"/>
          <w:szCs w:val="22"/>
          <w:lang w:val="en-US"/>
        </w:rPr>
        <w:t xml:space="preserve"> and</w:t>
      </w:r>
      <w:r w:rsidR="00DD7732">
        <w:rPr>
          <w:rFonts w:ascii="Roboto" w:hAnsi="Roboto"/>
          <w:sz w:val="22"/>
          <w:szCs w:val="22"/>
          <w:lang w:val="en-US"/>
        </w:rPr>
        <w:t xml:space="preserve"> </w:t>
      </w:r>
      <w:r w:rsidR="00317261">
        <w:rPr>
          <w:rFonts w:ascii="Roboto" w:hAnsi="Roboto"/>
          <w:sz w:val="22"/>
          <w:szCs w:val="22"/>
          <w:lang w:val="en-US"/>
        </w:rPr>
        <w:t>influence</w:t>
      </w:r>
      <w:r w:rsidR="00DD7732">
        <w:rPr>
          <w:rFonts w:ascii="Roboto" w:hAnsi="Roboto"/>
          <w:sz w:val="22"/>
          <w:szCs w:val="22"/>
          <w:lang w:val="en-US"/>
        </w:rPr>
        <w:t xml:space="preserve"> of genetic status on the</w:t>
      </w:r>
      <w:r w:rsidR="00DE7EDA" w:rsidRPr="00907D0E">
        <w:rPr>
          <w:rFonts w:ascii="Roboto" w:hAnsi="Roboto"/>
          <w:sz w:val="22"/>
          <w:szCs w:val="22"/>
          <w:lang w:val="en-US"/>
        </w:rPr>
        <w:t xml:space="preserve"> 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7F6E1E76" w14:textId="519E157E" w:rsidR="00FF4CC9" w:rsidRDefault="008E11EB" w:rsidP="000B140C">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r w:rsidR="00DD7732">
        <w:rPr>
          <w:rFonts w:ascii="Roboto" w:hAnsi="Roboto"/>
          <w:sz w:val="22"/>
          <w:szCs w:val="22"/>
          <w:lang w:val="en-US"/>
        </w:rPr>
        <w:t xml:space="preserve">The </w:t>
      </w:r>
      <w:commentRangeStart w:id="3"/>
      <w:r w:rsidR="001977C7">
        <w:rPr>
          <w:rFonts w:ascii="Roboto" w:hAnsi="Roboto"/>
          <w:sz w:val="22"/>
          <w:szCs w:val="22"/>
          <w:lang w:val="en-US"/>
        </w:rPr>
        <w:t>detrimental impact</w:t>
      </w:r>
      <w:r w:rsidR="00DD7732">
        <w:rPr>
          <w:rFonts w:ascii="Roboto" w:hAnsi="Roboto"/>
          <w:sz w:val="22"/>
          <w:szCs w:val="22"/>
          <w:lang w:val="en-US"/>
        </w:rPr>
        <w:t xml:space="preserve"> </w:t>
      </w:r>
      <w:commentRangeEnd w:id="3"/>
      <w:r w:rsidR="001977C7">
        <w:rPr>
          <w:rStyle w:val="Kommentarhenvisning"/>
          <w:lang w:val="en-US" w:eastAsia="en-US"/>
        </w:rPr>
        <w:commentReference w:id="3"/>
      </w:r>
      <w:r w:rsidR="00DD7732">
        <w:rPr>
          <w:rFonts w:ascii="Roboto" w:hAnsi="Roboto"/>
          <w:sz w:val="22"/>
          <w:szCs w:val="22"/>
          <w:lang w:val="en-US"/>
        </w:rPr>
        <w:t xml:space="preserve">of 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 xml:space="preserve">sfunction </w:t>
      </w:r>
      <w:r w:rsidR="00DD7732">
        <w:rPr>
          <w:rFonts w:ascii="Roboto" w:hAnsi="Roboto"/>
          <w:sz w:val="22"/>
          <w:szCs w:val="22"/>
          <w:lang w:val="en-US"/>
        </w:rPr>
        <w:t xml:space="preserve">was </w:t>
      </w:r>
      <w:commentRangeStart w:id="4"/>
      <w:r w:rsidR="00DD7732">
        <w:rPr>
          <w:rFonts w:ascii="Roboto" w:hAnsi="Roboto"/>
          <w:sz w:val="22"/>
          <w:szCs w:val="22"/>
          <w:lang w:val="en-US"/>
        </w:rPr>
        <w:t xml:space="preserve">amplified </w:t>
      </w:r>
      <w:commentRangeEnd w:id="4"/>
      <w:r w:rsidR="001977C7">
        <w:rPr>
          <w:rStyle w:val="Kommentarhenvisning"/>
          <w:lang w:val="en-US" w:eastAsia="en-US"/>
        </w:rPr>
        <w:commentReference w:id="4"/>
      </w:r>
      <w:r w:rsidR="00DD7732">
        <w:rPr>
          <w:rFonts w:ascii="Roboto" w:hAnsi="Roboto"/>
          <w:sz w:val="22"/>
          <w:szCs w:val="22"/>
          <w:lang w:val="en-US"/>
        </w:rPr>
        <w:t xml:space="preserve">in </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 compared to non-</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w:t>
      </w:r>
      <w:r w:rsidR="009E41E7">
        <w:rPr>
          <w:rFonts w:ascii="Roboto" w:hAnsi="Roboto"/>
          <w:sz w:val="22"/>
          <w:szCs w:val="22"/>
          <w:lang w:val="en-US"/>
        </w:rPr>
        <w:t>.</w:t>
      </w:r>
      <w:r w:rsidR="00D803C7">
        <w:rPr>
          <w:rFonts w:ascii="Roboto" w:hAnsi="Roboto"/>
          <w:sz w:val="22"/>
          <w:szCs w:val="22"/>
          <w:lang w:val="en-US"/>
        </w:rPr>
        <w:t xml:space="preserve">  </w:t>
      </w:r>
      <w:r w:rsidR="001977C7">
        <w:rPr>
          <w:rFonts w:ascii="Roboto" w:hAnsi="Roboto"/>
          <w:sz w:val="22"/>
          <w:szCs w:val="22"/>
          <w:lang w:val="en-US"/>
        </w:rPr>
        <w:t xml:space="preserve">Additionally, </w:t>
      </w:r>
      <w:r w:rsidR="004C1EB5" w:rsidRPr="00907D0E">
        <w:rPr>
          <w:rFonts w:ascii="Roboto" w:hAnsi="Roboto"/>
          <w:sz w:val="22"/>
          <w:szCs w:val="22"/>
          <w:lang w:val="en-US"/>
        </w:rPr>
        <w:t xml:space="preserve">patients with </w:t>
      </w:r>
      <w:proofErr w:type="spellStart"/>
      <w:r w:rsidR="004C1EB5" w:rsidRPr="00907D0E">
        <w:rPr>
          <w:rFonts w:ascii="Roboto" w:hAnsi="Roboto"/>
          <w:sz w:val="22"/>
          <w:szCs w:val="22"/>
          <w:lang w:val="en-US"/>
        </w:rPr>
        <w:t>sarcomeric</w:t>
      </w:r>
      <w:proofErr w:type="spellEnd"/>
      <w:r w:rsidR="004C1EB5" w:rsidRPr="00907D0E">
        <w:rPr>
          <w:rFonts w:ascii="Roboto" w:hAnsi="Roboto"/>
          <w:sz w:val="22"/>
          <w:szCs w:val="22"/>
          <w:lang w:val="en-US"/>
        </w:rPr>
        <w:t xml:space="preserve"> HCM</w:t>
      </w:r>
      <w:r w:rsidR="00FF4CC9" w:rsidRPr="00FF4CC9">
        <w:rPr>
          <w:rFonts w:ascii="Roboto" w:hAnsi="Roboto"/>
          <w:sz w:val="22"/>
          <w:szCs w:val="22"/>
          <w:lang w:val="en-US"/>
        </w:rPr>
        <w:t xml:space="preserve"> </w:t>
      </w:r>
      <w:r w:rsidR="00473475">
        <w:rPr>
          <w:rFonts w:ascii="Roboto" w:hAnsi="Roboto"/>
          <w:sz w:val="22"/>
          <w:szCs w:val="22"/>
          <w:lang w:val="en-US"/>
        </w:rPr>
        <w:t>had double the risk of</w:t>
      </w:r>
      <w:r w:rsidR="00FF4CC9" w:rsidRPr="00BE00B8">
        <w:rPr>
          <w:rFonts w:ascii="Roboto" w:hAnsi="Roboto"/>
          <w:sz w:val="22"/>
          <w:szCs w:val="22"/>
          <w:lang w:val="en-US"/>
        </w:rPr>
        <w:t xml:space="preserve"> sudden cardiac death, heart </w:t>
      </w:r>
      <w:proofErr w:type="spellStart"/>
      <w:proofErr w:type="gramStart"/>
      <w:r w:rsidR="00FF4CC9" w:rsidRPr="00BE00B8">
        <w:rPr>
          <w:rFonts w:ascii="Roboto" w:hAnsi="Roboto"/>
          <w:sz w:val="22"/>
          <w:szCs w:val="22"/>
          <w:lang w:val="en-US"/>
        </w:rPr>
        <w:t>failure</w:t>
      </w:r>
      <w:r w:rsidR="00473475">
        <w:rPr>
          <w:rFonts w:ascii="Roboto" w:hAnsi="Roboto"/>
          <w:sz w:val="22"/>
          <w:szCs w:val="22"/>
          <w:lang w:val="en-US"/>
        </w:rPr>
        <w:t>,</w:t>
      </w:r>
      <w:r w:rsidR="00FF4CC9" w:rsidRPr="00BE00B8">
        <w:rPr>
          <w:rFonts w:ascii="Roboto" w:hAnsi="Roboto"/>
          <w:sz w:val="22"/>
          <w:szCs w:val="22"/>
          <w:lang w:val="en-US"/>
        </w:rPr>
        <w:t>stroke</w:t>
      </w:r>
      <w:proofErr w:type="spellEnd"/>
      <w:proofErr w:type="gramEnd"/>
      <w:r w:rsidR="00473475" w:rsidRPr="001F2967">
        <w:rPr>
          <w:rFonts w:ascii="Roboto" w:hAnsi="Roboto"/>
          <w:sz w:val="22"/>
          <w:szCs w:val="22"/>
          <w:highlight w:val="yellow"/>
          <w:lang w:val="en-US"/>
        </w:rPr>
        <w:t>, or HCM-related death</w:t>
      </w:r>
      <w:r w:rsidR="008B3566">
        <w:rPr>
          <w:rFonts w:ascii="Roboto" w:hAnsi="Roboto"/>
          <w:sz w:val="22"/>
          <w:szCs w:val="22"/>
          <w:lang w:val="en-US"/>
        </w:rPr>
        <w:t>. A</w:t>
      </w:r>
      <w:r w:rsidR="004C1EB5"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004C1EB5"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004C1EB5" w:rsidRPr="00907D0E">
        <w:rPr>
          <w:rFonts w:ascii="Roboto" w:hAnsi="Roboto"/>
          <w:sz w:val="22"/>
          <w:szCs w:val="22"/>
          <w:lang w:val="en-US"/>
        </w:rPr>
        <w:t>(CI 1.1</w:t>
      </w:r>
      <w:r w:rsidR="00FF4CC9">
        <w:rPr>
          <w:rFonts w:ascii="Roboto" w:hAnsi="Roboto"/>
          <w:sz w:val="22"/>
          <w:szCs w:val="22"/>
          <w:lang w:val="en-US"/>
        </w:rPr>
        <w:t>8</w:t>
      </w:r>
      <w:r w:rsidR="004C1EB5" w:rsidRPr="00907D0E">
        <w:rPr>
          <w:rFonts w:ascii="Roboto" w:hAnsi="Roboto"/>
          <w:sz w:val="22"/>
          <w:szCs w:val="22"/>
          <w:lang w:val="en-US"/>
        </w:rPr>
        <w:t>-1.4</w:t>
      </w:r>
      <w:r w:rsidR="00FF4CC9">
        <w:rPr>
          <w:rFonts w:ascii="Roboto" w:hAnsi="Roboto"/>
          <w:sz w:val="22"/>
          <w:szCs w:val="22"/>
          <w:lang w:val="en-US"/>
        </w:rPr>
        <w:t>8</w:t>
      </w:r>
      <w:r w:rsidR="004C1EB5" w:rsidRPr="00907D0E">
        <w:rPr>
          <w:rFonts w:ascii="Roboto" w:hAnsi="Roboto"/>
          <w:sz w:val="22"/>
          <w:szCs w:val="22"/>
          <w:lang w:val="en-US"/>
        </w:rPr>
        <w:t xml:space="preserve">). </w:t>
      </w:r>
    </w:p>
    <w:p w14:paraId="72D090CF" w14:textId="2D8F71C3" w:rsidR="00F775AF" w:rsidRDefault="001D711A" w:rsidP="002707A5">
      <w:pPr>
        <w:spacing w:line="360" w:lineRule="auto"/>
        <w:rPr>
          <w:rFonts w:ascii="Roboto" w:hAnsi="Roboto"/>
          <w:sz w:val="22"/>
          <w:szCs w:val="22"/>
          <w:lang w:val="en-US"/>
        </w:rPr>
      </w:pPr>
      <w:commentRangeStart w:id="5"/>
      <w:r w:rsidRPr="00907D0E">
        <w:rPr>
          <w:rFonts w:ascii="Roboto" w:hAnsi="Roboto"/>
          <w:b/>
          <w:bCs/>
          <w:i/>
          <w:iCs/>
          <w:sz w:val="22"/>
          <w:szCs w:val="22"/>
          <w:lang w:val="en-US"/>
        </w:rPr>
        <w:t>Conclusions</w:t>
      </w:r>
      <w:commentRangeEnd w:id="5"/>
      <w:r w:rsidR="00CC498B">
        <w:rPr>
          <w:rStyle w:val="Kommentarhenvisning"/>
          <w:lang w:val="en-US" w:eastAsia="en-US"/>
        </w:rPr>
        <w:commentReference w:id="5"/>
      </w:r>
      <w:r w:rsidRPr="00907D0E">
        <w:rPr>
          <w:rFonts w:ascii="Roboto" w:hAnsi="Roboto"/>
          <w:sz w:val="22"/>
          <w:szCs w:val="22"/>
          <w:lang w:val="en-US"/>
        </w:rPr>
        <w:t>:</w:t>
      </w:r>
      <w:r w:rsidR="00B96EAC">
        <w:rPr>
          <w:rFonts w:ascii="Roboto" w:hAnsi="Roboto"/>
          <w:sz w:val="22"/>
          <w:szCs w:val="22"/>
          <w:lang w:val="en-US"/>
        </w:rPr>
        <w:t xml:space="preserve"> </w:t>
      </w:r>
      <w:proofErr w:type="spellStart"/>
      <w:r w:rsidR="00B96EAC">
        <w:rPr>
          <w:rFonts w:ascii="Roboto" w:hAnsi="Roboto"/>
          <w:sz w:val="22"/>
          <w:szCs w:val="22"/>
          <w:lang w:val="en-US"/>
        </w:rPr>
        <w:t>Sarcomeric</w:t>
      </w:r>
      <w:proofErr w:type="spellEnd"/>
      <w:r w:rsidR="00B96EAC">
        <w:rPr>
          <w:rFonts w:ascii="Roboto" w:hAnsi="Roboto"/>
          <w:sz w:val="22"/>
          <w:szCs w:val="22"/>
          <w:lang w:val="en-US"/>
        </w:rPr>
        <w:t xml:space="preserve"> and non-</w:t>
      </w:r>
      <w:proofErr w:type="spellStart"/>
      <w:r w:rsidR="00B96EAC">
        <w:rPr>
          <w:rFonts w:ascii="Roboto" w:hAnsi="Roboto"/>
          <w:sz w:val="22"/>
          <w:szCs w:val="22"/>
          <w:lang w:val="en-US"/>
        </w:rPr>
        <w:t>sarcomeric</w:t>
      </w:r>
      <w:proofErr w:type="spellEnd"/>
      <w:r w:rsidR="00B96EAC">
        <w:rPr>
          <w:rFonts w:ascii="Roboto" w:hAnsi="Roboto"/>
          <w:sz w:val="22"/>
          <w:szCs w:val="22"/>
          <w:lang w:val="en-US"/>
        </w:rPr>
        <w:t xml:space="preserve"> HCM </w:t>
      </w:r>
      <w:r w:rsidR="001977C7">
        <w:rPr>
          <w:rFonts w:ascii="Roboto" w:hAnsi="Roboto"/>
          <w:sz w:val="22"/>
          <w:szCs w:val="22"/>
          <w:lang w:val="en-US"/>
        </w:rPr>
        <w:t>have different</w:t>
      </w:r>
      <w:r w:rsidR="00B96EAC">
        <w:rPr>
          <w:rFonts w:ascii="Roboto" w:hAnsi="Roboto"/>
          <w:sz w:val="22"/>
          <w:szCs w:val="22"/>
          <w:lang w:val="en-US"/>
        </w:rPr>
        <w:t xml:space="preserve"> clinical </w:t>
      </w:r>
      <w:r w:rsidR="00317261">
        <w:rPr>
          <w:rFonts w:ascii="Roboto" w:hAnsi="Roboto"/>
          <w:sz w:val="22"/>
          <w:szCs w:val="22"/>
          <w:lang w:val="en-US"/>
        </w:rPr>
        <w:t>profiles</w:t>
      </w:r>
      <w:r w:rsidR="00B96EAC">
        <w:rPr>
          <w:rFonts w:ascii="Roboto" w:hAnsi="Roboto"/>
          <w:sz w:val="22"/>
          <w:szCs w:val="22"/>
          <w:lang w:val="en-US"/>
        </w:rPr>
        <w:t xml:space="preserve">. </w:t>
      </w:r>
      <w:bookmarkEnd w:id="2"/>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w:t>
      </w:r>
      <w:proofErr w:type="gramStart"/>
      <w:r w:rsidR="00CC498B">
        <w:rPr>
          <w:rFonts w:ascii="Roboto" w:hAnsi="Roboto"/>
          <w:sz w:val="22"/>
          <w:szCs w:val="22"/>
          <w:lang w:val="en-US"/>
        </w:rPr>
        <w:t>hypertension</w:t>
      </w:r>
      <w:proofErr w:type="gramEnd"/>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 suggesting </w:t>
      </w:r>
      <w:r w:rsidR="00473475">
        <w:rPr>
          <w:rFonts w:ascii="Roboto" w:hAnsi="Roboto"/>
          <w:sz w:val="22"/>
          <w:szCs w:val="22"/>
          <w:lang w:val="en-US"/>
        </w:rPr>
        <w:t>a role</w:t>
      </w:r>
      <w:r w:rsidR="00CC498B">
        <w:rPr>
          <w:rFonts w:ascii="Roboto" w:hAnsi="Roboto"/>
          <w:sz w:val="22"/>
          <w:szCs w:val="22"/>
          <w:lang w:val="en-US"/>
        </w:rPr>
        <w:t xml:space="preserve"> in the causal pathway for disease development</w:t>
      </w:r>
      <w:r w:rsidR="00D11CD7">
        <w:rPr>
          <w:rFonts w:ascii="Roboto" w:hAnsi="Roboto"/>
          <w:sz w:val="22"/>
          <w:szCs w:val="22"/>
          <w:lang w:val="en-US"/>
        </w:rPr>
        <w:t xml:space="preserve">, </w:t>
      </w:r>
      <w:r w:rsidR="001977C7">
        <w:rPr>
          <w:rFonts w:ascii="Roboto" w:hAnsi="Roboto"/>
          <w:sz w:val="22"/>
          <w:szCs w:val="22"/>
          <w:lang w:val="en-US"/>
        </w:rPr>
        <w:t>although</w:t>
      </w:r>
      <w:r w:rsidR="00D11CD7">
        <w:rPr>
          <w:rFonts w:ascii="Roboto" w:hAnsi="Roboto"/>
          <w:sz w:val="22"/>
          <w:szCs w:val="22"/>
          <w:lang w:val="en-US"/>
        </w:rPr>
        <w:t xml:space="preserve"> not associate</w:t>
      </w:r>
      <w:r w:rsidR="009B3464">
        <w:rPr>
          <w:rFonts w:ascii="Roboto" w:hAnsi="Roboto"/>
          <w:sz w:val="22"/>
          <w:szCs w:val="22"/>
          <w:lang w:val="en-US"/>
        </w:rPr>
        <w:t>d</w:t>
      </w:r>
      <w:r w:rsidR="00D11CD7">
        <w:rPr>
          <w:rFonts w:ascii="Roboto" w:hAnsi="Roboto"/>
          <w:sz w:val="22"/>
          <w:szCs w:val="22"/>
          <w:lang w:val="en-US"/>
        </w:rPr>
        <w:t xml:space="preserve"> with an excess risk of </w:t>
      </w:r>
      <w:r w:rsidR="001977C7">
        <w:rPr>
          <w:rFonts w:ascii="Roboto" w:hAnsi="Roboto"/>
          <w:sz w:val="22"/>
          <w:szCs w:val="22"/>
          <w:lang w:val="en-US"/>
        </w:rPr>
        <w:t>adverse</w:t>
      </w:r>
      <w:r w:rsidR="00D11CD7">
        <w:rPr>
          <w:rFonts w:ascii="Roboto" w:hAnsi="Roboto"/>
          <w:sz w:val="22"/>
          <w:szCs w:val="22"/>
          <w:lang w:val="en-US"/>
        </w:rPr>
        <w:t xml:space="preserve"> events</w:t>
      </w:r>
      <w:r w:rsidR="00CC498B">
        <w:rPr>
          <w:rFonts w:ascii="Roboto" w:hAnsi="Roboto"/>
          <w:sz w:val="22"/>
          <w:szCs w:val="22"/>
          <w:lang w:val="en-US"/>
        </w:rPr>
        <w:t xml:space="preserve">. </w:t>
      </w:r>
      <w:r w:rsidR="001977C7">
        <w:rPr>
          <w:rFonts w:ascii="Roboto" w:hAnsi="Roboto"/>
          <w:sz w:val="22"/>
          <w:szCs w:val="22"/>
          <w:lang w:val="en-US"/>
        </w:rPr>
        <w:t>A</w:t>
      </w:r>
      <w:r w:rsidR="00CC498B">
        <w:rPr>
          <w:rFonts w:ascii="Roboto" w:hAnsi="Roboto"/>
          <w:sz w:val="22"/>
          <w:szCs w:val="22"/>
          <w:lang w:val="en-US"/>
        </w:rPr>
        <w:t>trial fibrillation and LV systolic dysfunction</w:t>
      </w:r>
      <w:r w:rsidR="00866EF8">
        <w:rPr>
          <w:rFonts w:ascii="Roboto" w:hAnsi="Roboto"/>
          <w:sz w:val="22"/>
          <w:szCs w:val="22"/>
          <w:lang w:val="en-US"/>
        </w:rPr>
        <w:t xml:space="preserve"> </w:t>
      </w:r>
      <w:r w:rsidR="001977C7">
        <w:rPr>
          <w:rFonts w:ascii="Roboto" w:hAnsi="Roboto"/>
          <w:sz w:val="22"/>
          <w:szCs w:val="22"/>
          <w:lang w:val="en-US"/>
        </w:rPr>
        <w:t xml:space="preserve">have a greater impact on </w:t>
      </w:r>
      <w:proofErr w:type="spellStart"/>
      <w:r w:rsidR="001977C7">
        <w:rPr>
          <w:rFonts w:ascii="Roboto" w:hAnsi="Roboto"/>
          <w:sz w:val="22"/>
          <w:szCs w:val="22"/>
          <w:lang w:val="en-US"/>
        </w:rPr>
        <w:t>sarcomeric</w:t>
      </w:r>
      <w:proofErr w:type="spellEnd"/>
      <w:r w:rsidR="001977C7">
        <w:rPr>
          <w:rFonts w:ascii="Roboto" w:hAnsi="Roboto"/>
          <w:sz w:val="22"/>
          <w:szCs w:val="22"/>
          <w:lang w:val="en-US"/>
        </w:rPr>
        <w:t xml:space="preserve"> HCM</w:t>
      </w:r>
      <w:r w:rsidR="00473475">
        <w:rPr>
          <w:rFonts w:ascii="Roboto" w:hAnsi="Roboto"/>
          <w:sz w:val="22"/>
          <w:szCs w:val="22"/>
          <w:lang w:val="en-US"/>
        </w:rPr>
        <w:t xml:space="preserve">; associated with a higher risk of </w:t>
      </w:r>
      <w:r w:rsidR="00317261">
        <w:rPr>
          <w:rFonts w:ascii="Roboto" w:hAnsi="Roboto"/>
          <w:sz w:val="22"/>
          <w:szCs w:val="22"/>
          <w:lang w:val="en-US"/>
        </w:rPr>
        <w:t>subsequent</w:t>
      </w:r>
      <w:r w:rsidR="00866EF8">
        <w:rPr>
          <w:rFonts w:ascii="Roboto" w:hAnsi="Roboto"/>
          <w:sz w:val="22"/>
          <w:szCs w:val="22"/>
          <w:lang w:val="en-US"/>
        </w:rPr>
        <w:t xml:space="preserve"> events</w:t>
      </w:r>
      <w:r w:rsidR="00473475">
        <w:rPr>
          <w:rFonts w:ascii="Roboto" w:hAnsi="Roboto"/>
          <w:sz w:val="22"/>
          <w:szCs w:val="22"/>
          <w:lang w:val="en-US"/>
        </w:rPr>
        <w:t xml:space="preserve"> and</w:t>
      </w:r>
      <w:r w:rsidR="00CC498B">
        <w:rPr>
          <w:rFonts w:ascii="Roboto" w:hAnsi="Roboto"/>
          <w:sz w:val="22"/>
          <w:szCs w:val="22"/>
          <w:lang w:val="en-US"/>
        </w:rPr>
        <w:t xml:space="preserve"> </w:t>
      </w:r>
      <w:r w:rsidR="00473475">
        <w:rPr>
          <w:rFonts w:ascii="Roboto" w:hAnsi="Roboto"/>
          <w:sz w:val="22"/>
          <w:szCs w:val="22"/>
          <w:lang w:val="en-US"/>
        </w:rPr>
        <w:t>greater</w:t>
      </w:r>
      <w:r w:rsidR="00CC498B">
        <w:rPr>
          <w:rFonts w:ascii="Roboto" w:hAnsi="Roboto"/>
          <w:sz w:val="22"/>
          <w:szCs w:val="22"/>
          <w:lang w:val="en-US"/>
        </w:rPr>
        <w:t xml:space="preserve">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w:t>
      </w:r>
      <w:r w:rsidR="00473475">
        <w:rPr>
          <w:rFonts w:ascii="Roboto" w:hAnsi="Roboto"/>
          <w:sz w:val="22"/>
          <w:szCs w:val="22"/>
          <w:lang w:val="en-US"/>
        </w:rPr>
        <w:t>.</w:t>
      </w:r>
      <w:r w:rsidR="009E41E7">
        <w:rPr>
          <w:rFonts w:ascii="Roboto" w:hAnsi="Roboto"/>
          <w:sz w:val="22"/>
          <w:szCs w:val="22"/>
          <w:lang w:val="en-US"/>
        </w:rPr>
        <w:t xml:space="preserve"> </w:t>
      </w:r>
      <w:commentRangeStart w:id="6"/>
      <w:r w:rsidR="00473475">
        <w:rPr>
          <w:rFonts w:ascii="Roboto" w:hAnsi="Roboto"/>
          <w:sz w:val="22"/>
          <w:szCs w:val="22"/>
          <w:lang w:val="en-US"/>
        </w:rPr>
        <w:t>Moreover,</w:t>
      </w:r>
      <w:r w:rsidR="00F775AF" w:rsidRPr="00907D0E">
        <w:rPr>
          <w:rFonts w:ascii="Roboto" w:hAnsi="Roboto"/>
          <w:sz w:val="22"/>
          <w:szCs w:val="22"/>
          <w:lang w:val="en-US"/>
        </w:rPr>
        <w:t xml:space="preserve"> HCM-related mortality-rate</w:t>
      </w:r>
      <w:r w:rsidR="00473475">
        <w:rPr>
          <w:rFonts w:ascii="Roboto" w:hAnsi="Roboto"/>
          <w:sz w:val="22"/>
          <w:szCs w:val="22"/>
          <w:lang w:val="en-US"/>
        </w:rPr>
        <w:t xml:space="preserve"> is</w:t>
      </w:r>
      <w:r w:rsidR="00F775AF" w:rsidRPr="00907D0E">
        <w:rPr>
          <w:rFonts w:ascii="Roboto" w:hAnsi="Roboto"/>
          <w:sz w:val="22"/>
          <w:szCs w:val="22"/>
          <w:lang w:val="en-US"/>
        </w:rPr>
        <w:t xml:space="preserve"> twice </w:t>
      </w:r>
      <w:r w:rsidR="00473475">
        <w:rPr>
          <w:rFonts w:ascii="Roboto" w:hAnsi="Roboto"/>
          <w:sz w:val="22"/>
          <w:szCs w:val="22"/>
          <w:lang w:val="en-US"/>
        </w:rPr>
        <w:t xml:space="preserve">as high in </w:t>
      </w:r>
      <w:proofErr w:type="spellStart"/>
      <w:r w:rsidR="00473475">
        <w:rPr>
          <w:rFonts w:ascii="Roboto" w:hAnsi="Roboto"/>
          <w:sz w:val="22"/>
          <w:szCs w:val="22"/>
          <w:lang w:val="en-US"/>
        </w:rPr>
        <w:t>sarcomeric</w:t>
      </w:r>
      <w:proofErr w:type="spellEnd"/>
      <w:r w:rsidR="00473475">
        <w:rPr>
          <w:rFonts w:ascii="Roboto" w:hAnsi="Roboto"/>
          <w:sz w:val="22"/>
          <w:szCs w:val="22"/>
          <w:lang w:val="en-US"/>
        </w:rPr>
        <w:t xml:space="preserve"> versus</w:t>
      </w:r>
      <w:r w:rsidR="00F775AF" w:rsidRPr="00907D0E">
        <w:rPr>
          <w:rFonts w:ascii="Roboto" w:hAnsi="Roboto"/>
          <w:sz w:val="22"/>
          <w:szCs w:val="22"/>
          <w:lang w:val="en-US"/>
        </w:rPr>
        <w:t xml:space="preserve">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commentRangeEnd w:id="6"/>
      <w:r w:rsidR="00473475">
        <w:rPr>
          <w:rStyle w:val="Kommentarhenvisning"/>
          <w:lang w:val="en-US" w:eastAsia="en-US"/>
        </w:rPr>
        <w:commentReference w:id="6"/>
      </w:r>
      <w:r w:rsidR="00F775AF" w:rsidRPr="00907D0E">
        <w:rPr>
          <w:rFonts w:ascii="Roboto" w:hAnsi="Roboto"/>
          <w:sz w:val="22"/>
          <w:szCs w:val="22"/>
          <w:lang w:val="en-US"/>
        </w:rPr>
        <w:t>.</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0A8D97A4"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794ED5D3"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2B3774AC"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7"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45BD3D4F"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7"/>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5993C0F3"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521D37E9"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w:t>
      </w:r>
      <w:commentRangeStart w:id="8"/>
      <w:r w:rsidR="00DA7CE3" w:rsidRPr="008B3566">
        <w:rPr>
          <w:rFonts w:ascii="Roboto" w:hAnsi="Roboto"/>
          <w:sz w:val="22"/>
          <w:szCs w:val="22"/>
          <w:lang w:val="en-US"/>
        </w:rPr>
        <w:t>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commentRangeEnd w:id="8"/>
      <w:r w:rsidR="006231BB">
        <w:rPr>
          <w:rStyle w:val="Kommentarhenvisning"/>
          <w:lang w:val="en-US" w:eastAsia="en-US"/>
        </w:rPr>
        <w:commentReference w:id="8"/>
      </w:r>
      <w:r w:rsidR="00DA7CE3" w:rsidRPr="008B3566">
        <w:rPr>
          <w:rFonts w:ascii="Roboto" w:hAnsi="Roboto"/>
          <w:sz w:val="22"/>
          <w:szCs w:val="22"/>
          <w:lang w:val="en-US"/>
        </w:rPr>
        <w:t>)</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proofErr w:type="gramStart"/>
      <w:r w:rsidR="00800A37" w:rsidRPr="008B3566">
        <w:rPr>
          <w:rFonts w:ascii="Roboto" w:hAnsi="Roboto"/>
          <w:sz w:val="22"/>
          <w:szCs w:val="22"/>
          <w:lang w:val="en-US"/>
        </w:rPr>
        <w:t xml:space="preserve">, </w:t>
      </w:r>
      <w:r w:rsidR="00AC1A8D" w:rsidRPr="008B3566">
        <w:rPr>
          <w:rFonts w:ascii="Roboto" w:hAnsi="Roboto"/>
          <w:sz w:val="22"/>
          <w:szCs w:val="22"/>
          <w:lang w:val="en-US"/>
        </w:rPr>
        <w:t>,</w:t>
      </w:r>
      <w:proofErr w:type="gramEnd"/>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6096D6A"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undergo septal reduction therapy (</w:t>
      </w:r>
      <w:commentRangeStart w:id="9"/>
      <w:r w:rsidR="000F4274">
        <w:rPr>
          <w:rFonts w:ascii="Roboto" w:hAnsi="Roboto"/>
          <w:sz w:val="22"/>
          <w:szCs w:val="22"/>
          <w:lang w:val="en-US"/>
        </w:rPr>
        <w:t>RR ***</w:t>
      </w:r>
      <w:commentRangeEnd w:id="9"/>
      <w:r w:rsidR="000F4274">
        <w:rPr>
          <w:rStyle w:val="Kommentarhenvisning"/>
          <w:lang w:val="en-US" w:eastAsia="en-US"/>
        </w:rPr>
        <w:commentReference w:id="9"/>
      </w:r>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6B03DBE1" w14:textId="36AED49E" w:rsidR="00036BA5" w:rsidRPr="00391E8B" w:rsidRDefault="00036BA5" w:rsidP="004C619B">
      <w:pPr>
        <w:spacing w:line="480" w:lineRule="auto"/>
        <w:rPr>
          <w:rFonts w:ascii="Roboto" w:hAnsi="Roboto"/>
          <w:b/>
          <w:bCs/>
          <w:sz w:val="22"/>
          <w:szCs w:val="22"/>
          <w:lang w:val="en-US"/>
        </w:rPr>
      </w:pPr>
      <w:r>
        <w:rPr>
          <w:rFonts w:ascii="Roboto" w:hAnsi="Roboto"/>
          <w:sz w:val="22"/>
          <w:szCs w:val="22"/>
          <w:lang w:val="en-US"/>
        </w:rPr>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t>
      </w:r>
      <w:proofErr w:type="gramStart"/>
      <w:r w:rsidRPr="00391E8B">
        <w:rPr>
          <w:rFonts w:ascii="Roboto" w:hAnsi="Roboto"/>
          <w:sz w:val="22"/>
          <w:szCs w:val="22"/>
          <w:lang w:val="en-US"/>
        </w:rPr>
        <w:t>were</w:t>
      </w:r>
      <w:proofErr w:type="gramEnd"/>
      <w:r w:rsidRPr="00391E8B">
        <w:rPr>
          <w:rFonts w:ascii="Roboto" w:hAnsi="Roboto"/>
          <w:sz w:val="22"/>
          <w:szCs w:val="22"/>
          <w:lang w:val="en-US"/>
        </w:rPr>
        <w:t xml:space="preserve"> similar between the two groups.</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lastRenderedPageBreak/>
        <w:t xml:space="preserve"> </w:t>
      </w:r>
    </w:p>
    <w:p w14:paraId="715FB1E4" w14:textId="1E41EE2F" w:rsidR="00C81C49" w:rsidRPr="00040F1C" w:rsidRDefault="00C113BB" w:rsidP="00BF182A">
      <w:pPr>
        <w:spacing w:line="480" w:lineRule="auto"/>
        <w:rPr>
          <w:rFonts w:ascii="Roboto" w:hAnsi="Roboto"/>
          <w:sz w:val="22"/>
          <w:szCs w:val="22"/>
          <w:lang w:val="en-US"/>
        </w:rPr>
      </w:pPr>
      <w:r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w:t>
      </w:r>
      <w:proofErr w:type="gramStart"/>
      <w:r w:rsidR="00C02CAE" w:rsidRPr="003A41F5">
        <w:rPr>
          <w:rFonts w:ascii="Roboto" w:hAnsi="Roboto"/>
          <w:b/>
          <w:bCs/>
          <w:sz w:val="22"/>
          <w:szCs w:val="22"/>
          <w:lang w:val="en-US"/>
        </w:rPr>
        <w:t>up</w:t>
      </w:r>
      <w:proofErr w:type="gramEnd"/>
      <w:r w:rsidR="00C02CAE" w:rsidRPr="003A41F5">
        <w:rPr>
          <w:rFonts w:ascii="Roboto" w:hAnsi="Roboto"/>
          <w:b/>
          <w:bCs/>
          <w:sz w:val="22"/>
          <w:szCs w:val="22"/>
          <w:lang w:val="en-US"/>
        </w:rPr>
        <w:t xml:space="preserve">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w:t>
      </w:r>
      <w:commentRangeStart w:id="10"/>
      <w:r w:rsidR="00BC7409">
        <w:rPr>
          <w:rFonts w:ascii="Roboto" w:hAnsi="Roboto"/>
          <w:b/>
          <w:bCs/>
          <w:sz w:val="22"/>
          <w:szCs w:val="22"/>
          <w:lang w:val="en-US"/>
        </w:rPr>
        <w:t>3</w:t>
      </w:r>
      <w:commentRangeEnd w:id="10"/>
      <w:r w:rsidR="00036BA5">
        <w:rPr>
          <w:rStyle w:val="Kommentarhenvisning"/>
          <w:lang w:val="en-US" w:eastAsia="en-US"/>
        </w:rPr>
        <w:commentReference w:id="10"/>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p>
    <w:p w14:paraId="690C64B2" w14:textId="226B0B7A"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commentRangeStart w:id="11"/>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w:t>
      </w:r>
      <w:commentRangeEnd w:id="11"/>
      <w:r w:rsidR="00036BA5">
        <w:rPr>
          <w:rStyle w:val="Kommentarhenvisning"/>
          <w:lang w:val="en-US" w:eastAsia="en-US"/>
        </w:rPr>
        <w:commentReference w:id="11"/>
      </w:r>
      <w:r w:rsidR="00556B72" w:rsidRPr="00040F1C">
        <w:rPr>
          <w:rFonts w:ascii="Roboto" w:hAnsi="Roboto"/>
          <w:sz w:val="22"/>
          <w:szCs w:val="22"/>
          <w:lang w:val="en-US"/>
        </w:rPr>
        <w:t xml:space="preserve">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xml:space="preserve">, but the </w:t>
      </w:r>
      <w:r w:rsidR="00BB654F" w:rsidRPr="00040F1C">
        <w:rPr>
          <w:rFonts w:ascii="Roboto" w:hAnsi="Roboto"/>
          <w:sz w:val="22"/>
          <w:szCs w:val="22"/>
          <w:lang w:val="en-US"/>
        </w:rPr>
        <w:lastRenderedPageBreak/>
        <w:t>distribution of incident events was wide</w:t>
      </w:r>
      <w:r w:rsidR="00413FB0">
        <w:rPr>
          <w:rFonts w:ascii="Roboto" w:hAnsi="Roboto"/>
          <w:sz w:val="22"/>
          <w:szCs w:val="22"/>
          <w:lang w:val="en-US"/>
        </w:rPr>
        <w:t>r</w:t>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commentRangeStart w:id="12"/>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commentRangeEnd w:id="12"/>
      <w:r>
        <w:rPr>
          <w:rStyle w:val="Kommentarhenvisning"/>
          <w:lang w:val="en-US" w:eastAsia="en-US"/>
        </w:rPr>
        <w:commentReference w:id="12"/>
      </w:r>
    </w:p>
    <w:p w14:paraId="5858D446" w14:textId="66F76947"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&lt;0.0001)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 xml:space="preserve">for all-cause mortality </w:t>
      </w:r>
      <w:r w:rsidRPr="003A41F5">
        <w:rPr>
          <w:rFonts w:ascii="Roboto" w:hAnsi="Roboto"/>
          <w:sz w:val="22"/>
          <w:szCs w:val="22"/>
          <w:lang w:val="en-US"/>
        </w:rPr>
        <w:t>(</w:t>
      </w:r>
      <w:r w:rsidRPr="003A41F5">
        <w:rPr>
          <w:rFonts w:ascii="Roboto" w:hAnsi="Roboto"/>
          <w:b/>
          <w:bCs/>
          <w:sz w:val="22"/>
          <w:szCs w:val="22"/>
          <w:lang w:val="en-US"/>
        </w:rPr>
        <w:t>Supplementary Figure 4</w:t>
      </w:r>
      <w:r w:rsidRPr="003A41F5">
        <w:rPr>
          <w:rFonts w:ascii="Roboto" w:hAnsi="Roboto"/>
          <w:sz w:val="22"/>
          <w:szCs w:val="22"/>
          <w:lang w:val="en-US"/>
        </w:rPr>
        <w:t>)</w:t>
      </w:r>
      <w:r>
        <w:rPr>
          <w:rFonts w:ascii="Roboto" w:hAnsi="Roboto"/>
          <w:sz w:val="22"/>
          <w:szCs w:val="22"/>
          <w:lang w:val="en-US"/>
        </w:rPr>
        <w:t xml:space="preserve">, or a hazard ratio of 1.48 (CI: 1.25 to 1.75, p &lt;0.0001)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sz w:val="22"/>
          <w:szCs w:val="22"/>
          <w:lang w:val="en-US"/>
        </w:rPr>
        <w:t xml:space="preserve"> </w:t>
      </w:r>
      <w:commentRangeStart w:id="13"/>
      <w:r w:rsidRPr="00DF613E">
        <w:rPr>
          <w:rFonts w:ascii="Roboto" w:hAnsi="Roboto"/>
          <w:b/>
          <w:bCs/>
          <w:sz w:val="22"/>
          <w:szCs w:val="22"/>
          <w:lang w:val="en-US"/>
        </w:rPr>
        <w:t xml:space="preserve">Table </w:t>
      </w:r>
      <w:r>
        <w:rPr>
          <w:rFonts w:ascii="Roboto" w:hAnsi="Roboto"/>
          <w:b/>
          <w:bCs/>
          <w:sz w:val="22"/>
          <w:szCs w:val="22"/>
          <w:lang w:val="en-US"/>
        </w:rPr>
        <w:t>3</w:t>
      </w:r>
      <w:commentRangeEnd w:id="13"/>
      <w:r>
        <w:rPr>
          <w:rStyle w:val="Kommentarhenvisning"/>
          <w:lang w:val="en-US" w:eastAsia="en-US"/>
        </w:rPr>
        <w:commentReference w:id="13"/>
      </w:r>
      <w:r w:rsidRPr="00DF613E">
        <w:rPr>
          <w:rFonts w:ascii="Roboto" w:hAnsi="Roboto"/>
          <w:sz w:val="22"/>
          <w:szCs w:val="22"/>
          <w:lang w:val="en-US"/>
        </w:rPr>
        <w:t xml:space="preserve"> summarizes causes of death.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having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associated with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xml:space="preserve">, p&lt;0.0001)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 death is shown in </w:t>
      </w:r>
      <w:r w:rsidRPr="00DF613E">
        <w:rPr>
          <w:rFonts w:ascii="Roboto" w:hAnsi="Roboto"/>
          <w:b/>
          <w:bCs/>
          <w:sz w:val="22"/>
          <w:szCs w:val="22"/>
          <w:lang w:val="en-US"/>
        </w:rPr>
        <w:t>Figure 5</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6E4E5EB4"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w:t>
      </w:r>
      <w:r w:rsidR="00BB654F" w:rsidRPr="00431AEB">
        <w:rPr>
          <w:rFonts w:ascii="Roboto" w:hAnsi="Roboto"/>
          <w:sz w:val="22"/>
          <w:szCs w:val="22"/>
          <w:lang w:val="en-US"/>
        </w:rPr>
        <w:lastRenderedPageBreak/>
        <w:t xml:space="preserve">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26C6295C"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 xml:space="preserve">with </w:t>
      </w:r>
      <w:proofErr w:type="spellStart"/>
      <w:r w:rsidR="003C3095">
        <w:rPr>
          <w:rFonts w:ascii="Roboto" w:hAnsi="Roboto"/>
          <w:sz w:val="22"/>
          <w:szCs w:val="22"/>
          <w:lang w:val="en-US"/>
        </w:rPr>
        <w:t>one</w:t>
      </w:r>
      <w:commentRangeStart w:id="14"/>
      <w:commentRangeStart w:id="15"/>
      <w:r w:rsidR="00413FB0">
        <w:rPr>
          <w:rFonts w:ascii="Roboto" w:hAnsi="Roboto"/>
          <w:sz w:val="22"/>
          <w:szCs w:val="22"/>
          <w:lang w:val="en-US"/>
        </w:rPr>
        <w:t>preced</w:t>
      </w:r>
      <w:r w:rsidR="003C3095">
        <w:rPr>
          <w:rFonts w:ascii="Roboto" w:hAnsi="Roboto"/>
          <w:sz w:val="22"/>
          <w:szCs w:val="22"/>
          <w:lang w:val="en-US"/>
        </w:rPr>
        <w:t>ing</w:t>
      </w:r>
      <w:proofErr w:type="spellEnd"/>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commentRangeEnd w:id="14"/>
      <w:r w:rsidR="003C2490">
        <w:rPr>
          <w:rStyle w:val="Kommentarhenvisning"/>
          <w:lang w:val="en-US" w:eastAsia="en-US"/>
        </w:rPr>
        <w:commentReference w:id="14"/>
      </w:r>
      <w:commentRangeEnd w:id="15"/>
      <w:r w:rsidR="00667F79">
        <w:rPr>
          <w:rStyle w:val="Kommentarhenvisning"/>
          <w:lang w:val="en-US" w:eastAsia="en-US"/>
        </w:rPr>
        <w:commentReference w:id="15"/>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increased the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r w:rsidR="00413FB0">
        <w:rPr>
          <w:rFonts w:ascii="Roboto" w:hAnsi="Roboto"/>
          <w:sz w:val="22"/>
          <w:szCs w:val="22"/>
          <w:lang w:val="en-US"/>
        </w:rPr>
        <w:t xml:space="preserve">subsequently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 xml:space="preserve">was associated with the </w:t>
      </w:r>
      <w:proofErr w:type="gramStart"/>
      <w:r w:rsidR="003C3095">
        <w:rPr>
          <w:rFonts w:ascii="Roboto" w:hAnsi="Roboto"/>
          <w:sz w:val="22"/>
          <w:szCs w:val="22"/>
          <w:lang w:val="en-US"/>
        </w:rPr>
        <w:t>most  subsequent</w:t>
      </w:r>
      <w:proofErr w:type="gramEnd"/>
      <w:r w:rsidR="003C3095">
        <w:rPr>
          <w:rFonts w:ascii="Roboto" w:hAnsi="Roboto"/>
          <w:sz w:val="22"/>
          <w:szCs w:val="22"/>
          <w:lang w:val="en-US"/>
        </w:rPr>
        <w:t xml:space="preserve">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3DC7DFAE"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then 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commentRangeStart w:id="16"/>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-outcome 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commentRangeEnd w:id="16"/>
      <w:r w:rsidR="00934456">
        <w:rPr>
          <w:rStyle w:val="Kommentarhenvisning"/>
          <w:lang w:val="en-US" w:eastAsia="en-US"/>
        </w:rPr>
        <w:commentReference w:id="16"/>
      </w:r>
      <w:r w:rsidR="003C3095">
        <w:rPr>
          <w:rFonts w:ascii="Roboto" w:hAnsi="Roboto"/>
          <w:sz w:val="22"/>
          <w:szCs w:val="22"/>
          <w:lang w:val="en-US"/>
        </w:rPr>
        <w:t xml:space="preserve">The impact of hypertension and obesity </w:t>
      </w:r>
      <w:r w:rsidR="00934456">
        <w:rPr>
          <w:rFonts w:ascii="Roboto" w:hAnsi="Roboto"/>
          <w:sz w:val="22"/>
          <w:szCs w:val="22"/>
          <w:lang w:val="en-US"/>
        </w:rPr>
        <w:lastRenderedPageBreak/>
        <w:t>for subsequent development of LV obstruction was</w:t>
      </w:r>
      <w:r w:rsidR="003C3095">
        <w:rPr>
          <w:rFonts w:ascii="Roboto" w:hAnsi="Roboto"/>
          <w:sz w:val="22"/>
          <w:szCs w:val="22"/>
          <w:lang w:val="en-US"/>
        </w:rPr>
        <w:t xml:space="preserve"> greater in 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r w:rsidR="003C3095">
        <w:rPr>
          <w:rFonts w:ascii="Roboto" w:hAnsi="Roboto"/>
          <w:sz w:val="22"/>
          <w:szCs w:val="22"/>
          <w:lang w:val="en-US"/>
        </w:rPr>
        <w:t xml:space="preserve">. The impact of obstruction, atrial </w:t>
      </w:r>
      <w:proofErr w:type="gramStart"/>
      <w:r w:rsidR="003C3095">
        <w:rPr>
          <w:rFonts w:ascii="Roboto" w:hAnsi="Roboto"/>
          <w:sz w:val="22"/>
          <w:szCs w:val="22"/>
          <w:lang w:val="en-US"/>
        </w:rPr>
        <w:t>fibrillation</w:t>
      </w:r>
      <w:proofErr w:type="gramEnd"/>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r w:rsidR="004C5855" w:rsidRPr="00431AEB">
        <w:rPr>
          <w:rFonts w:ascii="Roboto" w:hAnsi="Roboto"/>
          <w:sz w:val="22"/>
          <w:szCs w:val="22"/>
          <w:lang w:val="en-US"/>
        </w:rPr>
        <w:t>increas</w:t>
      </w:r>
      <w:r w:rsidR="00934456">
        <w:rPr>
          <w:rFonts w:ascii="Roboto" w:hAnsi="Roboto"/>
          <w:sz w:val="22"/>
          <w:szCs w:val="22"/>
          <w:lang w:val="en-US"/>
        </w:rPr>
        <w:t>ed</w:t>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7067D354" w14:textId="5E1AD669"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 xml:space="preserve">. </w:t>
      </w:r>
      <w:r w:rsidR="00B83119" w:rsidRPr="00431AEB">
        <w:rPr>
          <w:rFonts w:ascii="Roboto" w:hAnsi="Roboto"/>
          <w:sz w:val="22"/>
          <w:szCs w:val="22"/>
          <w:lang w:val="en-US"/>
        </w:rPr>
        <w:t xml:space="preserve">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Default="00D51E41" w:rsidP="001D711A">
      <w:pPr>
        <w:spacing w:line="480" w:lineRule="auto"/>
        <w:rPr>
          <w:rFonts w:ascii="Roboto" w:hAnsi="Roboto"/>
          <w:b/>
          <w:bCs/>
          <w:sz w:val="22"/>
          <w:szCs w:val="22"/>
          <w:lang w:val="en-US"/>
        </w:rPr>
      </w:pPr>
    </w:p>
    <w:p w14:paraId="10F798A7" w14:textId="7D1080DF" w:rsidR="00E92337" w:rsidRPr="001F2967" w:rsidRDefault="00D35FAB" w:rsidP="001D711A">
      <w:pPr>
        <w:spacing w:line="480" w:lineRule="auto"/>
        <w:rPr>
          <w:rFonts w:ascii="Roboto" w:hAnsi="Roboto"/>
          <w:b/>
          <w:bCs/>
          <w:sz w:val="22"/>
          <w:szCs w:val="22"/>
          <w:lang w:val="en-US"/>
        </w:rPr>
      </w:pPr>
      <w:r>
        <w:rPr>
          <w:rFonts w:ascii="Roboto" w:hAnsi="Roboto"/>
          <w:b/>
          <w:bCs/>
          <w:sz w:val="22"/>
          <w:szCs w:val="22"/>
          <w:lang w:val="en-US"/>
        </w:rPr>
        <w:t>Disease Trajectory</w:t>
      </w:r>
    </w:p>
    <w:p w14:paraId="4E8E43AE" w14:textId="7597EF9B" w:rsidR="00E7231C" w:rsidRPr="000F668B" w:rsidRDefault="00E92337" w:rsidP="00E92337">
      <w:pPr>
        <w:spacing w:line="480" w:lineRule="auto"/>
        <w:rPr>
          <w:rFonts w:ascii="Roboto" w:hAnsi="Roboto"/>
          <w:sz w:val="22"/>
          <w:szCs w:val="22"/>
          <w:lang w:val="en-US"/>
        </w:rPr>
      </w:pPr>
      <w:r>
        <w:rPr>
          <w:rFonts w:ascii="Roboto" w:hAnsi="Roboto"/>
          <w:sz w:val="22"/>
          <w:szCs w:val="22"/>
          <w:lang w:val="en-US"/>
        </w:rPr>
        <w:t xml:space="preserve"> </w:t>
      </w:r>
      <w:r w:rsidR="0052778E">
        <w:rPr>
          <w:rFonts w:ascii="Roboto" w:hAnsi="Roboto"/>
          <w:sz w:val="22"/>
          <w:szCs w:val="22"/>
          <w:lang w:val="en-US"/>
        </w:rPr>
        <w:t>To further characterize disease trajectory, we extended analysis to investigate</w:t>
      </w:r>
      <w:r>
        <w:rPr>
          <w:rFonts w:ascii="Roboto" w:hAnsi="Roboto"/>
          <w:sz w:val="22"/>
          <w:szCs w:val="22"/>
          <w:lang w:val="en-US"/>
        </w:rPr>
        <w:t xml:space="preserve"> the downstream occurrence of </w:t>
      </w:r>
      <w:r w:rsidR="009A5AF9">
        <w:rPr>
          <w:rFonts w:ascii="Roboto" w:hAnsi="Roboto"/>
          <w:sz w:val="22"/>
          <w:szCs w:val="22"/>
          <w:lang w:val="en-US"/>
        </w:rPr>
        <w:t xml:space="preserve">cardiovascular </w:t>
      </w:r>
      <w:r>
        <w:rPr>
          <w:rFonts w:ascii="Roboto" w:hAnsi="Roboto"/>
          <w:sz w:val="22"/>
          <w:szCs w:val="22"/>
          <w:lang w:val="en-US"/>
        </w:rPr>
        <w:t xml:space="preserve">outcomes from </w:t>
      </w:r>
      <w:r w:rsidR="009A5AF9">
        <w:rPr>
          <w:rFonts w:ascii="Roboto" w:hAnsi="Roboto"/>
          <w:sz w:val="22"/>
          <w:szCs w:val="22"/>
          <w:lang w:val="en-US"/>
        </w:rPr>
        <w:t xml:space="preserve">the </w:t>
      </w:r>
      <w:r>
        <w:rPr>
          <w:rFonts w:ascii="Roboto" w:hAnsi="Roboto"/>
          <w:sz w:val="22"/>
          <w:szCs w:val="22"/>
          <w:lang w:val="en-US"/>
        </w:rPr>
        <w:t>modifier-outcome pairs</w:t>
      </w:r>
      <w:r w:rsidR="009A5AF9">
        <w:rPr>
          <w:rFonts w:ascii="Roboto" w:hAnsi="Roboto"/>
          <w:sz w:val="22"/>
          <w:szCs w:val="22"/>
          <w:lang w:val="en-US"/>
        </w:rPr>
        <w:t xml:space="preserve"> </w:t>
      </w:r>
      <w:r w:rsidR="00E41A15">
        <w:rPr>
          <w:rFonts w:ascii="Roboto" w:hAnsi="Roboto"/>
          <w:sz w:val="22"/>
          <w:szCs w:val="22"/>
          <w:lang w:val="en-US"/>
        </w:rPr>
        <w:t xml:space="preserve">identified </w:t>
      </w:r>
      <w:r w:rsidR="009A5AF9">
        <w:rPr>
          <w:rFonts w:ascii="Roboto" w:hAnsi="Roboto"/>
          <w:sz w:val="22"/>
          <w:szCs w:val="22"/>
          <w:lang w:val="en-US"/>
        </w:rPr>
        <w:t xml:space="preserve">above. </w:t>
      </w:r>
      <w:r w:rsidR="0052778E">
        <w:rPr>
          <w:rFonts w:ascii="Roboto" w:hAnsi="Roboto"/>
          <w:sz w:val="22"/>
          <w:szCs w:val="22"/>
          <w:lang w:val="en-US"/>
        </w:rPr>
        <w:t>W</w:t>
      </w:r>
      <w:r w:rsidR="009A5AF9">
        <w:rPr>
          <w:rFonts w:ascii="Roboto" w:hAnsi="Roboto"/>
          <w:sz w:val="22"/>
          <w:szCs w:val="22"/>
          <w:lang w:val="en-US"/>
        </w:rPr>
        <w:t xml:space="preserve">e identified trajectories in which the modifier-outcome pairing led to a significantly higher risk of </w:t>
      </w:r>
      <w:r w:rsidR="00E41A15">
        <w:rPr>
          <w:rFonts w:ascii="Roboto" w:hAnsi="Roboto"/>
          <w:sz w:val="22"/>
          <w:szCs w:val="22"/>
          <w:lang w:val="en-US"/>
        </w:rPr>
        <w:t>a</w:t>
      </w:r>
      <w:r w:rsidR="009A5AF9">
        <w:rPr>
          <w:rFonts w:ascii="Roboto" w:hAnsi="Roboto"/>
          <w:sz w:val="22"/>
          <w:szCs w:val="22"/>
          <w:lang w:val="en-US"/>
        </w:rPr>
        <w:t xml:space="preserve"> third outcome than </w:t>
      </w:r>
      <w:proofErr w:type="gramStart"/>
      <w:r w:rsidR="0052778E">
        <w:rPr>
          <w:rFonts w:ascii="Roboto" w:hAnsi="Roboto"/>
          <w:sz w:val="22"/>
          <w:szCs w:val="22"/>
          <w:lang w:val="en-US"/>
        </w:rPr>
        <w:t>either in</w:t>
      </w:r>
      <w:proofErr w:type="gramEnd"/>
      <w:r w:rsidR="0052778E">
        <w:rPr>
          <w:rFonts w:ascii="Roboto" w:hAnsi="Roboto"/>
          <w:sz w:val="22"/>
          <w:szCs w:val="22"/>
          <w:lang w:val="en-US"/>
        </w:rPr>
        <w:t xml:space="preserve"> isolation</w:t>
      </w:r>
      <w:r w:rsidR="00E5117D">
        <w:rPr>
          <w:rFonts w:ascii="Roboto" w:hAnsi="Roboto"/>
          <w:sz w:val="22"/>
          <w:szCs w:val="22"/>
          <w:lang w:val="en-US"/>
        </w:rPr>
        <w:t xml:space="preserve"> (</w:t>
      </w:r>
      <w:r w:rsidR="00E5117D">
        <w:rPr>
          <w:rFonts w:ascii="Roboto" w:hAnsi="Roboto"/>
          <w:b/>
          <w:bCs/>
          <w:sz w:val="22"/>
          <w:szCs w:val="22"/>
          <w:lang w:val="en-US"/>
        </w:rPr>
        <w:t>Table 2</w:t>
      </w:r>
      <w:r w:rsidR="00E5117D">
        <w:rPr>
          <w:rFonts w:ascii="Roboto" w:hAnsi="Roboto"/>
          <w:sz w:val="22"/>
          <w:szCs w:val="22"/>
          <w:lang w:val="en-US"/>
        </w:rPr>
        <w:t>)</w:t>
      </w:r>
      <w:r w:rsidR="009A5AF9">
        <w:rPr>
          <w:rFonts w:ascii="Roboto" w:hAnsi="Roboto"/>
          <w:sz w:val="22"/>
          <w:szCs w:val="22"/>
          <w:lang w:val="en-US"/>
        </w:rPr>
        <w:t>.</w:t>
      </w:r>
      <w:r w:rsidR="0052778E">
        <w:rPr>
          <w:rFonts w:ascii="Roboto" w:hAnsi="Roboto"/>
          <w:sz w:val="22"/>
          <w:szCs w:val="22"/>
          <w:lang w:val="en-US"/>
        </w:rPr>
        <w:t xml:space="preserve"> Although n</w:t>
      </w:r>
      <w:r w:rsidR="0052778E">
        <w:rPr>
          <w:rFonts w:ascii="Roboto" w:hAnsi="Roboto"/>
          <w:sz w:val="22"/>
          <w:szCs w:val="22"/>
          <w:lang w:val="en-US"/>
        </w:rPr>
        <w:t>either obesity nor LV obstruction was linked to stroke on their own</w:t>
      </w:r>
      <w:r w:rsidR="00E5117D">
        <w:rPr>
          <w:rFonts w:ascii="Roboto" w:hAnsi="Roboto"/>
          <w:sz w:val="22"/>
          <w:szCs w:val="22"/>
          <w:lang w:val="en-US"/>
        </w:rPr>
        <w:t xml:space="preserve"> (</w:t>
      </w:r>
      <w:r w:rsidR="00E5117D">
        <w:rPr>
          <w:rFonts w:ascii="Roboto" w:hAnsi="Roboto"/>
          <w:b/>
          <w:bCs/>
          <w:sz w:val="22"/>
          <w:szCs w:val="22"/>
          <w:lang w:val="en-US"/>
        </w:rPr>
        <w:t>Figure 3</w:t>
      </w:r>
      <w:r w:rsidR="00E5117D">
        <w:rPr>
          <w:rFonts w:ascii="Roboto" w:hAnsi="Roboto"/>
          <w:sz w:val="22"/>
          <w:szCs w:val="22"/>
          <w:lang w:val="en-US"/>
        </w:rPr>
        <w:t>)</w:t>
      </w:r>
      <w:r w:rsidR="0052778E">
        <w:rPr>
          <w:rFonts w:ascii="Roboto" w:hAnsi="Roboto"/>
          <w:sz w:val="22"/>
          <w:szCs w:val="22"/>
          <w:lang w:val="en-US"/>
        </w:rPr>
        <w:t>, o</w:t>
      </w:r>
      <w:r w:rsidR="00223E49">
        <w:rPr>
          <w:rFonts w:ascii="Roboto" w:hAnsi="Roboto"/>
          <w:sz w:val="22"/>
          <w:szCs w:val="22"/>
          <w:lang w:val="en-US"/>
        </w:rPr>
        <w:t xml:space="preserve">besity leading to </w:t>
      </w:r>
      <w:r w:rsidR="00C53F57">
        <w:rPr>
          <w:rFonts w:ascii="Roboto" w:hAnsi="Roboto"/>
          <w:sz w:val="22"/>
          <w:szCs w:val="22"/>
          <w:lang w:val="en-US"/>
        </w:rPr>
        <w:t xml:space="preserve">obstructive physiology </w:t>
      </w:r>
      <w:r w:rsidR="00223E49">
        <w:rPr>
          <w:rFonts w:ascii="Roboto" w:hAnsi="Roboto"/>
          <w:sz w:val="22"/>
          <w:szCs w:val="22"/>
          <w:lang w:val="en-US"/>
        </w:rPr>
        <w:t>was associated with a significantly higher risk of</w:t>
      </w:r>
      <w:r w:rsidR="00C53F57">
        <w:rPr>
          <w:rFonts w:ascii="Roboto" w:hAnsi="Roboto"/>
          <w:sz w:val="22"/>
          <w:szCs w:val="22"/>
          <w:lang w:val="en-US"/>
        </w:rPr>
        <w:t xml:space="preserve"> subsequent stroke </w:t>
      </w:r>
      <w:commentRangeStart w:id="17"/>
      <w:r w:rsidR="00C53F57">
        <w:rPr>
          <w:rFonts w:ascii="Roboto" w:hAnsi="Roboto"/>
          <w:sz w:val="22"/>
          <w:szCs w:val="22"/>
          <w:lang w:val="en-US"/>
        </w:rPr>
        <w:t>(HR 1.68 [CI 1.14 to 2.49])</w:t>
      </w:r>
      <w:r w:rsidR="00223E49">
        <w:rPr>
          <w:rFonts w:ascii="Roboto" w:hAnsi="Roboto"/>
          <w:sz w:val="22"/>
          <w:szCs w:val="22"/>
          <w:lang w:val="en-US"/>
        </w:rPr>
        <w:t>.</w:t>
      </w:r>
      <w:r w:rsidR="00C53F57">
        <w:rPr>
          <w:rFonts w:ascii="Roboto" w:hAnsi="Roboto"/>
          <w:sz w:val="22"/>
          <w:szCs w:val="22"/>
          <w:lang w:val="en-US"/>
        </w:rPr>
        <w:t xml:space="preserve"> </w:t>
      </w:r>
      <w:commentRangeEnd w:id="17"/>
      <w:r w:rsidR="00E5117D">
        <w:rPr>
          <w:rStyle w:val="Kommentarhenvisning"/>
          <w:lang w:val="en-US" w:eastAsia="en-US"/>
        </w:rPr>
        <w:commentReference w:id="17"/>
      </w:r>
      <w:r w:rsidR="0052778E">
        <w:rPr>
          <w:rFonts w:ascii="Roboto" w:hAnsi="Roboto"/>
          <w:sz w:val="22"/>
          <w:szCs w:val="22"/>
          <w:lang w:val="en-US"/>
        </w:rPr>
        <w:t>A</w:t>
      </w:r>
      <w:r w:rsidR="00C53F57">
        <w:rPr>
          <w:rFonts w:ascii="Roboto" w:hAnsi="Roboto"/>
          <w:sz w:val="22"/>
          <w:szCs w:val="22"/>
          <w:lang w:val="en-US"/>
        </w:rPr>
        <w:t xml:space="preserve">trial fibrillation leading to LV systolic dysfunction had a stronger </w:t>
      </w:r>
      <w:r w:rsidR="00223E49">
        <w:rPr>
          <w:rFonts w:ascii="Roboto" w:hAnsi="Roboto"/>
          <w:sz w:val="22"/>
          <w:szCs w:val="22"/>
          <w:lang w:val="en-US"/>
        </w:rPr>
        <w:t xml:space="preserve">temporal </w:t>
      </w:r>
      <w:r w:rsidR="00C53F57">
        <w:rPr>
          <w:rFonts w:ascii="Roboto" w:hAnsi="Roboto"/>
          <w:sz w:val="22"/>
          <w:szCs w:val="22"/>
          <w:lang w:val="en-US"/>
        </w:rPr>
        <w:t xml:space="preserve">association with both stroke (HR </w:t>
      </w:r>
      <w:r w:rsidR="00C53F57" w:rsidRPr="001F2967">
        <w:rPr>
          <w:rFonts w:ascii="Roboto" w:hAnsi="Roboto" w:cs="Segoe UI"/>
          <w:color w:val="000000" w:themeColor="text1"/>
          <w:sz w:val="21"/>
          <w:szCs w:val="21"/>
          <w:lang w:val="en-US"/>
        </w:rPr>
        <w:t xml:space="preserve">4.37 </w:t>
      </w:r>
      <w:r w:rsidR="00C53F57">
        <w:rPr>
          <w:rFonts w:ascii="Roboto" w:hAnsi="Roboto" w:cs="Segoe UI"/>
          <w:color w:val="000000" w:themeColor="text1"/>
          <w:sz w:val="21"/>
          <w:szCs w:val="21"/>
          <w:lang w:val="en-US"/>
        </w:rPr>
        <w:t xml:space="preserve">[CI </w:t>
      </w:r>
      <w:r w:rsidR="00C53F57" w:rsidRPr="001F2967">
        <w:rPr>
          <w:rFonts w:ascii="Roboto" w:hAnsi="Roboto" w:cs="Segoe UI"/>
          <w:color w:val="000000" w:themeColor="text1"/>
          <w:sz w:val="21"/>
          <w:szCs w:val="21"/>
          <w:lang w:val="en-US"/>
        </w:rPr>
        <w:t>2.3 to 8.28</w:t>
      </w:r>
      <w:r w:rsidR="00C53F57">
        <w:rPr>
          <w:rFonts w:ascii="Roboto" w:hAnsi="Roboto" w:cs="Segoe UI"/>
          <w:color w:val="000000" w:themeColor="text1"/>
          <w:sz w:val="21"/>
          <w:szCs w:val="21"/>
          <w:lang w:val="en-US"/>
        </w:rPr>
        <w:t>]</w:t>
      </w:r>
      <w:r w:rsidR="00C53F57" w:rsidRPr="001F2967">
        <w:rPr>
          <w:rFonts w:ascii="Roboto" w:hAnsi="Roboto" w:cs="Segoe UI"/>
          <w:color w:val="000000" w:themeColor="text1"/>
          <w:sz w:val="21"/>
          <w:szCs w:val="21"/>
          <w:lang w:val="en-US"/>
        </w:rPr>
        <w:t>)</w:t>
      </w:r>
      <w:r w:rsidR="00C53F57">
        <w:rPr>
          <w:rFonts w:ascii="Roboto" w:hAnsi="Roboto" w:cs="Segoe UI"/>
          <w:color w:val="000000" w:themeColor="text1"/>
          <w:sz w:val="21"/>
          <w:szCs w:val="21"/>
          <w:lang w:val="en-US"/>
        </w:rPr>
        <w:t xml:space="preserve"> and the composite VA outcome (</w:t>
      </w:r>
      <w:r w:rsidR="0034252B">
        <w:rPr>
          <w:rFonts w:ascii="Roboto" w:hAnsi="Roboto" w:cs="Segoe UI"/>
          <w:color w:val="000000" w:themeColor="text1"/>
          <w:sz w:val="21"/>
          <w:szCs w:val="21"/>
          <w:lang w:val="en-US"/>
        </w:rPr>
        <w:t xml:space="preserve">HR </w:t>
      </w:r>
      <w:r w:rsidR="00C53F57" w:rsidRPr="001F2967">
        <w:rPr>
          <w:rFonts w:ascii="Roboto" w:hAnsi="Roboto" w:cs="Segoe UI"/>
          <w:color w:val="000000" w:themeColor="text1"/>
          <w:sz w:val="21"/>
          <w:szCs w:val="21"/>
          <w:lang w:val="en-US"/>
        </w:rPr>
        <w:t xml:space="preserve">4.32 </w:t>
      </w:r>
      <w:r w:rsidR="00C53F57">
        <w:rPr>
          <w:rFonts w:ascii="Roboto" w:hAnsi="Roboto" w:cs="Segoe UI"/>
          <w:color w:val="000000" w:themeColor="text1"/>
          <w:sz w:val="21"/>
          <w:szCs w:val="21"/>
          <w:lang w:val="en-US"/>
        </w:rPr>
        <w:t xml:space="preserve">[CI </w:t>
      </w:r>
      <w:r w:rsidR="00C53F57" w:rsidRPr="001F2967">
        <w:rPr>
          <w:rFonts w:ascii="Roboto" w:hAnsi="Roboto" w:cs="Segoe UI"/>
          <w:color w:val="000000" w:themeColor="text1"/>
          <w:sz w:val="21"/>
          <w:szCs w:val="21"/>
          <w:lang w:val="en-US"/>
        </w:rPr>
        <w:t>2.28 to 8.17</w:t>
      </w:r>
      <w:r w:rsidR="00C53F57">
        <w:rPr>
          <w:rFonts w:ascii="Roboto" w:hAnsi="Roboto" w:cs="Segoe UI"/>
          <w:color w:val="000000" w:themeColor="text1"/>
          <w:sz w:val="21"/>
          <w:szCs w:val="21"/>
          <w:lang w:val="en-US"/>
        </w:rPr>
        <w:t>]</w:t>
      </w:r>
      <w:r w:rsidR="00C53F57" w:rsidRPr="001F2967">
        <w:rPr>
          <w:rFonts w:ascii="Roboto" w:hAnsi="Roboto" w:cs="Segoe UI"/>
          <w:color w:val="000000" w:themeColor="text1"/>
          <w:sz w:val="21"/>
          <w:szCs w:val="21"/>
          <w:lang w:val="en-US"/>
        </w:rPr>
        <w:t>)</w:t>
      </w:r>
      <w:r w:rsidR="00223E49">
        <w:rPr>
          <w:rFonts w:ascii="Roboto" w:hAnsi="Roboto" w:cs="Segoe UI"/>
          <w:color w:val="000000" w:themeColor="text1"/>
          <w:sz w:val="21"/>
          <w:szCs w:val="21"/>
          <w:lang w:val="en-US"/>
        </w:rPr>
        <w:t xml:space="preserve">, than either outcome had on their own (no significant association between LV systolic </w:t>
      </w:r>
      <w:r w:rsidR="00223E49" w:rsidRPr="001F2967">
        <w:rPr>
          <w:rFonts w:ascii="Roboto" w:hAnsi="Roboto" w:cs="Segoe UI"/>
          <w:color w:val="000000" w:themeColor="text1"/>
          <w:sz w:val="22"/>
          <w:szCs w:val="22"/>
          <w:lang w:val="en-US"/>
        </w:rPr>
        <w:t>dysfunction and stroke had been identified previously</w:t>
      </w:r>
      <w:r w:rsidR="00E5117D">
        <w:rPr>
          <w:rFonts w:ascii="Roboto" w:hAnsi="Roboto" w:cs="Segoe UI"/>
          <w:color w:val="000000" w:themeColor="text1"/>
          <w:sz w:val="22"/>
          <w:szCs w:val="22"/>
          <w:lang w:val="en-US"/>
        </w:rPr>
        <w:t xml:space="preserve">, </w:t>
      </w:r>
      <w:r w:rsidR="00E5117D">
        <w:rPr>
          <w:rFonts w:ascii="Roboto" w:hAnsi="Roboto" w:cs="Segoe UI"/>
          <w:b/>
          <w:bCs/>
          <w:color w:val="000000" w:themeColor="text1"/>
          <w:sz w:val="22"/>
          <w:szCs w:val="22"/>
          <w:lang w:val="en-US"/>
        </w:rPr>
        <w:t>Figure 3</w:t>
      </w:r>
      <w:r w:rsidR="00223E49" w:rsidRPr="001F2967">
        <w:rPr>
          <w:rFonts w:ascii="Roboto" w:hAnsi="Roboto" w:cs="Segoe UI"/>
          <w:color w:val="000000" w:themeColor="text1"/>
          <w:sz w:val="22"/>
          <w:szCs w:val="22"/>
          <w:lang w:val="en-US"/>
        </w:rPr>
        <w:t>).</w:t>
      </w:r>
      <w:r w:rsidR="00C53F57" w:rsidRPr="000F668B">
        <w:rPr>
          <w:rFonts w:ascii="Roboto" w:hAnsi="Roboto"/>
          <w:sz w:val="22"/>
          <w:szCs w:val="22"/>
          <w:lang w:val="en-US"/>
        </w:rPr>
        <w:t xml:space="preserve"> </w:t>
      </w:r>
      <w:commentRangeStart w:id="18"/>
      <w:r w:rsidR="00E7231C" w:rsidRPr="000F668B">
        <w:rPr>
          <w:rFonts w:ascii="Roboto" w:hAnsi="Roboto"/>
          <w:sz w:val="22"/>
          <w:szCs w:val="22"/>
          <w:lang w:val="en-US"/>
        </w:rPr>
        <w:t xml:space="preserve">Further results from this analysis are summarized in </w:t>
      </w:r>
      <w:r w:rsidR="00E7231C" w:rsidRPr="000F668B">
        <w:rPr>
          <w:rFonts w:ascii="Roboto" w:hAnsi="Roboto"/>
          <w:b/>
          <w:bCs/>
          <w:sz w:val="22"/>
          <w:szCs w:val="22"/>
          <w:lang w:val="en-US"/>
        </w:rPr>
        <w:t>Table 3</w:t>
      </w:r>
      <w:commentRangeEnd w:id="18"/>
      <w:r w:rsidR="00E5117D">
        <w:rPr>
          <w:rStyle w:val="Kommentarhenvisning"/>
          <w:lang w:val="en-US" w:eastAsia="en-US"/>
        </w:rPr>
        <w:commentReference w:id="18"/>
      </w:r>
      <w:r w:rsidR="00E7231C" w:rsidRPr="000F668B">
        <w:rPr>
          <w:rFonts w:ascii="Roboto" w:hAnsi="Roboto"/>
          <w:sz w:val="22"/>
          <w:szCs w:val="22"/>
          <w:lang w:val="en-US"/>
        </w:rPr>
        <w:t>.</w:t>
      </w:r>
    </w:p>
    <w:p w14:paraId="3EBCC3D2" w14:textId="3F717D5D" w:rsidR="00E92337" w:rsidRPr="000F668B" w:rsidRDefault="00E7231C" w:rsidP="001D711A">
      <w:pPr>
        <w:spacing w:line="480" w:lineRule="auto"/>
        <w:rPr>
          <w:rFonts w:ascii="Roboto" w:hAnsi="Roboto"/>
          <w:sz w:val="22"/>
          <w:szCs w:val="22"/>
          <w:lang w:val="en-US"/>
        </w:rPr>
      </w:pPr>
      <w:r w:rsidRPr="000F668B">
        <w:rPr>
          <w:rFonts w:ascii="Roboto" w:hAnsi="Roboto"/>
          <w:sz w:val="22"/>
          <w:szCs w:val="22"/>
          <w:lang w:val="en-US"/>
        </w:rPr>
        <w:t xml:space="preserve">Next, we performed the analysis above separately for patients with </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 and non-</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w:t>
      </w:r>
      <w:r w:rsidR="00E5117D">
        <w:rPr>
          <w:rFonts w:ascii="Roboto" w:hAnsi="Roboto"/>
          <w:sz w:val="22"/>
          <w:szCs w:val="22"/>
          <w:lang w:val="en-US"/>
        </w:rPr>
        <w:t xml:space="preserve"> and identified different disease trajectories (</w:t>
      </w:r>
      <w:commentRangeStart w:id="19"/>
      <w:r w:rsidR="0034252B" w:rsidRPr="000F668B">
        <w:rPr>
          <w:rFonts w:ascii="Roboto" w:hAnsi="Roboto"/>
          <w:b/>
          <w:bCs/>
          <w:sz w:val="22"/>
          <w:szCs w:val="22"/>
          <w:lang w:val="en-US"/>
        </w:rPr>
        <w:t>S</w:t>
      </w:r>
      <w:r w:rsidR="0034252B" w:rsidRPr="001F2967">
        <w:rPr>
          <w:rFonts w:ascii="Roboto" w:hAnsi="Roboto"/>
          <w:b/>
          <w:bCs/>
          <w:sz w:val="22"/>
          <w:szCs w:val="22"/>
          <w:lang w:val="en-US"/>
        </w:rPr>
        <w:t xml:space="preserve">upplementary </w:t>
      </w:r>
      <w:r w:rsidR="0034252B" w:rsidRPr="000F668B">
        <w:rPr>
          <w:rFonts w:ascii="Roboto" w:hAnsi="Roboto"/>
          <w:b/>
          <w:bCs/>
          <w:sz w:val="22"/>
          <w:szCs w:val="22"/>
          <w:lang w:val="en-US"/>
        </w:rPr>
        <w:t>T</w:t>
      </w:r>
      <w:r w:rsidR="0034252B" w:rsidRPr="001F2967">
        <w:rPr>
          <w:rFonts w:ascii="Roboto" w:hAnsi="Roboto"/>
          <w:b/>
          <w:bCs/>
          <w:sz w:val="22"/>
          <w:szCs w:val="22"/>
          <w:lang w:val="en-US"/>
        </w:rPr>
        <w:t>able 1</w:t>
      </w:r>
      <w:r w:rsidR="0034252B" w:rsidRPr="000F668B">
        <w:rPr>
          <w:rFonts w:ascii="Roboto" w:hAnsi="Roboto"/>
          <w:sz w:val="22"/>
          <w:szCs w:val="22"/>
          <w:lang w:val="en-US"/>
        </w:rPr>
        <w:t xml:space="preserve"> and </w:t>
      </w:r>
      <w:r w:rsidR="0034252B" w:rsidRPr="001F2967">
        <w:rPr>
          <w:rFonts w:ascii="Roboto" w:hAnsi="Roboto"/>
          <w:b/>
          <w:bCs/>
          <w:sz w:val="22"/>
          <w:szCs w:val="22"/>
          <w:lang w:val="en-US"/>
        </w:rPr>
        <w:t>2</w:t>
      </w:r>
      <w:r w:rsidR="00E5117D" w:rsidRPr="001F2967">
        <w:rPr>
          <w:rFonts w:ascii="Roboto" w:hAnsi="Roboto"/>
          <w:sz w:val="22"/>
          <w:szCs w:val="22"/>
          <w:lang w:val="en-US"/>
        </w:rPr>
        <w:t>)</w:t>
      </w:r>
      <w:r w:rsidRPr="000F668B">
        <w:rPr>
          <w:rFonts w:ascii="Roboto" w:hAnsi="Roboto"/>
          <w:sz w:val="22"/>
          <w:szCs w:val="22"/>
          <w:lang w:val="en-US"/>
        </w:rPr>
        <w:t xml:space="preserve">. </w:t>
      </w:r>
      <w:commentRangeEnd w:id="19"/>
      <w:r w:rsidR="00D35FAB">
        <w:rPr>
          <w:rStyle w:val="Kommentarhenvisning"/>
          <w:lang w:val="en-US" w:eastAsia="en-US"/>
        </w:rPr>
        <w:commentReference w:id="19"/>
      </w:r>
      <w:r w:rsidR="00E5117D">
        <w:rPr>
          <w:rFonts w:ascii="Roboto" w:hAnsi="Roboto"/>
          <w:sz w:val="22"/>
          <w:szCs w:val="22"/>
          <w:lang w:val="en-US"/>
        </w:rPr>
        <w:t>H</w:t>
      </w:r>
      <w:r w:rsidR="0034252B" w:rsidRPr="000F668B">
        <w:rPr>
          <w:rFonts w:ascii="Roboto" w:hAnsi="Roboto"/>
          <w:sz w:val="22"/>
          <w:szCs w:val="22"/>
          <w:lang w:val="en-US"/>
        </w:rPr>
        <w:t xml:space="preserve">ypertension leading to obstruction was associated with subsequent stroke (HR </w:t>
      </w:r>
      <w:r w:rsidR="0034252B" w:rsidRPr="001F2967">
        <w:rPr>
          <w:rFonts w:ascii="Roboto" w:hAnsi="Roboto" w:cs="Segoe UI"/>
          <w:color w:val="333333"/>
          <w:sz w:val="22"/>
          <w:szCs w:val="22"/>
          <w:lang w:val="en-US"/>
        </w:rPr>
        <w:t>1.78 [CI 1.06 to 3]</w:t>
      </w:r>
      <w:r w:rsidR="0034252B" w:rsidRPr="000F668B">
        <w:rPr>
          <w:rFonts w:ascii="Roboto" w:hAnsi="Roboto"/>
          <w:sz w:val="22"/>
          <w:szCs w:val="22"/>
          <w:lang w:val="en-US"/>
        </w:rPr>
        <w:t>) in non-</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but not in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In contrast, the associations between </w:t>
      </w:r>
      <w:r w:rsidR="00667F79" w:rsidRPr="000F668B">
        <w:rPr>
          <w:rFonts w:ascii="Roboto" w:hAnsi="Roboto"/>
          <w:sz w:val="22"/>
          <w:szCs w:val="22"/>
          <w:lang w:val="en-US"/>
        </w:rPr>
        <w:t>obesity leading to LV obstruction and subsequent stroke was</w:t>
      </w:r>
      <w:r w:rsidR="00D35FAB">
        <w:rPr>
          <w:rFonts w:ascii="Roboto" w:hAnsi="Roboto"/>
          <w:sz w:val="22"/>
          <w:szCs w:val="22"/>
          <w:lang w:val="en-US"/>
        </w:rPr>
        <w:t xml:space="preserve"> </w:t>
      </w:r>
      <w:commentRangeStart w:id="20"/>
      <w:r w:rsidR="00D35FAB">
        <w:rPr>
          <w:rFonts w:ascii="Roboto" w:hAnsi="Roboto"/>
          <w:sz w:val="22"/>
          <w:szCs w:val="22"/>
          <w:lang w:val="en-US"/>
        </w:rPr>
        <w:t xml:space="preserve">predominantly confined to </w:t>
      </w:r>
      <w:commentRangeEnd w:id="20"/>
      <w:r w:rsidR="00D35FAB">
        <w:rPr>
          <w:rStyle w:val="Kommentarhenvisning"/>
          <w:lang w:val="en-US" w:eastAsia="en-US"/>
        </w:rPr>
        <w:lastRenderedPageBreak/>
        <w:commentReference w:id="20"/>
      </w:r>
      <w:proofErr w:type="spellStart"/>
      <w:r w:rsidR="00667F79" w:rsidRPr="000F668B">
        <w:rPr>
          <w:rFonts w:ascii="Roboto" w:hAnsi="Roboto"/>
          <w:sz w:val="22"/>
          <w:szCs w:val="22"/>
          <w:lang w:val="en-US"/>
        </w:rPr>
        <w:t>sarcomeric</w:t>
      </w:r>
      <w:proofErr w:type="spellEnd"/>
      <w:r w:rsidR="00667F79" w:rsidRPr="000F668B">
        <w:rPr>
          <w:rFonts w:ascii="Roboto" w:hAnsi="Roboto"/>
          <w:sz w:val="22"/>
          <w:szCs w:val="22"/>
          <w:lang w:val="en-US"/>
        </w:rPr>
        <w:t xml:space="preserve"> HCM (HR </w:t>
      </w:r>
      <w:r w:rsidR="00667F79" w:rsidRPr="001F2967">
        <w:rPr>
          <w:rFonts w:ascii="Roboto" w:hAnsi="Roboto" w:cs="Segoe UI"/>
          <w:color w:val="333333"/>
          <w:sz w:val="22"/>
          <w:szCs w:val="22"/>
          <w:lang w:val="en-US"/>
        </w:rPr>
        <w:t>1.96 [CI 1.04 to 3.69]). In addition</w:t>
      </w:r>
      <w:r w:rsidR="004A1BC5">
        <w:rPr>
          <w:rFonts w:ascii="Roboto" w:hAnsi="Roboto" w:cs="Segoe UI"/>
          <w:color w:val="333333"/>
          <w:sz w:val="22"/>
          <w:szCs w:val="22"/>
          <w:lang w:val="en-US"/>
        </w:rPr>
        <w:t>,</w:t>
      </w:r>
      <w:r w:rsidR="00667F79" w:rsidRPr="001F2967">
        <w:rPr>
          <w:rFonts w:ascii="Roboto" w:hAnsi="Roboto" w:cs="Segoe UI"/>
          <w:color w:val="333333"/>
          <w:sz w:val="22"/>
          <w:szCs w:val="22"/>
          <w:lang w:val="en-US"/>
        </w:rPr>
        <w:t xml:space="preserve"> </w:t>
      </w:r>
      <w:r w:rsidR="004A1BC5">
        <w:rPr>
          <w:rFonts w:ascii="Roboto" w:hAnsi="Roboto" w:cs="Segoe UI"/>
          <w:color w:val="333333"/>
          <w:sz w:val="22"/>
          <w:szCs w:val="22"/>
          <w:lang w:val="en-US"/>
        </w:rPr>
        <w:t>the associations between</w:t>
      </w:r>
      <w:r w:rsidR="00667F79" w:rsidRPr="000F668B">
        <w:rPr>
          <w:rFonts w:ascii="Roboto" w:hAnsi="Roboto"/>
          <w:sz w:val="22"/>
          <w:szCs w:val="22"/>
          <w:lang w:val="en-US"/>
        </w:rPr>
        <w:t xml:space="preserve"> </w:t>
      </w:r>
      <w:r w:rsidR="0034252B" w:rsidRPr="000F668B">
        <w:rPr>
          <w:rFonts w:ascii="Roboto" w:hAnsi="Roboto"/>
          <w:sz w:val="22"/>
          <w:szCs w:val="22"/>
          <w:lang w:val="en-US"/>
        </w:rPr>
        <w:t xml:space="preserve">atrial fibrillation leading to LV systolic dysfunction and subsequent </w:t>
      </w:r>
      <w:r w:rsidR="00667F79" w:rsidRPr="000F668B">
        <w:rPr>
          <w:rFonts w:ascii="Roboto" w:hAnsi="Roboto"/>
          <w:sz w:val="22"/>
          <w:szCs w:val="22"/>
          <w:lang w:val="en-US"/>
        </w:rPr>
        <w:t>stroke,</w:t>
      </w:r>
      <w:r w:rsidR="0034252B" w:rsidRPr="000F668B">
        <w:rPr>
          <w:rFonts w:ascii="Roboto" w:hAnsi="Roboto"/>
          <w:sz w:val="22"/>
          <w:szCs w:val="22"/>
          <w:lang w:val="en-US"/>
        </w:rPr>
        <w:t xml:space="preserve"> or ventricular arrhythmia was </w:t>
      </w:r>
      <w:r w:rsidR="00667F79" w:rsidRPr="000F668B">
        <w:rPr>
          <w:rFonts w:ascii="Roboto" w:hAnsi="Roboto"/>
          <w:sz w:val="22"/>
          <w:szCs w:val="22"/>
          <w:lang w:val="en-US"/>
        </w:rPr>
        <w:t>also mostly</w:t>
      </w:r>
      <w:r w:rsidR="0034252B" w:rsidRPr="000F668B">
        <w:rPr>
          <w:rFonts w:ascii="Roboto" w:hAnsi="Roboto"/>
          <w:sz w:val="22"/>
          <w:szCs w:val="22"/>
          <w:lang w:val="en-US"/>
        </w:rPr>
        <w:t xml:space="preserve"> feature</w:t>
      </w:r>
      <w:r w:rsidR="004A1BC5">
        <w:rPr>
          <w:rFonts w:ascii="Roboto" w:hAnsi="Roboto"/>
          <w:sz w:val="22"/>
          <w:szCs w:val="22"/>
          <w:lang w:val="en-US"/>
        </w:rPr>
        <w:t>s</w:t>
      </w:r>
      <w:r w:rsidR="0034252B" w:rsidRPr="000F668B">
        <w:rPr>
          <w:rFonts w:ascii="Roboto" w:hAnsi="Roboto"/>
          <w:sz w:val="22"/>
          <w:szCs w:val="22"/>
          <w:lang w:val="en-US"/>
        </w:rPr>
        <w:t xml:space="preserve"> of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(HR of 5.53 and 4.87 respectively)</w:t>
      </w:r>
      <w:r w:rsidR="00667F79" w:rsidRPr="000F668B">
        <w:rPr>
          <w:rFonts w:ascii="Roboto" w:hAnsi="Roboto"/>
          <w:sz w:val="22"/>
          <w:szCs w:val="22"/>
          <w:lang w:val="en-US"/>
        </w:rPr>
        <w:t>.</w:t>
      </w:r>
    </w:p>
    <w:p w14:paraId="383BA2AC" w14:textId="77777777" w:rsidR="00667F79" w:rsidRPr="001F2967" w:rsidRDefault="00667F79" w:rsidP="001D711A">
      <w:pPr>
        <w:spacing w:line="480" w:lineRule="auto"/>
        <w:rPr>
          <w:rFonts w:ascii="Roboto" w:hAnsi="Roboto"/>
          <w:sz w:val="22"/>
          <w:szCs w:val="22"/>
          <w:lang w:val="en-US"/>
        </w:rPr>
      </w:pPr>
    </w:p>
    <w:p w14:paraId="153D0B02" w14:textId="4B47E85D" w:rsidR="00580470" w:rsidRPr="00DF613E" w:rsidRDefault="00580470" w:rsidP="00AE4D82">
      <w:pPr>
        <w:spacing w:line="480" w:lineRule="auto"/>
        <w:rPr>
          <w:rFonts w:ascii="Roboto" w:hAnsi="Roboto"/>
          <w:sz w:val="22"/>
          <w:szCs w:val="22"/>
          <w:lang w:val="en-US"/>
        </w:rPr>
      </w:pPr>
      <w:r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3E0691EF"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DB6D77" w:rsidRPr="00DF613E">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commentRangeStart w:id="21"/>
      <w:commentRangeEnd w:id="21"/>
      <w:r w:rsidR="00D35FAB">
        <w:rPr>
          <w:rStyle w:val="Kommentarhenvisning"/>
          <w:lang w:val="en-US" w:eastAsia="en-US"/>
        </w:rPr>
        <w:commentReference w:id="21"/>
      </w:r>
      <w:r w:rsidR="00D35FAB">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Pr="00DF613E">
        <w:rPr>
          <w:rFonts w:ascii="Roboto" w:hAnsi="Roboto"/>
          <w:sz w:val="22"/>
          <w:szCs w:val="22"/>
          <w:lang w:val="en-US"/>
        </w:rPr>
        <w:t>.</w:t>
      </w:r>
      <w:r w:rsidR="001F2967">
        <w:rPr>
          <w:rFonts w:ascii="Roboto" w:hAnsi="Roboto"/>
          <w:sz w:val="22"/>
          <w:szCs w:val="22"/>
          <w:lang w:val="en-US"/>
        </w:rPr>
        <w:t xml:space="preserve"> </w:t>
      </w:r>
      <w:r w:rsidR="00EB5A65">
        <w:rPr>
          <w:rFonts w:ascii="Roboto" w:hAnsi="Roboto"/>
          <w:sz w:val="22"/>
          <w:szCs w:val="22"/>
          <w:lang w:val="en-US"/>
        </w:rPr>
        <w:t>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was associated with a higher prevalence of obesity and hypertensio</w:t>
      </w:r>
      <w:r w:rsidR="00581BBC">
        <w:rPr>
          <w:rFonts w:ascii="Roboto" w:hAnsi="Roboto"/>
          <w:sz w:val="22"/>
          <w:szCs w:val="22"/>
          <w:lang w:val="en-US"/>
        </w:rPr>
        <w:t>n</w:t>
      </w:r>
      <w:r w:rsidR="00EB5A65">
        <w:rPr>
          <w:rFonts w:ascii="Roboto" w:hAnsi="Roboto"/>
          <w:sz w:val="22"/>
          <w:szCs w:val="22"/>
          <w:lang w:val="en-US"/>
        </w:rPr>
        <w:t xml:space="preserve">. </w:t>
      </w:r>
      <w:r w:rsidR="00B564ED" w:rsidRPr="00DF613E">
        <w:rPr>
          <w:rFonts w:ascii="Roboto" w:hAnsi="Roboto"/>
          <w:sz w:val="22"/>
          <w:szCs w:val="22"/>
          <w:lang w:val="en-US"/>
        </w:rPr>
        <w:t>We also investigated</w:t>
      </w:r>
      <w:r w:rsidR="00EB5A65">
        <w:rPr>
          <w:rFonts w:ascii="Roboto" w:hAnsi="Roboto"/>
          <w:sz w:val="22"/>
          <w:szCs w:val="22"/>
          <w:lang w:val="en-US"/>
        </w:rPr>
        <w:t xml:space="preserve"> the impact and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w:t>
      </w:r>
      <w:r w:rsidR="00EB5A65">
        <w:rPr>
          <w:rFonts w:ascii="Roboto" w:hAnsi="Roboto"/>
          <w:sz w:val="22"/>
          <w:szCs w:val="22"/>
          <w:lang w:val="en-US"/>
        </w:rPr>
        <w:t xml:space="preserve"> Atrial fibrillation and LV systolic dysfunction were significantly more impactful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r w:rsidR="00EB5A65" w:rsidRPr="001F2967">
        <w:rPr>
          <w:rFonts w:ascii="Roboto" w:hAnsi="Roboto"/>
          <w:sz w:val="22"/>
          <w:szCs w:val="22"/>
          <w:highlight w:val="yellow"/>
          <w:lang w:val="en-US"/>
        </w:rPr>
        <w:t>***Something here about the timeline/temporal sequence***</w:t>
      </w:r>
      <w:r w:rsidR="00AB73EF" w:rsidRPr="001F2967">
        <w:rPr>
          <w:rFonts w:ascii="Roboto" w:hAnsi="Roboto"/>
          <w:sz w:val="22"/>
          <w:szCs w:val="22"/>
          <w:highlight w:val="yellow"/>
          <w:lang w:val="en-US"/>
        </w:rPr>
        <w:t>.</w:t>
      </w:r>
      <w:r w:rsidR="00AB73EF" w:rsidRPr="00DF613E" w:rsidDel="00AB73EF">
        <w:rPr>
          <w:rFonts w:ascii="Roboto" w:hAnsi="Roboto"/>
          <w:sz w:val="22"/>
          <w:szCs w:val="22"/>
          <w:lang w:val="en-US"/>
        </w:rPr>
        <w:t xml:space="preserve"> </w:t>
      </w:r>
      <w:r w:rsidR="00EB5A65">
        <w:rPr>
          <w:rFonts w:ascii="Roboto" w:hAnsi="Roboto"/>
          <w:sz w:val="22"/>
          <w:szCs w:val="22"/>
          <w:lang w:val="en-US"/>
        </w:rPr>
        <w:t xml:space="preserve">Improved understanding of </w:t>
      </w:r>
      <w:r w:rsidR="003A633A" w:rsidRPr="00DF613E">
        <w:rPr>
          <w:rFonts w:ascii="Roboto" w:hAnsi="Roboto"/>
          <w:sz w:val="22"/>
          <w:szCs w:val="22"/>
          <w:lang w:val="en-US"/>
        </w:rPr>
        <w:t xml:space="preserve">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w:t>
      </w:r>
      <w:r w:rsidR="00EB5A65">
        <w:rPr>
          <w:rFonts w:ascii="Roboto" w:hAnsi="Roboto"/>
          <w:sz w:val="22"/>
          <w:szCs w:val="22"/>
          <w:lang w:val="en-US"/>
        </w:rPr>
        <w:t>will improve</w:t>
      </w:r>
      <w:r w:rsidR="00AB73EF" w:rsidRPr="00DF613E">
        <w:rPr>
          <w:rFonts w:ascii="Roboto" w:hAnsi="Roboto"/>
          <w:sz w:val="22"/>
          <w:szCs w:val="22"/>
          <w:lang w:val="en-US"/>
        </w:rPr>
        <w:t xml:space="preserve"> </w:t>
      </w:r>
      <w:r w:rsidR="00C55FA8" w:rsidRPr="00DF613E">
        <w:rPr>
          <w:rFonts w:ascii="Roboto" w:hAnsi="Roboto"/>
          <w:sz w:val="22"/>
          <w:szCs w:val="22"/>
          <w:lang w:val="en-US"/>
        </w:rPr>
        <w:t>risk stratification and</w:t>
      </w:r>
      <w:r w:rsidR="00EB5A65">
        <w:rPr>
          <w:rFonts w:ascii="Roboto" w:hAnsi="Roboto"/>
          <w:sz w:val="22"/>
          <w:szCs w:val="22"/>
          <w:lang w:val="en-US"/>
        </w:rPr>
        <w:t xml:space="preserve"> clinical</w:t>
      </w:r>
      <w:r w:rsidR="00C55FA8" w:rsidRPr="00DF613E">
        <w:rPr>
          <w:rFonts w:ascii="Roboto" w:hAnsi="Roboto"/>
          <w:sz w:val="22"/>
          <w:szCs w:val="22"/>
          <w:lang w:val="en-US"/>
        </w:rPr>
        <w:t xml:space="preserve">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62F8A026" w:rsidR="008F135E" w:rsidRPr="00DF613E" w:rsidRDefault="00EC3708" w:rsidP="00790484">
      <w:pPr>
        <w:spacing w:line="480" w:lineRule="auto"/>
        <w:rPr>
          <w:rFonts w:ascii="Roboto" w:hAnsi="Roboto"/>
          <w:sz w:val="22"/>
          <w:szCs w:val="22"/>
          <w:lang w:val="en-US"/>
        </w:rPr>
      </w:pPr>
      <w:r>
        <w:rPr>
          <w:rFonts w:ascii="Roboto" w:hAnsi="Roboto"/>
          <w:sz w:val="22"/>
          <w:szCs w:val="22"/>
          <w:lang w:val="en-US"/>
        </w:rPr>
        <w:t>As reported previously</w:t>
      </w:r>
      <w:r w:rsidR="00875D58" w:rsidRPr="00CC498B">
        <w:rPr>
          <w:rFonts w:ascii="Roboto" w:hAnsi="Roboto"/>
          <w:sz w:val="22"/>
          <w:szCs w:val="22"/>
          <w:lang w:val="en-US"/>
        </w:rPr>
        <w:t xml:space="preserve">, we </w:t>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6E000AFF"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w:t>
      </w:r>
      <w:r w:rsidR="008417BA">
        <w:rPr>
          <w:rFonts w:ascii="Roboto" w:hAnsi="Roboto"/>
          <w:sz w:val="22"/>
          <w:szCs w:val="22"/>
          <w:lang w:val="en-US"/>
        </w:rPr>
        <w:lastRenderedPageBreak/>
        <w:t>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proofErr w:type="gramStart"/>
      <w:r w:rsidR="001F2967">
        <w:rPr>
          <w:rFonts w:ascii="Roboto" w:hAnsi="Roboto"/>
          <w:sz w:val="22"/>
          <w:szCs w:val="22"/>
          <w:lang w:val="en-US"/>
        </w:rPr>
        <w:t>support</w:t>
      </w:r>
      <w:proofErr w:type="gramEnd"/>
      <w:r w:rsidR="00581BBC">
        <w:rPr>
          <w:rFonts w:ascii="Roboto" w:hAnsi="Roboto"/>
          <w:sz w:val="22"/>
          <w:szCs w:val="22"/>
          <w:lang w:val="en-US"/>
        </w:rPr>
        <w:t xml:space="preserve"> a hypothesis that hypertension and obesity may be in the causal pathway that lead to developing non-</w:t>
      </w:r>
      <w:proofErr w:type="spellStart"/>
      <w:r w:rsidR="00581BBC">
        <w:rPr>
          <w:rFonts w:ascii="Roboto" w:hAnsi="Roboto"/>
          <w:sz w:val="22"/>
          <w:szCs w:val="22"/>
          <w:lang w:val="en-US"/>
        </w:rPr>
        <w:t>sarcomeric</w:t>
      </w:r>
      <w:proofErr w:type="spellEnd"/>
      <w:r w:rsidR="00581BBC">
        <w:rPr>
          <w:rFonts w:ascii="Roboto" w:hAnsi="Roboto"/>
          <w:sz w:val="22"/>
          <w:szCs w:val="22"/>
          <w:lang w:val="en-US"/>
        </w:rPr>
        <w:t xml:space="preserve">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1DB7B070"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w:t>
      </w:r>
      <w:r w:rsidR="00581BBC">
        <w:rPr>
          <w:rFonts w:ascii="Roboto" w:hAnsi="Roboto"/>
          <w:b/>
          <w:bCs/>
          <w:sz w:val="22"/>
          <w:szCs w:val="22"/>
          <w:lang w:val="en-US"/>
        </w:rPr>
        <w:t xml:space="preserve">Prevalence of and Impact </w:t>
      </w:r>
      <w:proofErr w:type="spellStart"/>
      <w:r w:rsidR="00581BBC">
        <w:rPr>
          <w:rFonts w:ascii="Roboto" w:hAnsi="Roboto"/>
          <w:b/>
          <w:bCs/>
          <w:sz w:val="22"/>
          <w:szCs w:val="22"/>
          <w:lang w:val="en-US"/>
        </w:rPr>
        <w:t>of</w:t>
      </w:r>
      <w:r w:rsidR="0032350E" w:rsidRPr="00DF613E">
        <w:rPr>
          <w:rFonts w:ascii="Roboto" w:hAnsi="Roboto"/>
          <w:b/>
          <w:bCs/>
          <w:sz w:val="22"/>
          <w:szCs w:val="22"/>
          <w:lang w:val="en-US"/>
        </w:rPr>
        <w:t>Adverse</w:t>
      </w:r>
      <w:proofErr w:type="spellEnd"/>
      <w:r w:rsidR="0032350E" w:rsidRPr="00DF613E">
        <w:rPr>
          <w:rFonts w:ascii="Roboto" w:hAnsi="Roboto"/>
          <w:b/>
          <w:bCs/>
          <w:sz w:val="22"/>
          <w:szCs w:val="22"/>
          <w:lang w:val="en-US"/>
        </w:rPr>
        <w:t xml:space="preserv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0F26C3AC"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120E2F58"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w:t>
      </w:r>
      <w:r w:rsidR="005D332F">
        <w:rPr>
          <w:rFonts w:ascii="Roboto" w:hAnsi="Roboto"/>
          <w:sz w:val="22"/>
          <w:szCs w:val="22"/>
          <w:lang w:val="en-US"/>
        </w:rPr>
        <w:lastRenderedPageBreak/>
        <w:t xml:space="preserve">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t>Clinical I</w:t>
      </w:r>
      <w:r w:rsidR="00DB6D77" w:rsidRPr="00DF613E">
        <w:rPr>
          <w:rFonts w:ascii="Roboto" w:hAnsi="Roboto"/>
          <w:b/>
          <w:bCs/>
          <w:sz w:val="22"/>
          <w:szCs w:val="22"/>
          <w:lang w:val="en-US"/>
        </w:rPr>
        <w:t>mplications</w:t>
      </w:r>
    </w:p>
    <w:p w14:paraId="0C9A26A6" w14:textId="3C557BF5"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The findings from this study have implications for clinical practice and future research in HCM.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w:t>
      </w:r>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commentRangeStart w:id="22"/>
      <w:commentRangeEnd w:id="22"/>
      <w:r w:rsidR="00EC3708">
        <w:rPr>
          <w:rStyle w:val="Kommentarhenvisning"/>
          <w:lang w:val="en-US" w:eastAsia="en-US"/>
        </w:rPr>
        <w:commentReference w:id="22"/>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xml:space="preserve">. As such, findings may </w:t>
      </w:r>
      <w:r w:rsidR="00530695" w:rsidRPr="00DF613E">
        <w:rPr>
          <w:rFonts w:ascii="Roboto" w:hAnsi="Roboto"/>
          <w:sz w:val="22"/>
          <w:szCs w:val="22"/>
          <w:lang w:val="en-US"/>
        </w:rPr>
        <w:lastRenderedPageBreak/>
        <w:t>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19F32E3B"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12307E">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18999764"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3ADF8F28"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commentRangeStart w:id="23"/>
            <w:r w:rsidRPr="00A62DC8">
              <w:rPr>
                <w:rFonts w:ascii="Roboto" w:eastAsia="Helvetica" w:hAnsi="Roboto"/>
                <w:bCs/>
                <w:color w:val="000000"/>
                <w:sz w:val="21"/>
                <w:szCs w:val="21"/>
              </w:rPr>
              <w:t xml:space="preserve">    </w:t>
            </w:r>
            <w:r w:rsidR="00C52160">
              <w:rPr>
                <w:rFonts w:ascii="Roboto" w:eastAsia="Helvetica" w:hAnsi="Roboto"/>
                <w:bCs/>
                <w:color w:val="000000"/>
                <w:sz w:val="21"/>
                <w:szCs w:val="21"/>
              </w:rPr>
              <w:t xml:space="preserve">Peak LV gradient, </w:t>
            </w:r>
            <w:proofErr w:type="spellStart"/>
            <w:r w:rsidR="00C52160">
              <w:rPr>
                <w:rFonts w:ascii="Roboto" w:eastAsia="Helvetica" w:hAnsi="Roboto"/>
                <w:bCs/>
                <w:color w:val="000000"/>
                <w:sz w:val="21"/>
                <w:szCs w:val="21"/>
              </w:rPr>
              <w:t>mmHg</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2D83C1B5"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8</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2</w:t>
            </w:r>
            <w:r w:rsidR="00C52160">
              <w:rPr>
                <w:rFonts w:ascii="Roboto" w:eastAsia="Helvetica" w:hAnsi="Roboto"/>
                <w:color w:val="000000"/>
                <w:sz w:val="21"/>
                <w:szCs w:val="21"/>
              </w:rPr>
              <w:t>5</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64DA0191"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21</w:t>
            </w:r>
            <w:r w:rsidR="005B00FE"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sidR="005B00FE">
              <w:rPr>
                <w:rFonts w:ascii="Roboto" w:eastAsia="Helvetica" w:hAnsi="Roboto"/>
                <w:color w:val="000000"/>
                <w:sz w:val="21"/>
                <w:szCs w:val="21"/>
              </w:rPr>
              <w:t>10</w:t>
            </w:r>
            <w:r w:rsidR="005B00FE"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70</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commentRangeEnd w:id="23"/>
            <w:r w:rsidR="00036BA5">
              <w:rPr>
                <w:rStyle w:val="Kommentarhenvisning"/>
                <w:lang w:val="en-US" w:eastAsia="en-US"/>
              </w:rPr>
              <w:commentReference w:id="23"/>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1F2967"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commentRangeStart w:id="24"/>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w:t>
            </w:r>
            <w:commentRangeEnd w:id="24"/>
            <w:r w:rsidR="00036BA5">
              <w:rPr>
                <w:rStyle w:val="Kommentarhenvisning"/>
                <w:lang w:val="en-US" w:eastAsia="en-US"/>
              </w:rPr>
              <w:commentReference w:id="24"/>
            </w:r>
            <w:r w:rsidRPr="00A62DC8">
              <w:rPr>
                <w:rFonts w:ascii="Roboto" w:eastAsia="Helvetica" w:hAnsi="Roboto"/>
                <w:b/>
                <w:color w:val="000000"/>
                <w:sz w:val="21"/>
                <w:szCs w:val="21"/>
              </w:rPr>
              <w: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3C3B76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sidR="005B00FE">
              <w:rPr>
                <w:rFonts w:ascii="Roboto" w:eastAsia="Helvetica" w:hAnsi="Roboto"/>
                <w:color w:val="000000"/>
                <w:sz w:val="21"/>
                <w:szCs w:val="21"/>
              </w:rPr>
              <w:t>94</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0ECA2C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242</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6A6C59" w:rsidRPr="007A584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6A6C59"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6A6C59" w:rsidRPr="00DB6D77" w:rsidRDefault="006A6C59" w:rsidP="006A6C59">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5C253157" w14:textId="497D2421" w:rsidR="00B24EA1" w:rsidRPr="003333B1" w:rsidRDefault="00B24EA1" w:rsidP="00B24EA1">
      <w:pPr>
        <w:tabs>
          <w:tab w:val="left" w:pos="2650"/>
        </w:tabs>
        <w:spacing w:line="360" w:lineRule="auto"/>
        <w:rPr>
          <w:rFonts w:ascii="Roboto" w:hAnsi="Roboto"/>
          <w:color w:val="000000"/>
          <w:lang w:val="en-US"/>
        </w:rPr>
      </w:pPr>
      <w:r w:rsidRPr="007C4859">
        <w:rPr>
          <w:rFonts w:ascii="Roboto" w:hAnsi="Roboto" w:cs="Segoe UI"/>
          <w:b/>
          <w:bCs/>
          <w:color w:val="333333"/>
          <w:lang w:val="en-US"/>
        </w:rPr>
        <w:lastRenderedPageBreak/>
        <w:t xml:space="preserve">Table 2: </w:t>
      </w:r>
      <w:r>
        <w:rPr>
          <w:rFonts w:ascii="Roboto" w:hAnsi="Roboto" w:cs="Segoe UI"/>
          <w:color w:val="333333"/>
          <w:lang w:val="en-US"/>
        </w:rPr>
        <w:t>Disease trajectories</w:t>
      </w:r>
    </w:p>
    <w:tbl>
      <w:tblPr>
        <w:tblpPr w:leftFromText="141" w:rightFromText="141" w:vertAnchor="page" w:horzAnchor="margin" w:tblpY="2391"/>
        <w:tblW w:w="932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42"/>
        <w:gridCol w:w="1749"/>
        <w:gridCol w:w="2410"/>
        <w:gridCol w:w="2232"/>
      </w:tblGrid>
      <w:tr w:rsidR="00B24EA1" w:rsidRPr="001F2967" w14:paraId="005F6316" w14:textId="77777777" w:rsidTr="003333B1">
        <w:trPr>
          <w:trHeight w:val="238"/>
          <w:tblHeader/>
        </w:trPr>
        <w:tc>
          <w:tcPr>
            <w:tcW w:w="1387" w:type="dxa"/>
            <w:tcBorders>
              <w:top w:val="nil"/>
              <w:left w:val="nil"/>
              <w:bottom w:val="nil"/>
              <w:right w:val="nil"/>
            </w:tcBorders>
            <w:shd w:val="clear" w:color="auto" w:fill="FFFFFF"/>
            <w:tcMar>
              <w:top w:w="75" w:type="dxa"/>
              <w:left w:w="75" w:type="dxa"/>
              <w:bottom w:w="90" w:type="dxa"/>
              <w:right w:w="75" w:type="dxa"/>
            </w:tcMar>
            <w:vAlign w:val="bottom"/>
            <w:hideMark/>
          </w:tcPr>
          <w:p w14:paraId="19E2C008" w14:textId="77777777" w:rsidR="00B24EA1" w:rsidRPr="009B37F7" w:rsidRDefault="00B24EA1" w:rsidP="003333B1">
            <w:pPr>
              <w:jc w:val="center"/>
              <w:rPr>
                <w:rFonts w:ascii="Roboto" w:hAnsi="Roboto" w:cs="Segoe UI"/>
                <w:b/>
                <w:bCs/>
                <w:color w:val="333333"/>
                <w:sz w:val="21"/>
                <w:szCs w:val="21"/>
              </w:rPr>
            </w:pPr>
            <w:r w:rsidRPr="009B37F7">
              <w:rPr>
                <w:rFonts w:ascii="Roboto" w:hAnsi="Roboto" w:cs="Segoe UI"/>
                <w:b/>
                <w:bCs/>
                <w:color w:val="333333"/>
                <w:sz w:val="21"/>
                <w:szCs w:val="21"/>
              </w:rPr>
              <w:t>D1</w:t>
            </w:r>
          </w:p>
        </w:tc>
        <w:tc>
          <w:tcPr>
            <w:tcW w:w="1542" w:type="dxa"/>
            <w:tcBorders>
              <w:top w:val="nil"/>
              <w:left w:val="nil"/>
              <w:bottom w:val="nil"/>
              <w:right w:val="nil"/>
            </w:tcBorders>
            <w:shd w:val="clear" w:color="auto" w:fill="FFFFFF"/>
            <w:tcMar>
              <w:top w:w="75" w:type="dxa"/>
              <w:left w:w="75" w:type="dxa"/>
              <w:bottom w:w="90" w:type="dxa"/>
              <w:right w:w="75" w:type="dxa"/>
            </w:tcMar>
            <w:vAlign w:val="bottom"/>
            <w:hideMark/>
          </w:tcPr>
          <w:p w14:paraId="2AEDBC30" w14:textId="77777777" w:rsidR="00B24EA1" w:rsidRPr="009B37F7" w:rsidRDefault="00B24EA1" w:rsidP="003333B1">
            <w:pPr>
              <w:jc w:val="center"/>
              <w:rPr>
                <w:rFonts w:ascii="Roboto" w:hAnsi="Roboto" w:cs="Segoe UI"/>
                <w:b/>
                <w:bCs/>
                <w:color w:val="333333"/>
                <w:sz w:val="21"/>
                <w:szCs w:val="21"/>
              </w:rPr>
            </w:pPr>
            <w:r w:rsidRPr="009B37F7">
              <w:rPr>
                <w:rFonts w:ascii="Roboto" w:hAnsi="Roboto" w:cs="Segoe UI"/>
                <w:b/>
                <w:bCs/>
                <w:color w:val="333333"/>
                <w:sz w:val="21"/>
                <w:szCs w:val="21"/>
              </w:rPr>
              <w:t>D2</w:t>
            </w:r>
          </w:p>
        </w:tc>
        <w:tc>
          <w:tcPr>
            <w:tcW w:w="1749" w:type="dxa"/>
            <w:tcBorders>
              <w:top w:val="nil"/>
              <w:left w:val="nil"/>
              <w:bottom w:val="nil"/>
              <w:right w:val="nil"/>
            </w:tcBorders>
            <w:shd w:val="clear" w:color="auto" w:fill="FFFFFF"/>
            <w:tcMar>
              <w:top w:w="75" w:type="dxa"/>
              <w:left w:w="75" w:type="dxa"/>
              <w:bottom w:w="90" w:type="dxa"/>
              <w:right w:w="75" w:type="dxa"/>
            </w:tcMar>
            <w:vAlign w:val="bottom"/>
            <w:hideMark/>
          </w:tcPr>
          <w:p w14:paraId="7D5949A3" w14:textId="77777777" w:rsidR="00B24EA1" w:rsidRPr="009B37F7" w:rsidRDefault="00B24EA1" w:rsidP="003333B1">
            <w:pPr>
              <w:jc w:val="center"/>
              <w:rPr>
                <w:rFonts w:ascii="Roboto" w:hAnsi="Roboto" w:cs="Segoe UI"/>
                <w:b/>
                <w:bCs/>
                <w:color w:val="333333"/>
                <w:sz w:val="21"/>
                <w:szCs w:val="21"/>
              </w:rPr>
            </w:pPr>
            <w:r w:rsidRPr="009B37F7">
              <w:rPr>
                <w:rFonts w:ascii="Roboto" w:hAnsi="Roboto" w:cs="Segoe UI"/>
                <w:b/>
                <w:bCs/>
                <w:color w:val="333333"/>
                <w:sz w:val="21"/>
                <w:szCs w:val="21"/>
              </w:rPr>
              <w:t>D3</w:t>
            </w:r>
          </w:p>
        </w:tc>
        <w:tc>
          <w:tcPr>
            <w:tcW w:w="2410" w:type="dxa"/>
            <w:tcBorders>
              <w:top w:val="nil"/>
              <w:left w:val="nil"/>
              <w:bottom w:val="nil"/>
              <w:right w:val="nil"/>
            </w:tcBorders>
            <w:shd w:val="clear" w:color="auto" w:fill="FFFFFF"/>
            <w:tcMar>
              <w:top w:w="75" w:type="dxa"/>
              <w:left w:w="75" w:type="dxa"/>
              <w:bottom w:w="90" w:type="dxa"/>
              <w:right w:w="75" w:type="dxa"/>
            </w:tcMar>
            <w:vAlign w:val="bottom"/>
            <w:hideMark/>
          </w:tcPr>
          <w:p w14:paraId="656AE800" w14:textId="77777777" w:rsidR="00B24EA1" w:rsidRPr="009B37F7" w:rsidRDefault="00B24EA1" w:rsidP="003333B1">
            <w:pPr>
              <w:jc w:val="center"/>
              <w:rPr>
                <w:rFonts w:ascii="Roboto" w:hAnsi="Roboto" w:cs="Segoe UI"/>
                <w:b/>
                <w:bCs/>
                <w:color w:val="333333"/>
                <w:sz w:val="21"/>
                <w:szCs w:val="21"/>
                <w:lang w:val="en-US"/>
              </w:rPr>
            </w:pPr>
            <w:r w:rsidRPr="009B37F7">
              <w:rPr>
                <w:rFonts w:ascii="Roboto" w:hAnsi="Roboto" w:cs="Segoe UI"/>
                <w:b/>
                <w:bCs/>
                <w:color w:val="333333"/>
                <w:sz w:val="21"/>
                <w:szCs w:val="21"/>
                <w:lang w:val="en-US"/>
              </w:rPr>
              <w:t>D1 to D2</w:t>
            </w:r>
            <w:r w:rsidRPr="00203135">
              <w:rPr>
                <w:rFonts w:ascii="Roboto" w:hAnsi="Roboto" w:cs="Segoe UI"/>
                <w:b/>
                <w:bCs/>
                <w:color w:val="333333"/>
                <w:sz w:val="21"/>
                <w:szCs w:val="21"/>
                <w:lang w:val="en-US"/>
              </w:rPr>
              <w:t xml:space="preserve"> hazard ratio</w:t>
            </w:r>
          </w:p>
        </w:tc>
        <w:tc>
          <w:tcPr>
            <w:tcW w:w="2232" w:type="dxa"/>
            <w:tcBorders>
              <w:top w:val="nil"/>
              <w:left w:val="nil"/>
              <w:bottom w:val="nil"/>
              <w:right w:val="nil"/>
            </w:tcBorders>
            <w:shd w:val="clear" w:color="auto" w:fill="FFFFFF"/>
            <w:tcMar>
              <w:top w:w="75" w:type="dxa"/>
              <w:left w:w="75" w:type="dxa"/>
              <w:bottom w:w="90" w:type="dxa"/>
              <w:right w:w="75" w:type="dxa"/>
            </w:tcMar>
            <w:vAlign w:val="bottom"/>
            <w:hideMark/>
          </w:tcPr>
          <w:p w14:paraId="51533685" w14:textId="77777777" w:rsidR="00B24EA1" w:rsidRPr="009B37F7" w:rsidRDefault="00B24EA1" w:rsidP="003333B1">
            <w:pPr>
              <w:jc w:val="center"/>
              <w:rPr>
                <w:rFonts w:ascii="Roboto" w:hAnsi="Roboto" w:cs="Segoe UI"/>
                <w:b/>
                <w:bCs/>
                <w:color w:val="333333"/>
                <w:sz w:val="21"/>
                <w:szCs w:val="21"/>
                <w:lang w:val="en-US"/>
              </w:rPr>
            </w:pPr>
            <w:r w:rsidRPr="009B37F7">
              <w:rPr>
                <w:rFonts w:ascii="Roboto" w:hAnsi="Roboto" w:cs="Segoe UI"/>
                <w:b/>
                <w:bCs/>
                <w:color w:val="333333"/>
                <w:sz w:val="21"/>
                <w:szCs w:val="21"/>
                <w:lang w:val="en-US"/>
              </w:rPr>
              <w:t>D2 to D3</w:t>
            </w:r>
            <w:r w:rsidRPr="00203135">
              <w:rPr>
                <w:rFonts w:ascii="Roboto" w:hAnsi="Roboto" w:cs="Segoe UI"/>
                <w:b/>
                <w:bCs/>
                <w:color w:val="333333"/>
                <w:sz w:val="21"/>
                <w:szCs w:val="21"/>
                <w:lang w:val="en-US"/>
              </w:rPr>
              <w:t xml:space="preserve"> hazard ratio</w:t>
            </w:r>
          </w:p>
        </w:tc>
      </w:tr>
      <w:tr w:rsidR="00B24EA1" w:rsidRPr="009B37F7" w14:paraId="6DD5E2BF" w14:textId="77777777" w:rsidTr="003333B1">
        <w:trPr>
          <w:trHeight w:val="273"/>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90381"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Obesity</w:t>
            </w:r>
            <w:proofErr w:type="spellEnd"/>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B854C3"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Obstruction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8B074"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NYHA III-IV</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B63665"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1.79 (1.58 to 2.02)</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19BE0"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2.8</w:t>
            </w:r>
            <w:r>
              <w:rPr>
                <w:rFonts w:ascii="Roboto" w:hAnsi="Roboto" w:cs="Segoe UI"/>
                <w:color w:val="000000" w:themeColor="text1"/>
                <w:sz w:val="21"/>
                <w:szCs w:val="21"/>
              </w:rPr>
              <w:t>0</w:t>
            </w:r>
            <w:r w:rsidRPr="009B37F7">
              <w:rPr>
                <w:rFonts w:ascii="Roboto" w:hAnsi="Roboto" w:cs="Segoe UI"/>
                <w:color w:val="000000" w:themeColor="text1"/>
                <w:sz w:val="21"/>
                <w:szCs w:val="21"/>
              </w:rPr>
              <w:t xml:space="preserve"> (2.31 to 3.38)</w:t>
            </w:r>
          </w:p>
        </w:tc>
      </w:tr>
      <w:tr w:rsidR="00B24EA1" w:rsidRPr="009B37F7" w14:paraId="410FB26B" w14:textId="77777777" w:rsidTr="003333B1">
        <w:trPr>
          <w:trHeight w:val="255"/>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8BBB0"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Obesity</w:t>
            </w:r>
            <w:proofErr w:type="spellEnd"/>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F523FB"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Obstruction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2343D"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B031E"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1.79 (1.58 to 2.02)</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C37297"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1.68 (1.14 to 2.49)</w:t>
            </w:r>
          </w:p>
        </w:tc>
      </w:tr>
      <w:tr w:rsidR="00B24EA1" w:rsidRPr="009B37F7" w14:paraId="7D4755FC" w14:textId="77777777" w:rsidTr="003333B1">
        <w:trPr>
          <w:trHeight w:val="273"/>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3C891E"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Obesity</w:t>
            </w:r>
            <w:proofErr w:type="spellEnd"/>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64F9FF"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D78B05"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NYHA III-IV</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D216C"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1.49 (1.28 to 1.73)</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80793"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3</w:t>
            </w:r>
            <w:r>
              <w:rPr>
                <w:rFonts w:ascii="Roboto" w:hAnsi="Roboto" w:cs="Segoe UI"/>
                <w:color w:val="000000" w:themeColor="text1"/>
                <w:sz w:val="21"/>
                <w:szCs w:val="21"/>
              </w:rPr>
              <w:t>.00</w:t>
            </w:r>
            <w:r w:rsidRPr="009B37F7">
              <w:rPr>
                <w:rFonts w:ascii="Roboto" w:hAnsi="Roboto" w:cs="Segoe UI"/>
                <w:color w:val="000000" w:themeColor="text1"/>
                <w:sz w:val="21"/>
                <w:szCs w:val="21"/>
              </w:rPr>
              <w:t xml:space="preserve"> (2.33 to 3.88)</w:t>
            </w:r>
          </w:p>
        </w:tc>
      </w:tr>
      <w:tr w:rsidR="00B24EA1" w:rsidRPr="009B37F7" w14:paraId="4F82E3CB" w14:textId="77777777" w:rsidTr="003333B1">
        <w:trPr>
          <w:trHeight w:val="528"/>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A9E9B"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37619"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LVSD</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B69C75"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9D2C9D"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2.71 (2.22 to 3.31)</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C56365"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4.32 (2.28 to 8.17)</w:t>
            </w:r>
          </w:p>
        </w:tc>
      </w:tr>
      <w:tr w:rsidR="00B24EA1" w:rsidRPr="009B37F7" w14:paraId="476A004B" w14:textId="77777777" w:rsidTr="003333B1">
        <w:trPr>
          <w:trHeight w:val="511"/>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9D53C"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264D9D"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LVSD</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C72C1"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4B0D1C"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2.71 (2.22 to 3.31)</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42D173"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4.37 (2.3 to 8.28)</w:t>
            </w:r>
          </w:p>
        </w:tc>
      </w:tr>
      <w:tr w:rsidR="00B24EA1" w:rsidRPr="009B37F7" w14:paraId="23E064E4" w14:textId="77777777" w:rsidTr="003333B1">
        <w:trPr>
          <w:trHeight w:val="528"/>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9A1D14"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A6E51"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470267"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3EF40"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3.21 (2.42 to 4.24)</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6E4F2D"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2.97 (1.57 to 5.63)</w:t>
            </w:r>
          </w:p>
        </w:tc>
      </w:tr>
      <w:tr w:rsidR="00B24EA1" w:rsidRPr="009B37F7" w14:paraId="228ED4EA" w14:textId="77777777" w:rsidTr="003333B1">
        <w:trPr>
          <w:trHeight w:val="273"/>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8B35BF"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LVSD</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99E60F"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1BA916"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329074"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1.49 (1.13 to 1.97)</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DC755B"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2.63 (1.7 to 4.08)</w:t>
            </w:r>
          </w:p>
        </w:tc>
      </w:tr>
    </w:tbl>
    <w:p w14:paraId="5C8AD8F7" w14:textId="77777777" w:rsidR="00B24EA1" w:rsidRDefault="00B24EA1" w:rsidP="00B24EA1">
      <w:pPr>
        <w:tabs>
          <w:tab w:val="left" w:pos="2650"/>
        </w:tabs>
        <w:spacing w:line="360" w:lineRule="auto"/>
        <w:rPr>
          <w:rFonts w:ascii="Roboto" w:hAnsi="Roboto"/>
          <w:color w:val="000000"/>
        </w:rPr>
      </w:pPr>
    </w:p>
    <w:p w14:paraId="55B27244" w14:textId="77777777" w:rsidR="00B24EA1" w:rsidRDefault="00B24EA1" w:rsidP="00B24EA1">
      <w:pPr>
        <w:suppressLineNumbers/>
        <w:tabs>
          <w:tab w:val="left" w:pos="3946"/>
        </w:tabs>
        <w:spacing w:line="480" w:lineRule="auto"/>
        <w:rPr>
          <w:rFonts w:ascii="Roboto" w:hAnsi="Roboto"/>
          <w:lang w:val="en-US"/>
        </w:rPr>
      </w:pPr>
      <w:r w:rsidRPr="001529A1">
        <w:rPr>
          <w:rFonts w:ascii="Roboto" w:hAnsi="Roboto"/>
          <w:b/>
          <w:bCs/>
          <w:sz w:val="22"/>
          <w:szCs w:val="22"/>
          <w:lang w:val="en-US"/>
        </w:rPr>
        <w:t>Legend:</w:t>
      </w:r>
      <w:r w:rsidRPr="001529A1">
        <w:rPr>
          <w:rFonts w:ascii="Roboto" w:hAnsi="Roboto"/>
          <w:sz w:val="22"/>
          <w:szCs w:val="22"/>
          <w:lang w:val="en-US"/>
        </w:rPr>
        <w:t xml:space="preserve"> </w:t>
      </w:r>
      <w:r>
        <w:rPr>
          <w:rFonts w:ascii="Roboto" w:hAnsi="Roboto"/>
          <w:sz w:val="22"/>
          <w:szCs w:val="22"/>
          <w:lang w:val="en-US"/>
        </w:rPr>
        <w:t>D1 signifies the first observed feature, D2 the second and D3 the third outcome</w:t>
      </w:r>
      <w:r w:rsidRPr="001529A1">
        <w:rPr>
          <w:rFonts w:ascii="Roboto" w:hAnsi="Roboto"/>
          <w:sz w:val="22"/>
          <w:szCs w:val="22"/>
          <w:lang w:val="en-US"/>
        </w:rPr>
        <w:t>.</w:t>
      </w:r>
      <w:r>
        <w:rPr>
          <w:rFonts w:ascii="Roboto" w:hAnsi="Roboto"/>
          <w:sz w:val="22"/>
          <w:szCs w:val="22"/>
          <w:lang w:val="en-US"/>
        </w:rPr>
        <w:t xml:space="preserve"> Only trajectories where the D2 to D3 hazard ratio is larger than that for either of the hazard ratios for the D1 or D2 features in simple analysis are included. </w:t>
      </w:r>
      <w:r>
        <w:rPr>
          <w:rFonts w:ascii="Roboto" w:hAnsi="Roboto"/>
          <w:i/>
          <w:iCs/>
          <w:sz w:val="22"/>
          <w:szCs w:val="22"/>
          <w:lang w:val="en-US"/>
        </w:rPr>
        <w:t xml:space="preserve">Abbreviations: </w:t>
      </w:r>
      <w:r>
        <w:rPr>
          <w:rFonts w:ascii="Roboto" w:hAnsi="Roboto"/>
          <w:sz w:val="22"/>
          <w:szCs w:val="22"/>
          <w:lang w:val="en-US"/>
        </w:rPr>
        <w:t>LVSD = left ventricular systolic dysfunction, NYHA = New York Heart Association functional class, VA = ventricular arrhythmia.</w:t>
      </w:r>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08"/>
        <w:gridCol w:w="2329"/>
        <w:gridCol w:w="2490"/>
        <w:gridCol w:w="1114"/>
        <w:tblGridChange w:id="25">
          <w:tblGrid>
            <w:gridCol w:w="2567"/>
            <w:gridCol w:w="2962"/>
            <w:gridCol w:w="2898"/>
            <w:gridCol w:w="1114"/>
          </w:tblGrid>
        </w:tblGridChange>
      </w:tblGrid>
      <w:tr w:rsidR="006A6C59" w:rsidRPr="001F2967"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34BC6DDF"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w:t>
            </w:r>
            <w:r w:rsidR="00B24EA1">
              <w:rPr>
                <w:rFonts w:ascii="Roboto" w:hAnsi="Roboto" w:cs="Segoe UI"/>
                <w:b/>
                <w:bCs/>
                <w:color w:val="333333"/>
                <w:lang w:val="en-US"/>
              </w:rPr>
              <w:t>3</w:t>
            </w:r>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F2967" w14:paraId="3DF44F6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26"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blHeader/>
          <w:trPrChange w:id="27" w:author="Christoffer Vissing" w:date="2024-01-25T08:44:00Z">
            <w:trPr>
              <w:tblHeader/>
            </w:trPr>
          </w:trPrChange>
        </w:trPr>
        <w:tc>
          <w:tcPr>
            <w:tcW w:w="4111" w:type="dxa"/>
            <w:tcBorders>
              <w:top w:val="nil"/>
              <w:left w:val="nil"/>
              <w:bottom w:val="nil"/>
              <w:right w:val="nil"/>
            </w:tcBorders>
            <w:shd w:val="clear" w:color="auto" w:fill="FFFFFF"/>
            <w:tcMar>
              <w:top w:w="75" w:type="dxa"/>
              <w:left w:w="75" w:type="dxa"/>
              <w:bottom w:w="90" w:type="dxa"/>
              <w:right w:w="75" w:type="dxa"/>
            </w:tcMar>
            <w:vAlign w:val="bottom"/>
            <w:hideMark/>
            <w:tcPrChange w:id="28"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1593" w:type="dxa"/>
            <w:tcBorders>
              <w:top w:val="nil"/>
              <w:left w:val="nil"/>
              <w:bottom w:val="nil"/>
              <w:right w:val="nil"/>
            </w:tcBorders>
            <w:shd w:val="clear" w:color="auto" w:fill="FFFFFF"/>
            <w:tcMar>
              <w:top w:w="75" w:type="dxa"/>
              <w:left w:w="75" w:type="dxa"/>
              <w:bottom w:w="90" w:type="dxa"/>
              <w:right w:w="75" w:type="dxa"/>
            </w:tcMar>
            <w:vAlign w:val="bottom"/>
            <w:hideMark/>
            <w:tcPrChange w:id="29"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B89FB1" w14:textId="2AF2BC6E" w:rsidR="006A6C59" w:rsidRPr="007C4859" w:rsidRDefault="006A6C59" w:rsidP="007C4859">
            <w:pPr>
              <w:spacing w:line="360" w:lineRule="auto"/>
              <w:jc w:val="center"/>
              <w:rPr>
                <w:rFonts w:ascii="Roboto" w:hAnsi="Roboto" w:cs="Segoe UI"/>
                <w:caps/>
                <w:color w:val="A9A9A9"/>
                <w:sz w:val="22"/>
                <w:szCs w:val="22"/>
              </w:rPr>
            </w:pPr>
            <w:del w:id="30" w:author="Christoffer Vissing" w:date="2024-01-25T08:43:00Z">
              <w:r w:rsidRPr="007C4859" w:rsidDel="001F2967">
                <w:rPr>
                  <w:rStyle w:val="Strk"/>
                  <w:rFonts w:ascii="Roboto" w:hAnsi="Roboto" w:cs="Segoe UI"/>
                  <w:caps/>
                  <w:color w:val="A9A9A9"/>
                  <w:sz w:val="22"/>
                  <w:szCs w:val="22"/>
                </w:rPr>
                <w:delText>SARC</w:delText>
              </w:r>
            </w:del>
            <w:ins w:id="31" w:author="Christoffer Vissing" w:date="2024-01-25T08:43:00Z">
              <w:r w:rsidR="001F2967">
                <w:rPr>
                  <w:rStyle w:val="Strk"/>
                  <w:rFonts w:ascii="Roboto" w:hAnsi="Roboto" w:cs="Segoe UI"/>
                  <w:caps/>
                  <w:color w:val="A9A9A9"/>
                  <w:sz w:val="22"/>
                  <w:szCs w:val="22"/>
                </w:rPr>
                <w:t>Sarcomeric HCM</w:t>
              </w:r>
            </w:ins>
            <w:del w:id="32" w:author="Christoffer Vissing" w:date="2024-01-25T08:43:00Z">
              <w:r w:rsidRPr="007C4859" w:rsidDel="001F2967">
                <w:rPr>
                  <w:rStyle w:val="Strk"/>
                  <w:rFonts w:ascii="Roboto" w:hAnsi="Roboto" w:cs="Segoe UI"/>
                  <w:caps/>
                  <w:color w:val="A9A9A9"/>
                  <w:sz w:val="22"/>
                  <w:szCs w:val="22"/>
                </w:rPr>
                <w:delText>(+)</w:delText>
              </w:r>
            </w:del>
            <w:r w:rsidRPr="007C4859">
              <w:rPr>
                <w:rFonts w:ascii="Roboto" w:hAnsi="Roboto" w:cs="Segoe UI"/>
                <w:caps/>
                <w:color w:val="A9A9A9"/>
                <w:sz w:val="22"/>
                <w:szCs w:val="22"/>
              </w:rPr>
              <w:t>, N = 2,999</w:t>
            </w:r>
          </w:p>
        </w:tc>
        <w:tc>
          <w:tcPr>
            <w:tcW w:w="2723" w:type="dxa"/>
            <w:tcBorders>
              <w:top w:val="nil"/>
              <w:left w:val="nil"/>
              <w:bottom w:val="nil"/>
              <w:right w:val="nil"/>
            </w:tcBorders>
            <w:shd w:val="clear" w:color="auto" w:fill="FFFFFF"/>
            <w:tcMar>
              <w:top w:w="75" w:type="dxa"/>
              <w:left w:w="75" w:type="dxa"/>
              <w:bottom w:w="90" w:type="dxa"/>
              <w:right w:w="75" w:type="dxa"/>
            </w:tcMar>
            <w:vAlign w:val="bottom"/>
            <w:hideMark/>
            <w:tcPrChange w:id="33"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FD2F01D" w14:textId="200C6370" w:rsidR="006A6C59" w:rsidRPr="007C4859" w:rsidRDefault="006A6C59" w:rsidP="007C4859">
            <w:pPr>
              <w:spacing w:line="360" w:lineRule="auto"/>
              <w:jc w:val="center"/>
              <w:rPr>
                <w:rFonts w:ascii="Roboto" w:hAnsi="Roboto" w:cs="Segoe UI"/>
                <w:caps/>
                <w:color w:val="A9A9A9"/>
                <w:sz w:val="22"/>
                <w:szCs w:val="22"/>
              </w:rPr>
            </w:pPr>
            <w:del w:id="34" w:author="Christoffer Vissing" w:date="2024-01-25T08:43:00Z">
              <w:r w:rsidRPr="007C4859" w:rsidDel="001F2967">
                <w:rPr>
                  <w:rStyle w:val="Strk"/>
                  <w:rFonts w:ascii="Roboto" w:hAnsi="Roboto" w:cs="Segoe UI"/>
                  <w:caps/>
                  <w:color w:val="A9A9A9"/>
                  <w:sz w:val="22"/>
                  <w:szCs w:val="22"/>
                </w:rPr>
                <w:delText>SARC</w:delText>
              </w:r>
            </w:del>
            <w:ins w:id="35" w:author="Christoffer Vissing" w:date="2024-01-25T08:43:00Z">
              <w:r w:rsidR="001F2967">
                <w:rPr>
                  <w:rStyle w:val="Strk"/>
                  <w:rFonts w:ascii="Roboto" w:hAnsi="Roboto" w:cs="Segoe UI"/>
                  <w:caps/>
                  <w:color w:val="A9A9A9"/>
                  <w:sz w:val="22"/>
                  <w:szCs w:val="22"/>
                </w:rPr>
                <w:t xml:space="preserve">Non-sarcomeric </w:t>
              </w:r>
              <w:proofErr w:type="gramStart"/>
              <w:r w:rsidR="001F2967">
                <w:rPr>
                  <w:rStyle w:val="Strk"/>
                  <w:rFonts w:ascii="Roboto" w:hAnsi="Roboto" w:cs="Segoe UI"/>
                  <w:caps/>
                  <w:color w:val="A9A9A9"/>
                  <w:sz w:val="22"/>
                  <w:szCs w:val="22"/>
                </w:rPr>
                <w:t>HCM</w:t>
              </w:r>
            </w:ins>
            <w:r w:rsidRPr="007C4859">
              <w:rPr>
                <w:rStyle w:val="Strk"/>
                <w:rFonts w:ascii="Roboto" w:hAnsi="Roboto" w:cs="Segoe UI"/>
                <w:caps/>
                <w:color w:val="A9A9A9"/>
                <w:sz w:val="22"/>
                <w:szCs w:val="22"/>
              </w:rPr>
              <w:t>(</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36"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F2967" w14:paraId="1741B39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F2967" w14:paraId="2D7B369D"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4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F2967" w14:paraId="0C61666B"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4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8E6986"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5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5E685B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5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5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7926CA0F"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6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901E46C"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6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0B551FF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7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076FC8"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7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7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7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8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arrhythmia.</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7">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0">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 xml:space="preserve">with </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12307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o, Carolyn Y.,MD" w:date="2024-01-24T15:38:00Z" w:initials="HCY">
    <w:p w14:paraId="008D1CF2" w14:textId="77777777" w:rsidR="00B816F2" w:rsidRDefault="00B816F2" w:rsidP="004C3661">
      <w:pPr>
        <w:pStyle w:val="Kommentartekst"/>
      </w:pPr>
      <w:r>
        <w:rPr>
          <w:rStyle w:val="Kommentarhenvisning"/>
        </w:rPr>
        <w:annotationRef/>
      </w:r>
      <w:r>
        <w:t>Did you use much data from Erasmus? They have been absent from calls and have not provided updated data for years so we have been slowly shifting them to legacy status and not necessarily including them on all publications.</w:t>
      </w:r>
    </w:p>
  </w:comment>
  <w:comment w:id="3" w:author="Ho, Carolyn Y.,MD" w:date="2024-01-24T15:54:00Z" w:initials="HCY">
    <w:p w14:paraId="602E3B2D" w14:textId="77777777" w:rsidR="001977C7" w:rsidRDefault="001977C7" w:rsidP="00CF25DE">
      <w:pPr>
        <w:pStyle w:val="Kommentartekst"/>
      </w:pPr>
      <w:r>
        <w:rPr>
          <w:rStyle w:val="Kommentarhenvisning"/>
        </w:rPr>
        <w:annotationRef/>
      </w:r>
      <w:r>
        <w:t>Ok?</w:t>
      </w:r>
    </w:p>
  </w:comment>
  <w:comment w:id="4" w:author="Ho, Carolyn Y.,MD" w:date="2024-01-24T15:54:00Z" w:initials="HCY">
    <w:p w14:paraId="33C003CC" w14:textId="2F004109" w:rsidR="001977C7" w:rsidRDefault="001977C7" w:rsidP="003E04BD">
      <w:pPr>
        <w:pStyle w:val="Kommentartekst"/>
      </w:pPr>
      <w:r>
        <w:rPr>
          <w:rStyle w:val="Kommentarhenvisning"/>
        </w:rPr>
        <w:annotationRef/>
      </w:r>
      <w:r>
        <w:t>Say "greater" instead of amplified?</w:t>
      </w:r>
    </w:p>
  </w:comment>
  <w:comment w:id="5" w:author="Ho, Carolyn Y.,MD" w:date="2023-12-25T16:51:00Z" w:initials="HCY">
    <w:p w14:paraId="3932AD80" w14:textId="0CEB15E5" w:rsidR="00CC498B" w:rsidRDefault="00CC498B" w:rsidP="00CC498B">
      <w:pPr>
        <w:pStyle w:val="Kommentartekst"/>
      </w:pPr>
      <w:r>
        <w:rPr>
          <w:rStyle w:val="Kommentarhenvisning"/>
        </w:rPr>
        <w:annotationRef/>
      </w:r>
      <w:r>
        <w:t>This still needs a little more spark to differentiate it from the original SHaRe manuscript</w:t>
      </w:r>
    </w:p>
  </w:comment>
  <w:comment w:id="6" w:author="Ho, Carolyn Y.,MD" w:date="2024-01-24T16:10:00Z" w:initials="HCY">
    <w:p w14:paraId="1BEA6668" w14:textId="77777777" w:rsidR="00473475" w:rsidRDefault="00473475" w:rsidP="004D22D7">
      <w:pPr>
        <w:pStyle w:val="Kommentartekst"/>
      </w:pPr>
      <w:r>
        <w:rPr>
          <w:rStyle w:val="Kommentarhenvisning"/>
        </w:rPr>
        <w:annotationRef/>
      </w:r>
      <w:r>
        <w:t>The higher mortality doesn't require Afib or LVSD, correct? If so, make this a separate sentence</w:t>
      </w:r>
    </w:p>
  </w:comment>
  <w:comment w:id="8" w:author="Ho, Carolyn Y.,MD" w:date="2024-01-24T16:20:00Z" w:initials="HCY">
    <w:p w14:paraId="049E7F6E" w14:textId="77777777" w:rsidR="000F4274" w:rsidRDefault="006231BB" w:rsidP="00E272A8">
      <w:pPr>
        <w:pStyle w:val="Kommentartekst"/>
      </w:pPr>
      <w:r>
        <w:rPr>
          <w:rStyle w:val="Kommentarhenvisning"/>
        </w:rPr>
        <w:annotationRef/>
      </w:r>
      <w:r w:rsidR="000F4274">
        <w:t>Should this also be in T1in addition to n(%) categorical groups?</w:t>
      </w:r>
    </w:p>
  </w:comment>
  <w:comment w:id="9" w:author="Ho, Carolyn Y.,MD" w:date="2024-01-24T16:48:00Z" w:initials="HCY">
    <w:p w14:paraId="21ACD34D" w14:textId="77777777" w:rsidR="000F4274" w:rsidRDefault="000F4274" w:rsidP="00A52353">
      <w:pPr>
        <w:pStyle w:val="Kommentartekst"/>
      </w:pPr>
      <w:r>
        <w:rPr>
          <w:rStyle w:val="Kommentarhenvisning"/>
        </w:rPr>
        <w:annotationRef/>
      </w:r>
      <w:r>
        <w:t>Please fill in</w:t>
      </w:r>
    </w:p>
  </w:comment>
  <w:comment w:id="10" w:author="Ho, Carolyn Y.,MD" w:date="2024-01-24T17:01:00Z" w:initials="HCY">
    <w:p w14:paraId="2F8E0B04" w14:textId="77777777" w:rsidR="00036BA5" w:rsidRDefault="00036BA5" w:rsidP="00291429">
      <w:pPr>
        <w:pStyle w:val="Kommentartekst"/>
      </w:pPr>
      <w:r>
        <w:rPr>
          <w:rStyle w:val="Kommentarhenvisning"/>
        </w:rPr>
        <w:annotationRef/>
      </w:r>
      <w:r>
        <w:t>Add header with LV Systolic Dysfunction to SF3</w:t>
      </w:r>
    </w:p>
  </w:comment>
  <w:comment w:id="11" w:author="Ho, Carolyn Y.,MD" w:date="2024-01-24T17:04:00Z" w:initials="HCY">
    <w:p w14:paraId="3500A603" w14:textId="77777777" w:rsidR="00036BA5" w:rsidRDefault="00036BA5" w:rsidP="006C2F39">
      <w:pPr>
        <w:pStyle w:val="Kommentartekst"/>
      </w:pPr>
      <w:r>
        <w:rPr>
          <w:rStyle w:val="Kommentarhenvisning"/>
        </w:rPr>
        <w:annotationRef/>
      </w:r>
      <w:r>
        <w:t>The blue and pink colors don't seem to be coming across on my PC.</w:t>
      </w:r>
    </w:p>
  </w:comment>
  <w:comment w:id="12" w:author="Ho, Carolyn Y.,MD" w:date="2024-01-24T18:14:00Z" w:initials="HCY">
    <w:p w14:paraId="5A5DB1C1" w14:textId="77777777" w:rsidR="00D35FAB" w:rsidRDefault="00D35FAB">
      <w:pPr>
        <w:pStyle w:val="Kommentartekst"/>
      </w:pPr>
      <w:r>
        <w:rPr>
          <w:rStyle w:val="Kommentarhenvisning"/>
        </w:rPr>
        <w:annotationRef/>
      </w:r>
      <w:r>
        <w:t>Does it make sense to have mortality with the events then move on to the timing/sequence analyses?</w:t>
      </w:r>
    </w:p>
    <w:p w14:paraId="5779260F" w14:textId="77777777" w:rsidR="00D35FAB" w:rsidRDefault="00D35FAB">
      <w:pPr>
        <w:pStyle w:val="Kommentartekst"/>
      </w:pPr>
    </w:p>
    <w:p w14:paraId="2749B4F2" w14:textId="77777777" w:rsidR="00D35FAB" w:rsidRDefault="00D35FAB" w:rsidP="003A016D">
      <w:pPr>
        <w:pStyle w:val="Kommentartekst"/>
      </w:pPr>
      <w:r>
        <w:t>Will need to renumber Tables and Figures if so- sorry</w:t>
      </w:r>
    </w:p>
  </w:comment>
  <w:comment w:id="13" w:author="Ho, Carolyn Y.,MD" w:date="2024-01-24T18:11:00Z" w:initials="HCY">
    <w:p w14:paraId="29EC8AAF" w14:textId="27120C93" w:rsidR="00D35FAB" w:rsidRDefault="00D35FAB" w:rsidP="00D35FAB">
      <w:pPr>
        <w:pStyle w:val="Kommentartekst"/>
      </w:pPr>
      <w:r>
        <w:rPr>
          <w:rStyle w:val="Kommentarhenvisning"/>
        </w:rPr>
        <w:annotationRef/>
      </w:r>
      <w:r>
        <w:t>Change column headers to be Sarcomeric and Nonsarcomeric instead of Sarc+/-</w:t>
      </w:r>
    </w:p>
  </w:comment>
  <w:comment w:id="14" w:author="Ho, Carolyn Y.,MD" w:date="2023-12-25T16:04:00Z" w:initials="HCY">
    <w:p w14:paraId="791BD8BC" w14:textId="57FA2323" w:rsidR="003C2490" w:rsidRDefault="003C2490">
      <w:r>
        <w:rPr>
          <w:rStyle w:val="Kommentarhenvisning"/>
        </w:rPr>
        <w:annotationRef/>
      </w:r>
      <w:r>
        <w:rPr>
          <w:sz w:val="20"/>
          <w:szCs w:val="20"/>
          <w:lang w:val="en-US" w:eastAsia="en-US"/>
        </w:rPr>
        <w:t>Does the temporal sequence extend more than 1 step?</w:t>
      </w:r>
    </w:p>
    <w:p w14:paraId="3C56AD31" w14:textId="77777777" w:rsidR="003C2490" w:rsidRDefault="003C2490">
      <w:r>
        <w:rPr>
          <w:sz w:val="20"/>
          <w:szCs w:val="20"/>
          <w:lang w:val="en-US" w:eastAsia="en-US"/>
        </w:rPr>
        <w:t>For example does the figure just say that AF happens before NYHA III//IV or LVSD or composite VA,  but is not able to say if the sequence is NYHA III/IV followed by LVSD followed by composite VA, etc?</w:t>
      </w:r>
    </w:p>
    <w:p w14:paraId="643F053E" w14:textId="77777777" w:rsidR="003C2490" w:rsidRDefault="003C2490"/>
    <w:p w14:paraId="75B70472" w14:textId="60B9108F" w:rsidR="003C2490" w:rsidRDefault="003C2490" w:rsidP="003C2490">
      <w:pPr>
        <w:pStyle w:val="Kommentartekst"/>
      </w:pPr>
      <w:r>
        <w:t>We should be clear if the x axis also has temporal data or just the HR of each outcome individually happening, predicated on the y-axis row</w:t>
      </w:r>
    </w:p>
  </w:comment>
  <w:comment w:id="15" w:author="Christoffer Vissing" w:date="2024-01-22T14:23:00Z" w:initials="CRV">
    <w:p w14:paraId="5DB50331" w14:textId="77777777" w:rsidR="00667F79" w:rsidRDefault="00667F79" w:rsidP="00667F79">
      <w:r>
        <w:rPr>
          <w:rStyle w:val="Kommentarhenvisning"/>
        </w:rPr>
        <w:annotationRef/>
      </w:r>
      <w:r>
        <w:rPr>
          <w:sz w:val="20"/>
          <w:szCs w:val="20"/>
          <w:lang w:val="en-US" w:eastAsia="en-US"/>
        </w:rPr>
        <w:t>This was originally just a 1 step thing. I have added the section below. Please give your input on whether you think it adds anything :)</w:t>
      </w:r>
    </w:p>
    <w:p w14:paraId="477A9B17" w14:textId="77777777" w:rsidR="00667F79" w:rsidRDefault="00667F79" w:rsidP="00667F79"/>
  </w:comment>
  <w:comment w:id="16" w:author="Ho, Carolyn Y.,MD" w:date="2024-01-24T17:44:00Z" w:initials="HCY">
    <w:p w14:paraId="5D11B0EA" w14:textId="77777777" w:rsidR="00934456" w:rsidRDefault="00934456">
      <w:pPr>
        <w:pStyle w:val="Kommentartekst"/>
      </w:pPr>
      <w:r>
        <w:rPr>
          <w:rStyle w:val="Kommentarhenvisning"/>
        </w:rPr>
        <w:annotationRef/>
      </w:r>
      <w:r>
        <w:t>I tried to set this up a bit so people aren't confused by why the numbers in the heat map are different than the numbers in the text.</w:t>
      </w:r>
    </w:p>
    <w:p w14:paraId="0ABCD65B" w14:textId="77777777" w:rsidR="00934456" w:rsidRDefault="00934456">
      <w:pPr>
        <w:pStyle w:val="Kommentartekst"/>
      </w:pPr>
    </w:p>
    <w:p w14:paraId="0C4CBF1E" w14:textId="77777777" w:rsidR="00934456" w:rsidRDefault="00934456" w:rsidP="00E06C61">
      <w:pPr>
        <w:pStyle w:val="Kommentartekst"/>
      </w:pPr>
      <w:r>
        <w:t>Did I make any mistakes explaining this?</w:t>
      </w:r>
    </w:p>
  </w:comment>
  <w:comment w:id="17" w:author="Ho, Carolyn Y.,MD" w:date="2024-01-24T17:59:00Z" w:initials="HCY">
    <w:p w14:paraId="52AD0575" w14:textId="48989976" w:rsidR="00E5117D" w:rsidRDefault="00E5117D" w:rsidP="003368B1">
      <w:pPr>
        <w:pStyle w:val="Kommentartekst"/>
      </w:pPr>
      <w:r>
        <w:rPr>
          <w:rStyle w:val="Kommentarhenvisning"/>
        </w:rPr>
        <w:annotationRef/>
      </w:r>
      <w:r>
        <w:t>What does it mean that D1-D2 is higher than D3?</w:t>
      </w:r>
    </w:p>
  </w:comment>
  <w:comment w:id="18" w:author="Ho, Carolyn Y.,MD" w:date="2024-01-24T18:03:00Z" w:initials="HCY">
    <w:p w14:paraId="79EA5A9E" w14:textId="77777777" w:rsidR="00E5117D" w:rsidRDefault="00E5117D">
      <w:pPr>
        <w:pStyle w:val="Kommentartekst"/>
      </w:pPr>
      <w:r>
        <w:rPr>
          <w:rStyle w:val="Kommentarhenvisning"/>
        </w:rPr>
        <w:annotationRef/>
      </w:r>
      <w:r>
        <w:t>It would be good to summarize all where sequence is more impactful than single modifier.</w:t>
      </w:r>
    </w:p>
    <w:p w14:paraId="2EA36898" w14:textId="77777777" w:rsidR="00E5117D" w:rsidRDefault="00E5117D">
      <w:pPr>
        <w:pStyle w:val="Kommentartekst"/>
      </w:pPr>
      <w:r>
        <w:t>What else is there?</w:t>
      </w:r>
    </w:p>
    <w:p w14:paraId="4DF0592C" w14:textId="77777777" w:rsidR="00E5117D" w:rsidRDefault="00E5117D">
      <w:pPr>
        <w:pStyle w:val="Kommentartekst"/>
      </w:pPr>
    </w:p>
    <w:p w14:paraId="60332737" w14:textId="77777777" w:rsidR="00E5117D" w:rsidRDefault="00E5117D" w:rsidP="001B79B8">
      <w:pPr>
        <w:pStyle w:val="Kommentartekst"/>
      </w:pPr>
      <w:r>
        <w:t>Is it possible to quantify how much higher stroke risk with AF is if you have LVSD or composite VA as well rather than just AF alone?</w:t>
      </w:r>
    </w:p>
  </w:comment>
  <w:comment w:id="19" w:author="Ho, Carolyn Y.,MD" w:date="2024-01-24T18:09:00Z" w:initials="HCY">
    <w:p w14:paraId="5151D9D8" w14:textId="77777777" w:rsidR="00D35FAB" w:rsidRDefault="00D35FAB">
      <w:pPr>
        <w:pStyle w:val="Kommentartekst"/>
      </w:pPr>
      <w:r>
        <w:rPr>
          <w:rStyle w:val="Kommentarhenvisning"/>
        </w:rPr>
        <w:annotationRef/>
      </w:r>
      <w:r>
        <w:t>I am having difficulty reading and comparing the 3 different D1, D2, D3 tables since there are lots of permutations across the columns and they are different.</w:t>
      </w:r>
    </w:p>
    <w:p w14:paraId="4C1F1566" w14:textId="77777777" w:rsidR="00D35FAB" w:rsidRDefault="00D35FAB">
      <w:pPr>
        <w:pStyle w:val="Kommentartekst"/>
      </w:pPr>
    </w:p>
    <w:p w14:paraId="5AE4ABAC" w14:textId="77777777" w:rsidR="00D35FAB" w:rsidRDefault="00D35FAB" w:rsidP="00EC0D4C">
      <w:pPr>
        <w:pStyle w:val="Kommentartekst"/>
      </w:pPr>
      <w:r>
        <w:t>Is there another way the info can be visualized that might be more user friendly?</w:t>
      </w:r>
    </w:p>
  </w:comment>
  <w:comment w:id="20" w:author="Ho, Carolyn Y.,MD" w:date="2024-01-24T18:06:00Z" w:initials="HCY">
    <w:p w14:paraId="5C936510" w14:textId="05AEFF19" w:rsidR="00D35FAB" w:rsidRDefault="00D35FAB" w:rsidP="00676A74">
      <w:pPr>
        <w:pStyle w:val="Kommentartekst"/>
      </w:pPr>
      <w:r>
        <w:rPr>
          <w:rStyle w:val="Kommentarhenvisning"/>
        </w:rPr>
        <w:annotationRef/>
      </w:r>
      <w:r>
        <w:t>Ok as worded?</w:t>
      </w:r>
    </w:p>
  </w:comment>
  <w:comment w:id="21" w:author="Ho, Carolyn Y.,MD" w:date="2024-01-24T18:15:00Z" w:initials="HCY">
    <w:p w14:paraId="744BA8C1" w14:textId="77777777" w:rsidR="00D35FAB" w:rsidRDefault="00D35FAB" w:rsidP="00611FE5">
      <w:pPr>
        <w:pStyle w:val="Kommentartekst"/>
      </w:pPr>
      <w:r>
        <w:rPr>
          <w:rStyle w:val="Kommentarhenvisning"/>
        </w:rPr>
        <w:annotationRef/>
      </w:r>
      <w:r>
        <w:t>The difference in LVWT is so small I don't think I would emphasize</w:t>
      </w:r>
    </w:p>
  </w:comment>
  <w:comment w:id="22" w:author="Ho, Carolyn Y.,MD" w:date="2024-01-24T18:40:00Z" w:initials="HCY">
    <w:p w14:paraId="18453891" w14:textId="77777777" w:rsidR="00EC3708" w:rsidRDefault="00EC3708" w:rsidP="00AA5CB6">
      <w:pPr>
        <w:pStyle w:val="Kommentartekst"/>
      </w:pPr>
      <w:r>
        <w:rPr>
          <w:rStyle w:val="Kommentarhenvisning"/>
        </w:rPr>
        <w:annotationRef/>
      </w:r>
      <w:r>
        <w:t>ACC/AHA guidelines do include LVEF&lt;50%</w:t>
      </w:r>
    </w:p>
  </w:comment>
  <w:comment w:id="23" w:author="Ho, Carolyn Y.,MD" w:date="2024-01-24T16:57:00Z" w:initials="HCY">
    <w:p w14:paraId="676043DC" w14:textId="2D860BAB" w:rsidR="00036BA5" w:rsidRDefault="00036BA5" w:rsidP="006538E4">
      <w:pPr>
        <w:pStyle w:val="Kommentartekst"/>
      </w:pPr>
      <w:r>
        <w:rPr>
          <w:rStyle w:val="Kommentarhenvisning"/>
        </w:rPr>
        <w:annotationRef/>
      </w:r>
      <w:r>
        <w:t>Please substitute Obstructive Physiology present, n (%)</w:t>
      </w:r>
    </w:p>
  </w:comment>
  <w:comment w:id="24" w:author="Ho, Carolyn Y.,MD" w:date="2024-01-24T16:57:00Z" w:initials="HCY">
    <w:p w14:paraId="47B15E2B" w14:textId="77777777" w:rsidR="00036BA5" w:rsidRDefault="00036BA5" w:rsidP="00282BE1">
      <w:pPr>
        <w:pStyle w:val="Kommentartekst"/>
      </w:pPr>
      <w:r>
        <w:rPr>
          <w:rStyle w:val="Kommentarhenvisning"/>
        </w:rPr>
        <w:annotationRef/>
      </w:r>
      <w:r>
        <w:t>Please add a row that gives the mean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8D1CF2" w15:done="0"/>
  <w15:commentEx w15:paraId="602E3B2D" w15:done="0"/>
  <w15:commentEx w15:paraId="33C003CC" w15:done="0"/>
  <w15:commentEx w15:paraId="3932AD80" w15:done="0"/>
  <w15:commentEx w15:paraId="1BEA6668" w15:done="0"/>
  <w15:commentEx w15:paraId="049E7F6E" w15:done="0"/>
  <w15:commentEx w15:paraId="21ACD34D" w15:done="0"/>
  <w15:commentEx w15:paraId="2F8E0B04" w15:done="0"/>
  <w15:commentEx w15:paraId="3500A603" w15:done="0"/>
  <w15:commentEx w15:paraId="2749B4F2" w15:done="0"/>
  <w15:commentEx w15:paraId="29EC8AAF" w15:done="0"/>
  <w15:commentEx w15:paraId="75B70472" w15:done="0"/>
  <w15:commentEx w15:paraId="477A9B17" w15:paraIdParent="75B70472" w15:done="0"/>
  <w15:commentEx w15:paraId="0C4CBF1E" w15:done="0"/>
  <w15:commentEx w15:paraId="52AD0575" w15:done="0"/>
  <w15:commentEx w15:paraId="60332737" w15:done="0"/>
  <w15:commentEx w15:paraId="5AE4ABAC" w15:done="0"/>
  <w15:commentEx w15:paraId="5C936510" w15:done="0"/>
  <w15:commentEx w15:paraId="744BA8C1" w15:done="0"/>
  <w15:commentEx w15:paraId="18453891" w15:done="0"/>
  <w15:commentEx w15:paraId="676043DC" w15:done="0"/>
  <w15:commentEx w15:paraId="47B15E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5BAD7C" w16cex:dateUtc="2024-01-24T20:38:00Z"/>
  <w16cex:commentExtensible w16cex:durableId="295BB142" w16cex:dateUtc="2024-01-24T20:54:00Z"/>
  <w16cex:commentExtensible w16cex:durableId="295BB132" w16cex:dateUtc="2024-01-24T20:54:00Z"/>
  <w16cex:commentExtensible w16cex:durableId="2934319D" w16cex:dateUtc="2023-12-25T21:51:00Z"/>
  <w16cex:commentExtensible w16cex:durableId="295BB4DC" w16cex:dateUtc="2024-01-24T21:10:00Z"/>
  <w16cex:commentExtensible w16cex:durableId="295BB747" w16cex:dateUtc="2024-01-24T21:20:00Z"/>
  <w16cex:commentExtensible w16cex:durableId="295BBDF4" w16cex:dateUtc="2024-01-24T21:48:00Z"/>
  <w16cex:commentExtensible w16cex:durableId="295BC0DC" w16cex:dateUtc="2024-01-24T22:01:00Z"/>
  <w16cex:commentExtensible w16cex:durableId="295BC196" w16cex:dateUtc="2024-01-24T22:04:00Z"/>
  <w16cex:commentExtensible w16cex:durableId="295BD217" w16cex:dateUtc="2024-01-24T23:14:00Z"/>
  <w16cex:commentExtensible w16cex:durableId="295BD1ED" w16cex:dateUtc="2024-01-24T23:11:00Z"/>
  <w16cex:commentExtensible w16cex:durableId="29342695" w16cex:dateUtc="2023-12-25T21:04:00Z"/>
  <w16cex:commentExtensible w16cex:durableId="2CAC057B" w16cex:dateUtc="2024-01-22T13:23:00Z"/>
  <w16cex:commentExtensible w16cex:durableId="295BCAF6" w16cex:dateUtc="2024-01-24T22:44:00Z"/>
  <w16cex:commentExtensible w16cex:durableId="295BCE88" w16cex:dateUtc="2024-01-24T22:59:00Z"/>
  <w16cex:commentExtensible w16cex:durableId="295BCF69" w16cex:dateUtc="2024-01-24T23:03:00Z"/>
  <w16cex:commentExtensible w16cex:durableId="295BD0F3" w16cex:dateUtc="2024-01-24T23:09:00Z"/>
  <w16cex:commentExtensible w16cex:durableId="295BD03C" w16cex:dateUtc="2024-01-24T23:06:00Z"/>
  <w16cex:commentExtensible w16cex:durableId="295BD259" w16cex:dateUtc="2024-01-24T23:15:00Z"/>
  <w16cex:commentExtensible w16cex:durableId="295BD81E" w16cex:dateUtc="2024-01-24T23:40:00Z"/>
  <w16cex:commentExtensible w16cex:durableId="295BC002" w16cex:dateUtc="2024-01-24T21:57:00Z"/>
  <w16cex:commentExtensible w16cex:durableId="295BC014" w16cex:dateUtc="2024-01-24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D1CF2" w16cid:durableId="295BAD7C"/>
  <w16cid:commentId w16cid:paraId="602E3B2D" w16cid:durableId="295BB142"/>
  <w16cid:commentId w16cid:paraId="33C003CC" w16cid:durableId="295BB132"/>
  <w16cid:commentId w16cid:paraId="3932AD80" w16cid:durableId="2934319D"/>
  <w16cid:commentId w16cid:paraId="1BEA6668" w16cid:durableId="295BB4DC"/>
  <w16cid:commentId w16cid:paraId="049E7F6E" w16cid:durableId="295BB747"/>
  <w16cid:commentId w16cid:paraId="21ACD34D" w16cid:durableId="295BBDF4"/>
  <w16cid:commentId w16cid:paraId="2F8E0B04" w16cid:durableId="295BC0DC"/>
  <w16cid:commentId w16cid:paraId="3500A603" w16cid:durableId="295BC196"/>
  <w16cid:commentId w16cid:paraId="2749B4F2" w16cid:durableId="295BD217"/>
  <w16cid:commentId w16cid:paraId="29EC8AAF" w16cid:durableId="295BD1ED"/>
  <w16cid:commentId w16cid:paraId="75B70472" w16cid:durableId="29342695"/>
  <w16cid:commentId w16cid:paraId="477A9B17" w16cid:durableId="2CAC057B"/>
  <w16cid:commentId w16cid:paraId="0C4CBF1E" w16cid:durableId="295BCAF6"/>
  <w16cid:commentId w16cid:paraId="52AD0575" w16cid:durableId="295BCE88"/>
  <w16cid:commentId w16cid:paraId="60332737" w16cid:durableId="295BCF69"/>
  <w16cid:commentId w16cid:paraId="5AE4ABAC" w16cid:durableId="295BD0F3"/>
  <w16cid:commentId w16cid:paraId="5C936510" w16cid:durableId="295BD03C"/>
  <w16cid:commentId w16cid:paraId="744BA8C1" w16cid:durableId="295BD259"/>
  <w16cid:commentId w16cid:paraId="18453891" w16cid:durableId="295BD81E"/>
  <w16cid:commentId w16cid:paraId="676043DC" w16cid:durableId="295BC002"/>
  <w16cid:commentId w16cid:paraId="47B15E2B" w16cid:durableId="295BC0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E94E" w14:textId="77777777" w:rsidR="0012307E" w:rsidRDefault="0012307E">
      <w:r>
        <w:separator/>
      </w:r>
    </w:p>
  </w:endnote>
  <w:endnote w:type="continuationSeparator" w:id="0">
    <w:p w14:paraId="7F5EAC45" w14:textId="77777777" w:rsidR="0012307E" w:rsidRDefault="0012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FC46C" w14:textId="77777777" w:rsidR="0012307E" w:rsidRDefault="0012307E">
      <w:r>
        <w:separator/>
      </w:r>
    </w:p>
  </w:footnote>
  <w:footnote w:type="continuationSeparator" w:id="0">
    <w:p w14:paraId="12F07840" w14:textId="77777777" w:rsidR="0012307E" w:rsidRDefault="00123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 Carolyn Y.,MD">
    <w15:presenceInfo w15:providerId="AD" w15:userId="S::cho@bwh.harvard.edu::fb697271-ea8d-4cac-b506-842628907a6b"/>
  </w15:person>
  <w15:person w15:author="Christoffer Vissing">
    <w15:presenceInfo w15:providerId="None" w15:userId="Christoffer Viss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6BA5"/>
    <w:rsid w:val="00037938"/>
    <w:rsid w:val="00037B48"/>
    <w:rsid w:val="00040F1C"/>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87C51"/>
    <w:rsid w:val="000958D0"/>
    <w:rsid w:val="000A2466"/>
    <w:rsid w:val="000B140C"/>
    <w:rsid w:val="000B753D"/>
    <w:rsid w:val="000B76C9"/>
    <w:rsid w:val="000C157F"/>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2552"/>
    <w:rsid w:val="00105422"/>
    <w:rsid w:val="001056F4"/>
    <w:rsid w:val="00107191"/>
    <w:rsid w:val="00112385"/>
    <w:rsid w:val="00122A66"/>
    <w:rsid w:val="0012307E"/>
    <w:rsid w:val="0013085D"/>
    <w:rsid w:val="00132B28"/>
    <w:rsid w:val="001340F8"/>
    <w:rsid w:val="00136696"/>
    <w:rsid w:val="00152E8D"/>
    <w:rsid w:val="00153C85"/>
    <w:rsid w:val="00154659"/>
    <w:rsid w:val="00167E21"/>
    <w:rsid w:val="001748BF"/>
    <w:rsid w:val="0018036F"/>
    <w:rsid w:val="00185626"/>
    <w:rsid w:val="00187E3F"/>
    <w:rsid w:val="00190371"/>
    <w:rsid w:val="00191A92"/>
    <w:rsid w:val="00192803"/>
    <w:rsid w:val="0019303B"/>
    <w:rsid w:val="00193C32"/>
    <w:rsid w:val="001977C7"/>
    <w:rsid w:val="0019798E"/>
    <w:rsid w:val="001A2D03"/>
    <w:rsid w:val="001A6523"/>
    <w:rsid w:val="001B3DE8"/>
    <w:rsid w:val="001C070C"/>
    <w:rsid w:val="001C44CF"/>
    <w:rsid w:val="001C5964"/>
    <w:rsid w:val="001D30C0"/>
    <w:rsid w:val="001D711A"/>
    <w:rsid w:val="001D766A"/>
    <w:rsid w:val="001E0DCC"/>
    <w:rsid w:val="001E27DC"/>
    <w:rsid w:val="001E5A55"/>
    <w:rsid w:val="001E7F65"/>
    <w:rsid w:val="001F2967"/>
    <w:rsid w:val="00200626"/>
    <w:rsid w:val="00201C66"/>
    <w:rsid w:val="0020425B"/>
    <w:rsid w:val="002045AA"/>
    <w:rsid w:val="00214E3D"/>
    <w:rsid w:val="00223E49"/>
    <w:rsid w:val="00224206"/>
    <w:rsid w:val="00226DDB"/>
    <w:rsid w:val="002270D2"/>
    <w:rsid w:val="0023131F"/>
    <w:rsid w:val="00234724"/>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57B8"/>
    <w:rsid w:val="00317261"/>
    <w:rsid w:val="00317FF7"/>
    <w:rsid w:val="003221BA"/>
    <w:rsid w:val="0032350E"/>
    <w:rsid w:val="0032641D"/>
    <w:rsid w:val="003323F6"/>
    <w:rsid w:val="00341B85"/>
    <w:rsid w:val="0034252B"/>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13FB0"/>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8195E"/>
    <w:rsid w:val="00482E50"/>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2778E"/>
    <w:rsid w:val="00530695"/>
    <w:rsid w:val="005307F4"/>
    <w:rsid w:val="00535BD8"/>
    <w:rsid w:val="0053705B"/>
    <w:rsid w:val="00547A32"/>
    <w:rsid w:val="00551AF1"/>
    <w:rsid w:val="00554798"/>
    <w:rsid w:val="005559AF"/>
    <w:rsid w:val="00556B72"/>
    <w:rsid w:val="00567A14"/>
    <w:rsid w:val="00575910"/>
    <w:rsid w:val="00575C41"/>
    <w:rsid w:val="00580470"/>
    <w:rsid w:val="00581BBC"/>
    <w:rsid w:val="0058399C"/>
    <w:rsid w:val="005868E2"/>
    <w:rsid w:val="00592E28"/>
    <w:rsid w:val="00595F0C"/>
    <w:rsid w:val="005A08A3"/>
    <w:rsid w:val="005A45D2"/>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31BB"/>
    <w:rsid w:val="00625C27"/>
    <w:rsid w:val="00626F13"/>
    <w:rsid w:val="00627F19"/>
    <w:rsid w:val="00630A55"/>
    <w:rsid w:val="00632C1C"/>
    <w:rsid w:val="00633B91"/>
    <w:rsid w:val="006368C7"/>
    <w:rsid w:val="00636E22"/>
    <w:rsid w:val="0064123F"/>
    <w:rsid w:val="00641A39"/>
    <w:rsid w:val="0064270F"/>
    <w:rsid w:val="0064335B"/>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4B2F"/>
    <w:rsid w:val="00755D3B"/>
    <w:rsid w:val="00757421"/>
    <w:rsid w:val="00762103"/>
    <w:rsid w:val="007621F1"/>
    <w:rsid w:val="007747EB"/>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4456"/>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2EF8"/>
    <w:rsid w:val="009D36E1"/>
    <w:rsid w:val="009D52A5"/>
    <w:rsid w:val="009E0DC7"/>
    <w:rsid w:val="009E16F1"/>
    <w:rsid w:val="009E1C4D"/>
    <w:rsid w:val="009E41E7"/>
    <w:rsid w:val="009E7B18"/>
    <w:rsid w:val="00A008C6"/>
    <w:rsid w:val="00A02633"/>
    <w:rsid w:val="00A031F7"/>
    <w:rsid w:val="00A03E37"/>
    <w:rsid w:val="00A12F57"/>
    <w:rsid w:val="00A175BD"/>
    <w:rsid w:val="00A175F9"/>
    <w:rsid w:val="00A201CC"/>
    <w:rsid w:val="00A22769"/>
    <w:rsid w:val="00A26503"/>
    <w:rsid w:val="00A330FA"/>
    <w:rsid w:val="00A45595"/>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6EAC"/>
    <w:rsid w:val="00BA44FB"/>
    <w:rsid w:val="00BB098E"/>
    <w:rsid w:val="00BB2AC0"/>
    <w:rsid w:val="00BB3F00"/>
    <w:rsid w:val="00BB4539"/>
    <w:rsid w:val="00BB4E02"/>
    <w:rsid w:val="00BB58AF"/>
    <w:rsid w:val="00BB5EB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C009C7"/>
    <w:rsid w:val="00C00C90"/>
    <w:rsid w:val="00C01E6A"/>
    <w:rsid w:val="00C02764"/>
    <w:rsid w:val="00C02CAE"/>
    <w:rsid w:val="00C07642"/>
    <w:rsid w:val="00C113BB"/>
    <w:rsid w:val="00C114B4"/>
    <w:rsid w:val="00C11D6C"/>
    <w:rsid w:val="00C17E0A"/>
    <w:rsid w:val="00C21997"/>
    <w:rsid w:val="00C3381F"/>
    <w:rsid w:val="00C36010"/>
    <w:rsid w:val="00C40896"/>
    <w:rsid w:val="00C42F04"/>
    <w:rsid w:val="00C45E79"/>
    <w:rsid w:val="00C465D3"/>
    <w:rsid w:val="00C47A54"/>
    <w:rsid w:val="00C52160"/>
    <w:rsid w:val="00C53F57"/>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5FAB"/>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5117D"/>
    <w:rsid w:val="00E610EA"/>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5A65"/>
    <w:rsid w:val="00EB68FB"/>
    <w:rsid w:val="00EC0DCC"/>
    <w:rsid w:val="00EC0FCE"/>
    <w:rsid w:val="00EC3708"/>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47A3"/>
    <w:rsid w:val="00F9674B"/>
    <w:rsid w:val="00FA0FD1"/>
    <w:rsid w:val="00FA685D"/>
    <w:rsid w:val="00FB109B"/>
    <w:rsid w:val="00FB1A93"/>
    <w:rsid w:val="00FB2A36"/>
    <w:rsid w:val="00FC5FC2"/>
    <w:rsid w:val="00FC716E"/>
    <w:rsid w:val="00FC7180"/>
    <w:rsid w:val="00FD4F8B"/>
    <w:rsid w:val="00FE233A"/>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hristoffer.rasmus.vissing@regionh" TargetMode="External"/><Relationship Id="rId18" Type="http://schemas.openxmlformats.org/officeDocument/2006/relationships/image" Target="media/image3.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cho@bwh.harvard.edu" TargetMode="External"/><Relationship Id="rId17" Type="http://schemas.openxmlformats.org/officeDocument/2006/relationships/image" Target="media/image2.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19457</Words>
  <Characters>118693</Characters>
  <Application>Microsoft Office Word</Application>
  <DocSecurity>0</DocSecurity>
  <Lines>989</Lines>
  <Paragraphs>275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137875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2</cp:revision>
  <dcterms:created xsi:type="dcterms:W3CDTF">2024-01-25T07:45:00Z</dcterms:created>
  <dcterms:modified xsi:type="dcterms:W3CDTF">2024-01-25T07:45:00Z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